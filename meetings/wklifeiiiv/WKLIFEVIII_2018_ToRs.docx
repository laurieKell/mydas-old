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s>
        <w:spacing w:lineRule="auto" w:line="240" w:before="0" w:after="0"/>
        <w:ind w:left="567" w:hanging="567"/>
        <w:rPr>
          <w:rFonts w:ascii="Palatino Linotype" w:hAnsi="Palatino Linotype"/>
        </w:rPr>
      </w:pPr>
      <w:ins w:id="0" w:author="Unknown Author" w:date="2018-07-09T11:04:00Z">
        <w:r>
          <w:rPr>
            <w:rFonts w:ascii="Palatino Linotype" w:hAnsi="Palatino Linotype"/>
          </w:rPr>
          <w:tab/>
        </w:r>
      </w:ins>
    </w:p>
    <w:p>
      <w:pPr>
        <w:pStyle w:val="Normal"/>
        <w:tabs>
          <w:tab w:val="left" w:pos="720" w:leader="none"/>
        </w:tabs>
        <w:spacing w:lineRule="auto" w:line="276" w:before="0" w:after="0"/>
        <w:ind w:hanging="567"/>
        <w:rPr/>
      </w:pPr>
      <w:r>
        <w:rPr/>
        <w:t>2018/</w:t>
      </w:r>
      <w:r>
        <w:rPr>
          <w:highlight w:val="yellow"/>
        </w:rPr>
        <w:t>2</w:t>
      </w:r>
      <w:r>
        <w:rPr/>
        <w:t>/ACOM</w:t>
      </w:r>
      <w:r>
        <w:rPr>
          <w:highlight w:val="yellow"/>
        </w:rPr>
        <w:t>44</w:t>
      </w:r>
      <w:r>
        <w:rPr/>
        <w:t xml:space="preserve"> The </w:t>
      </w:r>
      <w:r>
        <w:rPr>
          <w:b/>
        </w:rPr>
        <w:t xml:space="preserve">Workshop on the Development of Quantitative Assessment Methodologies based on Life-history traits, exploitation characteristics, and other relevant parameters for stocks in categories 3-6 </w:t>
      </w:r>
      <w:r>
        <w:rPr/>
        <w:t>(WKLIFE VIII), chaired by Carl O'Brien (UK) and Manuela Azevedo (Portugal) will meet in Lisbon, Portugal, 8 - 12 October 2018, to further develop methods for stock assessment and catch advice for stocks in categories 3–6, focusing on the provision of sound advice rules that are within the ICES MSY framework. The workshop should address the following Terms of Reference:</w:t>
      </w:r>
    </w:p>
    <w:p>
      <w:pPr>
        <w:pStyle w:val="Normal"/>
        <w:spacing w:lineRule="atLeast" w:line="240" w:before="120" w:after="120"/>
        <w:ind w:left="720" w:hanging="720"/>
        <w:rPr/>
      </w:pPr>
      <w:r>
        <w:rPr/>
        <w:t>ToR a) Develop, test, and review advice rules that are in line with the ICES MSY and precautionary approaches for category 1 stocks that apply to a wide variety of ICES stocks (e.g. demersal species) in categories 3 and 4.</w:t>
      </w:r>
    </w:p>
    <w:p>
      <w:pPr>
        <w:pStyle w:val="ListParagraph"/>
        <w:numPr>
          <w:ilvl w:val="0"/>
          <w:numId w:val="1"/>
        </w:numPr>
        <w:spacing w:lineRule="atLeast" w:line="240" w:before="120" w:after="120"/>
        <w:ind w:left="1170" w:hanging="360"/>
        <w:jc w:val="left"/>
        <w:rPr>
          <w:rFonts w:ascii="Palatino Linotype" w:hAnsi="Palatino Linotype"/>
        </w:rPr>
      </w:pPr>
      <w:r>
        <w:rPr/>
        <w:t>Develop assessment methods that utilize a stock production model (e.g. SPiCT) and advice rules</w:t>
      </w:r>
      <w:r>
        <w:rPr>
          <w:rFonts w:ascii="Palatino Linotype" w:hAnsi="Palatino Linotype"/>
        </w:rPr>
        <w:t xml:space="preserve"> based on a short-term forecast(Section 3.1 of WKMSYCat34 report)</w:t>
      </w:r>
    </w:p>
    <w:p>
      <w:pPr>
        <w:pStyle w:val="ListParagraph"/>
        <w:spacing w:lineRule="atLeast" w:line="240" w:before="120" w:after="120"/>
        <w:ind w:left="1170" w:hanging="0"/>
        <w:jc w:val="left"/>
        <w:rPr>
          <w:rFonts w:ascii="Palatino Linotype" w:hAnsi="Palatino Linotype"/>
        </w:rPr>
      </w:pPr>
      <w:r>
        <w:rPr>
          <w:rFonts w:ascii="Palatino Linotype" w:hAnsi="Palatino Linotype"/>
        </w:rPr>
      </w:r>
    </w:p>
    <w:p>
      <w:pPr>
        <w:pStyle w:val="ListParagraph"/>
        <w:numPr>
          <w:ilvl w:val="0"/>
          <w:numId w:val="1"/>
        </w:numPr>
        <w:spacing w:lineRule="atLeast" w:line="240" w:before="120" w:after="360"/>
        <w:ind w:left="1170" w:hanging="360"/>
        <w:jc w:val="left"/>
        <w:rPr/>
      </w:pPr>
      <w:r>
        <w:rPr/>
        <w:t xml:space="preserve">Develop assessment methods that utilize length-based approaches and advice rules of the form </w:t>
      </w:r>
      <w:r>
        <w:rPr>
          <w:rFonts w:cs="Cambria Math" w:ascii="Cambria Math" w:hAnsi="Cambria Math"/>
        </w:rPr>
        <w:t>𝑪</w:t>
      </w:r>
      <w:r>
        <w:rPr>
          <w:rFonts w:cs="Cambria Math" w:ascii="Cambria Math" w:hAnsi="Cambria Math"/>
          <w:vertAlign w:val="subscript"/>
        </w:rPr>
        <w:t>𝒚</w:t>
      </w:r>
      <w:r>
        <w:rPr>
          <w:vertAlign w:val="subscript"/>
        </w:rPr>
        <w:t>+</w:t>
      </w:r>
      <w:r>
        <w:rPr>
          <w:rFonts w:cs="Cambria Math" w:ascii="Cambria Math" w:hAnsi="Cambria Math"/>
          <w:vertAlign w:val="subscript"/>
        </w:rPr>
        <w:t>𝟏</w:t>
      </w:r>
      <w:r>
        <w:rPr/>
        <w:t xml:space="preserve"> = </w:t>
      </w:r>
      <w:r>
        <w:rPr>
          <w:rFonts w:cs="Cambria Math" w:ascii="Cambria Math" w:hAnsi="Cambria Math"/>
        </w:rPr>
        <w:t>𝑪</w:t>
      </w:r>
      <w:r>
        <w:rPr>
          <w:rFonts w:cs="Cambria Math" w:ascii="Cambria Math" w:hAnsi="Cambria Math"/>
          <w:vertAlign w:val="subscript"/>
        </w:rPr>
        <w:t>𝒄𝒖𝒓𝒓𝒆𝒏𝒕</w:t>
      </w:r>
      <w:r>
        <w:rPr/>
        <w:t xml:space="preserve"> </w:t>
      </w:r>
      <w:r>
        <w:rPr>
          <w:rFonts w:cs="Cambria Math" w:ascii="Cambria Math" w:hAnsi="Cambria Math"/>
        </w:rPr>
        <w:t>𝒓</w:t>
      </w:r>
      <w:r>
        <w:rPr/>
        <w:t xml:space="preserve"> </w:t>
      </w:r>
      <w:r>
        <w:rPr>
          <w:rFonts w:cs="Cambria Math" w:ascii="Cambria Math" w:hAnsi="Cambria Math"/>
        </w:rPr>
        <w:t>𝒇</w:t>
      </w:r>
      <w:r>
        <w:rPr/>
        <w:t xml:space="preserve"> </w:t>
      </w:r>
      <w:r>
        <w:rPr>
          <w:rFonts w:cs="Cambria Math" w:ascii="Cambria Math" w:hAnsi="Cambria Math"/>
        </w:rPr>
        <w:t>𝒃</w:t>
      </w:r>
      <w:r>
        <w:rPr/>
        <w:t xml:space="preserve"> (Sections 3.2.1 and 3.2.3 of WKMSYCat34 report)</w:t>
      </w:r>
      <w:del w:id="1" w:author="Unknown Author" w:date="2018-07-09T11:15:00Z">
        <w:r>
          <w:rPr/>
          <w:delText xml:space="preserve"> </w:delText>
        </w:r>
      </w:del>
    </w:p>
    <w:p>
      <w:pPr>
        <w:pStyle w:val="ListParagraph"/>
        <w:numPr>
          <w:ilvl w:val="0"/>
          <w:numId w:val="1"/>
        </w:numPr>
        <w:spacing w:lineRule="atLeast" w:line="240" w:before="120" w:after="360"/>
        <w:ind w:left="1170" w:hanging="360"/>
        <w:jc w:val="left"/>
        <w:rPr/>
      </w:pPr>
      <w:del w:id="2" w:author="Unknown Author" w:date="2018-07-09T13:13:00Z">
        <w:r>
          <w:rPr/>
        </w:r>
      </w:del>
    </w:p>
    <w:p>
      <w:pPr>
        <w:pStyle w:val="ListParagraph"/>
        <w:numPr>
          <w:ilvl w:val="0"/>
          <w:numId w:val="1"/>
        </w:numPr>
        <w:spacing w:lineRule="atLeast" w:line="240" w:before="120" w:after="360"/>
        <w:ind w:left="1170" w:hanging="360"/>
        <w:jc w:val="left"/>
        <w:rPr/>
      </w:pPr>
      <w:r>
        <w:rPr/>
        <w:t>Test the advice rules via Management Strategy Evaluation (MSE)</w:t>
      </w:r>
    </w:p>
    <w:p>
      <w:pPr>
        <w:pStyle w:val="ListParagraph"/>
        <w:numPr>
          <w:ilvl w:val="1"/>
          <w:numId w:val="1"/>
        </w:numPr>
        <w:spacing w:lineRule="atLeast" w:line="240" w:before="120" w:after="120"/>
        <w:ind w:left="1620" w:hanging="360"/>
        <w:jc w:val="left"/>
        <w:rPr>
          <w:rFonts w:ascii="Palatino Linotype" w:hAnsi="Palatino Linotype"/>
        </w:rPr>
      </w:pPr>
      <w:r>
        <w:rPr/>
        <w:t>Establish whether performance of the advice rules is correlated with life-history characteristics</w:t>
      </w:r>
    </w:p>
    <w:p>
      <w:pPr>
        <w:pStyle w:val="ListParagraph"/>
        <w:numPr>
          <w:ilvl w:val="1"/>
          <w:numId w:val="1"/>
        </w:numPr>
        <w:spacing w:lineRule="atLeast" w:line="240" w:before="120" w:after="120"/>
        <w:ind w:left="1620" w:hanging="360"/>
        <w:jc w:val="left"/>
        <w:rPr>
          <w:rFonts w:ascii="Palatino Linotype" w:hAnsi="Palatino Linotype"/>
        </w:rPr>
      </w:pPr>
      <w:r>
        <w:rPr/>
        <w:t>If such correlations exist, develop guidelines for use of the advice rules dependent on life-history characteristics</w:t>
      </w:r>
    </w:p>
    <w:p>
      <w:pPr>
        <w:pStyle w:val="ListParagraph"/>
        <w:spacing w:lineRule="atLeast" w:line="240" w:before="120" w:after="120"/>
        <w:ind w:left="1620" w:hanging="0"/>
        <w:jc w:val="left"/>
        <w:rPr>
          <w:rFonts w:ascii="Palatino Linotype" w:hAnsi="Palatino Linotype"/>
        </w:rPr>
      </w:pPr>
      <w:r>
        <w:rPr>
          <w:rFonts w:ascii="Palatino Linotype" w:hAnsi="Palatino Linotype"/>
        </w:rPr>
      </w:r>
    </w:p>
    <w:p>
      <w:pPr>
        <w:pStyle w:val="ListParagraph"/>
        <w:numPr>
          <w:ilvl w:val="0"/>
          <w:numId w:val="1"/>
        </w:numPr>
        <w:spacing w:lineRule="atLeast" w:line="240" w:before="120" w:after="120"/>
        <w:ind w:left="1170" w:hanging="360"/>
        <w:jc w:val="left"/>
        <w:rPr>
          <w:rFonts w:ascii="Palatino Linotype" w:hAnsi="Palatino Linotype"/>
        </w:rPr>
      </w:pPr>
      <w:r>
        <w:rPr/>
        <w:t>Review all results via a formal ICES review process that provides ACOM with a product of proposed MSY and PA advice rules for category 3 and 4 stocks.</w:t>
      </w:r>
    </w:p>
    <w:p>
      <w:pPr>
        <w:pStyle w:val="Normal"/>
        <w:spacing w:lineRule="atLeast" w:line="240" w:before="160" w:after="0"/>
        <w:rPr>
          <w:iCs/>
        </w:rPr>
      </w:pPr>
      <w:r>
        <w:rPr/>
        <w:t xml:space="preserve">ToR b) </w:t>
      </w:r>
      <w:r>
        <w:rPr>
          <w:iCs/>
        </w:rPr>
        <w:t>Develop, test, and evaluate assessment methods and on the basis for an advice rule for category 3 to 6 stocks for short-lived species</w:t>
      </w:r>
    </w:p>
    <w:p>
      <w:pPr>
        <w:pStyle w:val="ListParagraph"/>
        <w:numPr>
          <w:ilvl w:val="0"/>
          <w:numId w:val="2"/>
        </w:numPr>
        <w:spacing w:lineRule="atLeast" w:line="240" w:before="160" w:after="0"/>
        <w:ind w:left="1170" w:hanging="360"/>
        <w:rPr/>
      </w:pPr>
      <w:r>
        <w:rPr>
          <w:iCs/>
        </w:rPr>
        <w:t>Consider the need for specific advice rules for these stocks, and if needed, test these advice rules via MSE.</w:t>
      </w:r>
    </w:p>
    <w:p>
      <w:pPr>
        <w:pStyle w:val="Normal"/>
        <w:pBdr>
          <w:bottom w:val="single" w:sz="6" w:space="1" w:color="00000A"/>
        </w:pBdr>
        <w:spacing w:lineRule="atLeast" w:line="240" w:before="160" w:after="0"/>
        <w:rPr/>
      </w:pPr>
      <w:r>
        <w:rPr/>
        <w:t>WKLIFE VIII will report to ACOM no later than 09 November 2018.</w:t>
      </w:r>
    </w:p>
    <w:p>
      <w:pPr>
        <w:pStyle w:val="Normal"/>
        <w:pBdr>
          <w:bottom w:val="single" w:sz="6" w:space="1" w:color="00000A"/>
        </w:pBdr>
        <w:spacing w:lineRule="atLeast" w:line="240" w:before="160" w:after="0"/>
        <w:rPr/>
      </w:pPr>
      <w:r>
        <w:rPr/>
      </w:r>
      <w:r>
        <w:br w:type="page"/>
      </w:r>
    </w:p>
    <w:p>
      <w:pPr>
        <w:pStyle w:val="Hheading3"/>
        <w:spacing w:before="160" w:after="0"/>
        <w:rPr>
          <w:b w:val="false"/>
          <w:b w:val="false"/>
          <w:spacing w:val="0"/>
          <w:sz w:val="24"/>
          <w:szCs w:val="28"/>
        </w:rPr>
      </w:pPr>
      <w:commentRangeStart w:id="0"/>
      <w:commentRangeStart w:id="1"/>
      <w:r>
        <w:rPr>
          <w:b w:val="false"/>
          <w:spacing w:val="0"/>
          <w:sz w:val="24"/>
          <w:szCs w:val="28"/>
        </w:rPr>
        <w:t xml:space="preserve">Supporting Information </w:t>
      </w:r>
      <w:r>
        <w:rPr>
          <w:b w:val="false"/>
          <w:spacing w:val="0"/>
          <w:sz w:val="24"/>
          <w:szCs w:val="28"/>
        </w:rPr>
      </w:r>
      <w:commentRangeEnd w:id="1"/>
      <w:r>
        <w:commentReference w:id="1"/>
      </w:r>
      <w:commentRangeEnd w:id="0"/>
      <w:r>
        <w:commentReference w:id="0"/>
      </w:r>
      <w:r>
        <w:rPr>
          <w:b w:val="false"/>
          <w:spacing w:val="0"/>
          <w:sz w:val="24"/>
          <w:szCs w:val="28"/>
        </w:rPr>
      </w:r>
    </w:p>
    <w:tbl>
      <w:tblPr>
        <w:tblW w:w="5000" w:type="pct"/>
        <w:jc w:val="center"/>
        <w:tblInd w:w="0" w:type="dxa"/>
        <w:tblBorders>
          <w:bottom w:val="single" w:sz="2" w:space="0" w:color="00000A"/>
          <w:insideH w:val="single" w:sz="2" w:space="0" w:color="00000A"/>
        </w:tblBorders>
        <w:tblCellMar>
          <w:top w:w="15" w:type="dxa"/>
          <w:left w:w="15" w:type="dxa"/>
          <w:bottom w:w="15" w:type="dxa"/>
          <w:right w:w="15" w:type="dxa"/>
        </w:tblCellMar>
        <w:tblLook w:val="04a0" w:noVBand="1" w:noHBand="0" w:lastColumn="0" w:firstColumn="1" w:lastRow="0" w:firstRow="1"/>
      </w:tblPr>
      <w:tblGrid>
        <w:gridCol w:w="2132"/>
        <w:gridCol w:w="5459"/>
      </w:tblGrid>
      <w:tr>
        <w:trPr/>
        <w:tc>
          <w:tcPr>
            <w:tcW w:w="2132" w:type="dxa"/>
            <w:tcBorders>
              <w:bottom w:val="single" w:sz="2" w:space="0" w:color="00000A"/>
              <w:insideH w:val="single" w:sz="2" w:space="0" w:color="00000A"/>
            </w:tcBorders>
            <w:shd w:fill="auto" w:val="clear"/>
            <w:vAlign w:val="center"/>
          </w:tcPr>
          <w:p>
            <w:pPr>
              <w:pStyle w:val="Table"/>
              <w:spacing w:before="60" w:after="60"/>
              <w:rPr>
                <w:szCs w:val="17"/>
              </w:rPr>
            </w:pPr>
            <w:r>
              <w:rPr>
                <w:szCs w:val="17"/>
              </w:rPr>
              <w:t>Priority:</w:t>
            </w:r>
          </w:p>
        </w:tc>
        <w:tc>
          <w:tcPr>
            <w:tcW w:w="5459" w:type="dxa"/>
            <w:tcBorders>
              <w:bottom w:val="single" w:sz="2" w:space="0" w:color="00000A"/>
              <w:insideH w:val="single" w:sz="2" w:space="0" w:color="00000A"/>
            </w:tcBorders>
            <w:shd w:color="auto" w:fill="auto" w:val="clear"/>
            <w:vAlign w:val="center"/>
          </w:tcPr>
          <w:p>
            <w:pPr>
              <w:pStyle w:val="Table"/>
              <w:spacing w:before="60" w:after="60"/>
              <w:jc w:val="both"/>
              <w:rPr>
                <w:szCs w:val="17"/>
                <w:highlight w:val="cyan"/>
              </w:rPr>
            </w:pPr>
            <w:r>
              <w:rPr>
                <w:szCs w:val="17"/>
              </w:rPr>
              <w:t xml:space="preserve">Extremely high. ICES provides advice on more than 260 stocks on an annual basis and more than 60% of these stocks are in categories 3-6. </w:t>
            </w:r>
            <w:ins w:id="4" w:author="Anne Cooper" w:date="2018-05-22T10:42:00Z">
              <w:r>
                <w:rPr>
                  <w:szCs w:val="17"/>
                </w:rPr>
                <w:t xml:space="preserve">The development and testing of operational advice rules </w:t>
              </w:r>
            </w:ins>
            <w:del w:id="5" w:author="Anne Cooper" w:date="2018-05-22T10:43:00Z">
              <w:r>
                <w:rPr>
                  <w:szCs w:val="17"/>
                </w:rPr>
                <w:delText xml:space="preserve">Further developments of the approaches used in providing advice on fishing opportunities </w:delText>
              </w:r>
            </w:del>
            <w:r>
              <w:rPr>
                <w:szCs w:val="17"/>
              </w:rPr>
              <w:t xml:space="preserve">for these stocks </w:t>
            </w:r>
            <w:del w:id="6" w:author="Anne Cooper" w:date="2018-05-22T10:43:00Z">
              <w:r>
                <w:rPr>
                  <w:szCs w:val="17"/>
                </w:rPr>
                <w:delText xml:space="preserve">are </w:delText>
              </w:r>
            </w:del>
            <w:ins w:id="7" w:author="Anne Cooper" w:date="2018-05-22T10:43:00Z">
              <w:r>
                <w:rPr>
                  <w:szCs w:val="17"/>
                </w:rPr>
                <w:t xml:space="preserve">is urgently </w:t>
              </w:r>
            </w:ins>
            <w:r>
              <w:rPr>
                <w:szCs w:val="17"/>
              </w:rPr>
              <w:t>needed. WKLIFE is the premier venue for method development and discussion of stock assessments and advice approach for stocks in categories 3-6.</w:t>
            </w:r>
          </w:p>
        </w:tc>
      </w:tr>
      <w:tr>
        <w:trPr/>
        <w:tc>
          <w:tcPr>
            <w:tcW w:w="2132" w:type="dxa"/>
            <w:tcBorders>
              <w:top w:val="single" w:sz="2" w:space="0" w:color="00000A"/>
              <w:bottom w:val="single" w:sz="2" w:space="0" w:color="00000A"/>
              <w:insideH w:val="single" w:sz="2" w:space="0" w:color="00000A"/>
            </w:tcBorders>
            <w:shd w:fill="auto" w:val="clear"/>
            <w:vAlign w:val="center"/>
          </w:tcPr>
          <w:p>
            <w:pPr>
              <w:pStyle w:val="Table"/>
              <w:spacing w:before="60" w:after="60"/>
              <w:jc w:val="both"/>
              <w:rPr>
                <w:szCs w:val="17"/>
                <w:highlight w:val="yellow"/>
              </w:rPr>
            </w:pPr>
            <w:r>
              <w:rPr>
                <w:szCs w:val="17"/>
              </w:rPr>
              <w:t>Scientific justification and relation to action plan:</w:t>
            </w:r>
          </w:p>
        </w:tc>
        <w:tc>
          <w:tcPr>
            <w:tcW w:w="5459" w:type="dxa"/>
            <w:tcBorders>
              <w:top w:val="single" w:sz="2" w:space="0" w:color="00000A"/>
              <w:bottom w:val="single" w:sz="2" w:space="0" w:color="00000A"/>
              <w:insideH w:val="single" w:sz="2" w:space="0" w:color="00000A"/>
            </w:tcBorders>
            <w:shd w:fill="auto" w:val="clear"/>
            <w:vAlign w:val="center"/>
          </w:tcPr>
          <w:p>
            <w:pPr>
              <w:pStyle w:val="Table"/>
              <w:spacing w:before="60" w:after="60"/>
              <w:jc w:val="both"/>
              <w:rPr>
                <w:szCs w:val="17"/>
              </w:rPr>
            </w:pPr>
            <w:r>
              <w:rPr>
                <w:szCs w:val="17"/>
              </w:rPr>
              <w:t>There is an increasing number of fish stocks in Categories 3 and 4 for which assessment of status relative to MSY proxy reference points is available but for which short-term forecasts and MSY-based advice are not available.  At this year</w:t>
            </w:r>
            <w:ins w:id="8" w:author="Anne Cooper" w:date="2018-05-22T10:39:00Z">
              <w:r>
                <w:rPr>
                  <w:szCs w:val="17"/>
                </w:rPr>
                <w:t>’</w:t>
              </w:r>
            </w:ins>
            <w:del w:id="9" w:author="Anne Cooper" w:date="2018-05-22T10:39:00Z">
              <w:r>
                <w:rPr>
                  <w:szCs w:val="17"/>
                </w:rPr>
                <w:delText>‘</w:delText>
              </w:r>
            </w:del>
            <w:r>
              <w:rPr>
                <w:szCs w:val="17"/>
              </w:rPr>
              <w:t>s meeting of WKLIFE, ICES wishes to address this issue.</w:t>
            </w:r>
          </w:p>
          <w:p>
            <w:pPr>
              <w:pStyle w:val="Table"/>
              <w:spacing w:before="60" w:after="60"/>
              <w:jc w:val="both"/>
              <w:rPr>
                <w:szCs w:val="17"/>
              </w:rPr>
            </w:pPr>
            <w:r>
              <w:rPr>
                <w:szCs w:val="17"/>
              </w:rPr>
              <w:t>WKMSYCat34 identified a suite of potential MSY-consistent advice rules for category 3 and 4 stocks. The rules need to be tested by Management Strategy Evaluation (MSE) in order to check that they perform adequately in terms of meeting MSY objectives (i.e. maximising long-term yield) in a manner that is consistent with precautionary principles (i.e. having a low probability of falling outside biologically sustainable limits).</w:t>
            </w:r>
          </w:p>
          <w:p>
            <w:pPr>
              <w:pStyle w:val="Table"/>
              <w:spacing w:before="60" w:after="60"/>
              <w:jc w:val="both"/>
              <w:rPr>
                <w:szCs w:val="17"/>
              </w:rPr>
            </w:pPr>
            <w:r>
              <w:rPr>
                <w:szCs w:val="17"/>
              </w:rPr>
              <w:t xml:space="preserve">ToRs a)-c) address these rules and their evaluation using MSE.  Assuming a successful outcome for these evaluations, </w:t>
            </w:r>
          </w:p>
          <w:p>
            <w:pPr>
              <w:pStyle w:val="Table"/>
              <w:spacing w:before="60" w:after="60"/>
              <w:jc w:val="both"/>
              <w:rPr>
                <w:szCs w:val="17"/>
              </w:rPr>
            </w:pPr>
            <w:r>
              <w:rPr>
                <w:szCs w:val="17"/>
              </w:rPr>
              <w:t>ToR d) will propose advice rules for the setting of catches in 2019 based upon scientific advice in 2018.</w:t>
            </w:r>
          </w:p>
          <w:p>
            <w:pPr>
              <w:pStyle w:val="Table"/>
              <w:spacing w:before="60" w:after="60"/>
              <w:jc w:val="both"/>
              <w:rPr>
                <w:szCs w:val="17"/>
              </w:rPr>
            </w:pPr>
            <w:r>
              <w:rPr>
                <w:szCs w:val="17"/>
              </w:rPr>
              <w:t>For case-specific MSEs, i.e. focused on particular stocks, it is suggested that WKLIFE VII focuses on stocks in western waters, for which MSY proxy reference points already exist (as per advice provided by ICES in 2016).  For generic MSE testing, which consider overall general features instead of details of particular stocks, WKLIFE VII should further investigate the dataset with life-history parameters for 41 stocks considered by WKLIFE VI.</w:t>
            </w:r>
          </w:p>
          <w:p>
            <w:pPr>
              <w:pStyle w:val="Table"/>
              <w:spacing w:before="60" w:after="60"/>
              <w:jc w:val="both"/>
              <w:rPr>
                <w:rFonts w:ascii="Palatino Linotype" w:hAnsi="Palatino Linotype"/>
                <w:del w:id="10" w:author="Anne Cooper" w:date="2018-05-22T10:43:00Z"/>
                <w:szCs w:val="17"/>
              </w:rPr>
            </w:pPr>
            <w:bookmarkStart w:id="0" w:name="_GoBack"/>
            <w:bookmarkEnd w:id="0"/>
            <w:r>
              <w:rPr>
                <w:rFonts w:ascii="Palatino Linotype" w:hAnsi="Palatino Linotype"/>
                <w:szCs w:val="17"/>
              </w:rPr>
              <w:t>ToR e) addresses the need for specific advice rules for stocks of short-lived species. The current advice rule for category 3-6 is targeted at stocks of medium- and long-lived species and has proven difficult to apply for stocks of short-lived species. With this ToR WKLIFE VII is requested to review available information on advice rules for these stocks and, if needed, to propose a specific advice rule for stocks of short-lived species.</w:t>
            </w:r>
          </w:p>
          <w:p>
            <w:pPr>
              <w:pStyle w:val="Table"/>
              <w:spacing w:before="60" w:after="60"/>
              <w:jc w:val="both"/>
              <w:rPr>
                <w:rFonts w:ascii="Palatino Linotype" w:hAnsi="Palatino Linotype"/>
                <w:szCs w:val="17"/>
              </w:rPr>
            </w:pPr>
            <w:r>
              <w:rPr/>
            </w:r>
          </w:p>
        </w:tc>
      </w:tr>
      <w:tr>
        <w:trPr/>
        <w:tc>
          <w:tcPr>
            <w:tcW w:w="2132" w:type="dxa"/>
            <w:tcBorders>
              <w:top w:val="single" w:sz="2" w:space="0" w:color="00000A"/>
              <w:bottom w:val="single" w:sz="2" w:space="0" w:color="00000A"/>
              <w:insideH w:val="single" w:sz="2" w:space="0" w:color="00000A"/>
            </w:tcBorders>
            <w:shd w:fill="auto" w:val="clear"/>
            <w:vAlign w:val="center"/>
          </w:tcPr>
          <w:p>
            <w:pPr>
              <w:pStyle w:val="Table"/>
              <w:spacing w:before="60" w:after="60"/>
              <w:jc w:val="both"/>
              <w:rPr>
                <w:szCs w:val="17"/>
              </w:rPr>
            </w:pPr>
            <w:r>
              <w:rPr>
                <w:szCs w:val="17"/>
              </w:rPr>
              <w:t>Resource requirements:</w:t>
            </w:r>
          </w:p>
        </w:tc>
        <w:tc>
          <w:tcPr>
            <w:tcW w:w="5459" w:type="dxa"/>
            <w:tcBorders>
              <w:top w:val="single" w:sz="2" w:space="0" w:color="00000A"/>
              <w:bottom w:val="single" w:sz="2" w:space="0" w:color="00000A"/>
              <w:insideH w:val="single" w:sz="2" w:space="0" w:color="00000A"/>
            </w:tcBorders>
            <w:shd w:fill="auto" w:val="clear"/>
            <w:vAlign w:val="center"/>
          </w:tcPr>
          <w:p>
            <w:pPr>
              <w:pStyle w:val="Table"/>
              <w:spacing w:before="60" w:after="60"/>
              <w:jc w:val="both"/>
              <w:rPr>
                <w:szCs w:val="17"/>
              </w:rPr>
            </w:pPr>
            <w:r>
              <w:rPr>
                <w:szCs w:val="17"/>
              </w:rPr>
              <w:t>-</w:t>
            </w:r>
          </w:p>
        </w:tc>
      </w:tr>
      <w:tr>
        <w:trPr/>
        <w:tc>
          <w:tcPr>
            <w:tcW w:w="2132" w:type="dxa"/>
            <w:tcBorders>
              <w:top w:val="single" w:sz="2" w:space="0" w:color="00000A"/>
              <w:bottom w:val="single" w:sz="2" w:space="0" w:color="00000A"/>
              <w:insideH w:val="single" w:sz="2" w:space="0" w:color="00000A"/>
            </w:tcBorders>
            <w:shd w:fill="auto" w:val="clear"/>
            <w:vAlign w:val="center"/>
          </w:tcPr>
          <w:p>
            <w:pPr>
              <w:pStyle w:val="Table"/>
              <w:spacing w:before="60" w:after="60"/>
              <w:jc w:val="both"/>
              <w:rPr>
                <w:szCs w:val="17"/>
              </w:rPr>
            </w:pPr>
            <w:r>
              <w:rPr>
                <w:szCs w:val="17"/>
              </w:rPr>
              <w:t>Participants:</w:t>
            </w:r>
          </w:p>
        </w:tc>
        <w:tc>
          <w:tcPr>
            <w:tcW w:w="5459" w:type="dxa"/>
            <w:tcBorders>
              <w:top w:val="single" w:sz="2" w:space="0" w:color="00000A"/>
              <w:bottom w:val="single" w:sz="2" w:space="0" w:color="00000A"/>
              <w:insideH w:val="single" w:sz="2" w:space="0" w:color="00000A"/>
            </w:tcBorders>
            <w:shd w:fill="auto" w:val="clear"/>
            <w:vAlign w:val="center"/>
          </w:tcPr>
          <w:p>
            <w:pPr>
              <w:pStyle w:val="Table"/>
              <w:spacing w:before="60" w:after="60"/>
              <w:jc w:val="both"/>
              <w:rPr>
                <w:szCs w:val="17"/>
              </w:rPr>
            </w:pPr>
            <w:r>
              <w:rPr>
                <w:szCs w:val="17"/>
              </w:rPr>
              <w:t>Stock assessment experts and modellers, with a special focus on MSE</w:t>
            </w:r>
            <w:ins w:id="11" w:author="Anne Cooper" w:date="2018-05-22T10:40:00Z">
              <w:r>
                <w:rPr>
                  <w:szCs w:val="17"/>
                </w:rPr>
                <w:t>, External Reviewers</w:t>
              </w:r>
            </w:ins>
            <w:del w:id="12" w:author="Anne Cooper" w:date="2018-05-22T10:40:00Z">
              <w:r>
                <w:rPr>
                  <w:szCs w:val="17"/>
                </w:rPr>
                <w:delText xml:space="preserve"> </w:delText>
              </w:r>
            </w:del>
            <w:ins w:id="13" w:author="Anne Cooper" w:date="2018-05-22T10:40:00Z">
              <w:r>
                <w:rPr>
                  <w:szCs w:val="17"/>
                </w:rPr>
                <w:t xml:space="preserve">for EU Special Request </w:t>
              </w:r>
            </w:ins>
            <w:ins w:id="14" w:author="Anne Cooper" w:date="2018-05-22T10:41:00Z">
              <w:r>
                <w:rPr>
                  <w:szCs w:val="17"/>
                </w:rPr>
                <w:t>160725_DataLimStocks</w:t>
              </w:r>
            </w:ins>
          </w:p>
        </w:tc>
      </w:tr>
      <w:tr>
        <w:trPr/>
        <w:tc>
          <w:tcPr>
            <w:tcW w:w="2132" w:type="dxa"/>
            <w:tcBorders>
              <w:top w:val="single" w:sz="2" w:space="0" w:color="00000A"/>
              <w:bottom w:val="single" w:sz="2" w:space="0" w:color="00000A"/>
              <w:insideH w:val="single" w:sz="2" w:space="0" w:color="00000A"/>
            </w:tcBorders>
            <w:shd w:fill="auto" w:val="clear"/>
            <w:vAlign w:val="center"/>
          </w:tcPr>
          <w:p>
            <w:pPr>
              <w:pStyle w:val="Table"/>
              <w:spacing w:before="60" w:after="60"/>
              <w:jc w:val="both"/>
              <w:rPr>
                <w:szCs w:val="17"/>
              </w:rPr>
            </w:pPr>
            <w:r>
              <w:rPr>
                <w:szCs w:val="17"/>
              </w:rPr>
              <w:t>Secretariat facilities:</w:t>
            </w:r>
          </w:p>
        </w:tc>
        <w:tc>
          <w:tcPr>
            <w:tcW w:w="5459" w:type="dxa"/>
            <w:tcBorders>
              <w:top w:val="single" w:sz="2" w:space="0" w:color="00000A"/>
              <w:bottom w:val="single" w:sz="2" w:space="0" w:color="00000A"/>
              <w:insideH w:val="single" w:sz="2" w:space="0" w:color="00000A"/>
            </w:tcBorders>
            <w:shd w:fill="auto" w:val="clear"/>
            <w:vAlign w:val="center"/>
          </w:tcPr>
          <w:p>
            <w:pPr>
              <w:pStyle w:val="Table"/>
              <w:spacing w:before="60" w:after="60"/>
              <w:jc w:val="both"/>
              <w:rPr>
                <w:szCs w:val="17"/>
              </w:rPr>
            </w:pPr>
            <w:r>
              <w:rPr>
                <w:szCs w:val="17"/>
              </w:rPr>
              <w:t>SharePoint site and report formatting</w:t>
            </w:r>
          </w:p>
        </w:tc>
      </w:tr>
      <w:tr>
        <w:trPr/>
        <w:tc>
          <w:tcPr>
            <w:tcW w:w="2132" w:type="dxa"/>
            <w:tcBorders>
              <w:top w:val="single" w:sz="2" w:space="0" w:color="00000A"/>
              <w:bottom w:val="single" w:sz="2" w:space="0" w:color="00000A"/>
              <w:insideH w:val="single" w:sz="2" w:space="0" w:color="00000A"/>
            </w:tcBorders>
            <w:shd w:fill="auto" w:val="clear"/>
            <w:vAlign w:val="center"/>
          </w:tcPr>
          <w:p>
            <w:pPr>
              <w:pStyle w:val="Table"/>
              <w:spacing w:before="60" w:after="60"/>
              <w:rPr>
                <w:szCs w:val="17"/>
              </w:rPr>
            </w:pPr>
            <w:r>
              <w:rPr>
                <w:szCs w:val="17"/>
              </w:rPr>
              <w:t>Financial:</w:t>
            </w:r>
          </w:p>
        </w:tc>
        <w:tc>
          <w:tcPr>
            <w:tcW w:w="5459" w:type="dxa"/>
            <w:tcBorders>
              <w:top w:val="single" w:sz="2" w:space="0" w:color="00000A"/>
              <w:bottom w:val="single" w:sz="2" w:space="0" w:color="00000A"/>
              <w:insideH w:val="single" w:sz="2" w:space="0" w:color="00000A"/>
            </w:tcBorders>
            <w:shd w:fill="auto" w:val="clear"/>
            <w:vAlign w:val="center"/>
          </w:tcPr>
          <w:p>
            <w:pPr>
              <w:pStyle w:val="Table"/>
              <w:spacing w:before="60" w:after="60"/>
              <w:rPr>
                <w:szCs w:val="17"/>
              </w:rPr>
            </w:pPr>
            <w:del w:id="15" w:author="Anne Cooper" w:date="2018-05-22T10:39:00Z">
              <w:r>
                <w:rPr>
                  <w:szCs w:val="17"/>
                </w:rPr>
                <w:delText>None</w:delText>
              </w:r>
            </w:del>
            <w:ins w:id="16" w:author="Anne Cooper" w:date="2018-05-22T10:39:00Z">
              <w:r>
                <w:rPr>
                  <w:szCs w:val="17"/>
                </w:rPr>
                <w:t>Funding for reviewers</w:t>
              </w:r>
            </w:ins>
          </w:p>
        </w:tc>
      </w:tr>
      <w:tr>
        <w:trPr/>
        <w:tc>
          <w:tcPr>
            <w:tcW w:w="2132" w:type="dxa"/>
            <w:tcBorders>
              <w:top w:val="single" w:sz="2" w:space="0" w:color="00000A"/>
              <w:bottom w:val="single" w:sz="2" w:space="0" w:color="00000A"/>
              <w:insideH w:val="single" w:sz="2" w:space="0" w:color="00000A"/>
            </w:tcBorders>
            <w:shd w:fill="auto" w:val="clear"/>
            <w:vAlign w:val="center"/>
          </w:tcPr>
          <w:p>
            <w:pPr>
              <w:pStyle w:val="Table"/>
              <w:spacing w:before="60" w:after="60"/>
              <w:rPr>
                <w:szCs w:val="17"/>
              </w:rPr>
            </w:pPr>
            <w:r>
              <w:rPr>
                <w:szCs w:val="17"/>
              </w:rPr>
              <w:t>Linkages to advisory committee:</w:t>
            </w:r>
          </w:p>
        </w:tc>
        <w:tc>
          <w:tcPr>
            <w:tcW w:w="5459" w:type="dxa"/>
            <w:tcBorders>
              <w:top w:val="single" w:sz="2" w:space="0" w:color="00000A"/>
              <w:bottom w:val="single" w:sz="2" w:space="0" w:color="00000A"/>
              <w:insideH w:val="single" w:sz="2" w:space="0" w:color="00000A"/>
            </w:tcBorders>
            <w:shd w:fill="auto" w:val="clear"/>
            <w:vAlign w:val="center"/>
          </w:tcPr>
          <w:p>
            <w:pPr>
              <w:pStyle w:val="Table"/>
              <w:spacing w:before="60" w:after="60"/>
              <w:rPr>
                <w:szCs w:val="17"/>
              </w:rPr>
            </w:pPr>
            <w:r>
              <w:rPr>
                <w:szCs w:val="17"/>
              </w:rPr>
              <w:t>ACOM</w:t>
            </w:r>
          </w:p>
        </w:tc>
      </w:tr>
      <w:tr>
        <w:trPr/>
        <w:tc>
          <w:tcPr>
            <w:tcW w:w="2132" w:type="dxa"/>
            <w:tcBorders>
              <w:top w:val="single" w:sz="2" w:space="0" w:color="00000A"/>
              <w:bottom w:val="single" w:sz="2" w:space="0" w:color="00000A"/>
              <w:insideH w:val="single" w:sz="2" w:space="0" w:color="00000A"/>
            </w:tcBorders>
            <w:shd w:fill="auto" w:val="clear"/>
            <w:vAlign w:val="center"/>
          </w:tcPr>
          <w:p>
            <w:pPr>
              <w:pStyle w:val="Table"/>
              <w:spacing w:before="60" w:after="60"/>
              <w:rPr>
                <w:szCs w:val="17"/>
              </w:rPr>
            </w:pPr>
            <w:r>
              <w:rPr>
                <w:szCs w:val="17"/>
              </w:rPr>
              <w:t>Linkages to other committees or groups:</w:t>
            </w:r>
          </w:p>
        </w:tc>
        <w:tc>
          <w:tcPr>
            <w:tcW w:w="5459" w:type="dxa"/>
            <w:tcBorders>
              <w:top w:val="single" w:sz="2" w:space="0" w:color="00000A"/>
              <w:bottom w:val="single" w:sz="2" w:space="0" w:color="00000A"/>
              <w:insideH w:val="single" w:sz="2" w:space="0" w:color="00000A"/>
            </w:tcBorders>
            <w:shd w:fill="auto" w:val="clear"/>
            <w:vAlign w:val="center"/>
          </w:tcPr>
          <w:p>
            <w:pPr>
              <w:pStyle w:val="Table"/>
              <w:spacing w:before="60" w:after="60"/>
              <w:rPr>
                <w:szCs w:val="17"/>
              </w:rPr>
            </w:pPr>
            <w:r>
              <w:rPr>
                <w:szCs w:val="17"/>
              </w:rPr>
              <w:t>All assessment fish stock assessment working groups, WGMG</w:t>
            </w:r>
          </w:p>
        </w:tc>
      </w:tr>
      <w:tr>
        <w:trPr/>
        <w:tc>
          <w:tcPr>
            <w:tcW w:w="2132" w:type="dxa"/>
            <w:tcBorders>
              <w:top w:val="single" w:sz="2" w:space="0" w:color="00000A"/>
              <w:bottom w:val="single" w:sz="4" w:space="0" w:color="00000A"/>
              <w:insideH w:val="single" w:sz="4" w:space="0" w:color="00000A"/>
            </w:tcBorders>
            <w:shd w:fill="auto" w:val="clear"/>
            <w:vAlign w:val="center"/>
          </w:tcPr>
          <w:p>
            <w:pPr>
              <w:pStyle w:val="Table"/>
              <w:spacing w:before="60" w:after="60"/>
              <w:rPr>
                <w:szCs w:val="17"/>
              </w:rPr>
            </w:pPr>
            <w:r>
              <w:rPr>
                <w:szCs w:val="17"/>
              </w:rPr>
              <w:t>Linkages to other organizations:</w:t>
            </w:r>
          </w:p>
        </w:tc>
        <w:tc>
          <w:tcPr>
            <w:tcW w:w="5459" w:type="dxa"/>
            <w:tcBorders>
              <w:top w:val="single" w:sz="2" w:space="0" w:color="00000A"/>
              <w:bottom w:val="single" w:sz="4" w:space="0" w:color="00000A"/>
              <w:insideH w:val="single" w:sz="4" w:space="0" w:color="00000A"/>
            </w:tcBorders>
            <w:shd w:fill="auto" w:val="clear"/>
            <w:vAlign w:val="center"/>
          </w:tcPr>
          <w:p>
            <w:pPr>
              <w:pStyle w:val="Table"/>
              <w:spacing w:before="60" w:after="60"/>
              <w:rPr>
                <w:szCs w:val="17"/>
              </w:rPr>
            </w:pPr>
            <w:r>
              <w:rPr>
                <w:szCs w:val="17"/>
              </w:rPr>
              <w:t>ICCAT, GFCM</w:t>
            </w:r>
          </w:p>
        </w:tc>
      </w:tr>
    </w:tbl>
    <w:p>
      <w:pPr>
        <w:pStyle w:val="Normal"/>
        <w:spacing w:lineRule="atLeast" w:line="240" w:before="160" w:after="0"/>
        <w:rPr/>
      </w:pPr>
      <w:r>
        <w:rPr/>
      </w:r>
    </w:p>
    <w:p>
      <w:pPr>
        <w:pStyle w:val="Normal"/>
        <w:widowControl/>
        <w:bidi w:val="0"/>
        <w:spacing w:lineRule="exact" w:line="260" w:before="160" w:after="160"/>
        <w:jc w:val="both"/>
        <w:rPr/>
      </w:pPr>
      <w:r>
        <w:rPr/>
      </w:r>
    </w:p>
    <w:sectPr>
      <w:type w:val="nextPage"/>
      <w:pgSz w:w="11906" w:h="16838"/>
      <w:pgMar w:left="2517" w:right="1797" w:header="0" w:top="1729" w:footer="0" w:bottom="1151"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Anne Cooper" w:date="2018-05-17T14:29:00Z" w:initials="AC">
    <w:p>
      <w:r>
        <w:rPr>
          <w:rFonts w:ascii="Liberation Serif" w:hAnsi="Liberation Serif" w:eastAsia="DejaVu Sans" w:cs="DejaVu Sans"/>
          <w:color w:val="auto"/>
          <w:sz w:val="24"/>
          <w:szCs w:val="24"/>
          <w:lang w:val="en-US" w:eastAsia="en-US" w:bidi="en-US"/>
        </w:rPr>
        <w:t>This is from WKLIFE VII. I have not updated/changed anything.</w:t>
      </w:r>
    </w:p>
  </w:comment>
  <w:comment w:id="0" w:author="Carl O'Brien (Cefas)" w:date="2018-05-21T15:31:00Z" w:initials="CO(">
    <w:p>
      <w:r>
        <w:rPr>
          <w:rFonts w:ascii="Liberation Serif" w:hAnsi="Liberation Serif" w:eastAsia="DejaVu Sans" w:cs="DejaVu Sans"/>
          <w:color w:val="auto"/>
          <w:sz w:val="24"/>
          <w:szCs w:val="24"/>
          <w:lang w:val="en-US" w:eastAsia="en-US" w:bidi="en-US"/>
        </w:rPr>
        <w:t>Once the ToRs are agreed then I can update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Linotype">
    <w:charset w:val="01"/>
    <w:family w:val="roman"/>
    <w:pitch w:val="variable"/>
  </w:font>
  <w:font w:name="Times New Roman">
    <w:charset w:val="01"/>
    <w:family w:val="roman"/>
    <w:pitch w:val="variable"/>
  </w:font>
  <w:font w:name="Calibri Light">
    <w:charset w:val="01"/>
    <w:family w:val="roman"/>
    <w:pitch w:val="variable"/>
  </w:font>
  <w:font w:name="Cambria">
    <w:charset w:val="01"/>
    <w:family w:val="roman"/>
    <w:pitch w:val="variable"/>
  </w:font>
  <w:font w:name="Futura Md BT">
    <w:charset w:val="01"/>
    <w:family w:val="roman"/>
    <w:pitch w:val="variable"/>
  </w:font>
  <w:font w:name="Segoe UI">
    <w:charset w:val="01"/>
    <w:family w:val="roman"/>
    <w:pitch w:val="variable"/>
  </w:font>
  <w:font w:name="Liberation Sans">
    <w:altName w:val="Arial"/>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alatino Linotype" w:hAnsi="Palatino Linotype" w:eastAsia="Calibri" w:cs="Times New Roman" w:eastAsia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657ec"/>
    <w:pPr>
      <w:widowControl/>
      <w:bidi w:val="0"/>
      <w:spacing w:lineRule="exact" w:line="260" w:before="160" w:after="160"/>
      <w:jc w:val="both"/>
    </w:pPr>
    <w:rPr>
      <w:rFonts w:ascii="Times New Roman" w:hAnsi="Times New Roman" w:eastAsia="Times New Roman" w:cs="Times New Roman"/>
      <w:color w:val="00000A"/>
      <w:sz w:val="20"/>
      <w:szCs w:val="20"/>
      <w:lang w:val="en-GB" w:eastAsia="en-US" w:bidi="ar-SA"/>
    </w:rPr>
  </w:style>
  <w:style w:type="paragraph" w:styleId="Heading1">
    <w:name w:val="Heading 1"/>
    <w:basedOn w:val="Normal"/>
    <w:next w:val="Normal"/>
    <w:link w:val="Heading1Char"/>
    <w:uiPriority w:val="9"/>
    <w:qFormat/>
    <w:rsid w:val="001657ec"/>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Heading1"/>
    <w:next w:val="Normal"/>
    <w:link w:val="Heading3Char"/>
    <w:qFormat/>
    <w:rsid w:val="001657ec"/>
    <w:pPr>
      <w:keepLines w:val="false"/>
      <w:tabs>
        <w:tab w:val="left" w:pos="720" w:leader="none"/>
      </w:tabs>
      <w:spacing w:lineRule="auto" w:line="240" w:before="240" w:after="60"/>
      <w:ind w:left="720" w:hanging="720"/>
      <w:jc w:val="left"/>
      <w:outlineLvl w:val="2"/>
    </w:pPr>
    <w:rPr>
      <w:rFonts w:ascii="Cambria" w:hAnsi="Cambria" w:eastAsia="Times New Roman" w:cs="Times New Roman"/>
      <w:b/>
      <w:bCs/>
      <w:color w:val="00000A"/>
      <w:sz w:val="26"/>
      <w:szCs w:val="26"/>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qFormat/>
    <w:rsid w:val="001657ec"/>
    <w:rPr>
      <w:rFonts w:ascii="Cambria" w:hAnsi="Cambria" w:eastAsia="Times New Roman"/>
      <w:b/>
      <w:bCs/>
      <w:sz w:val="26"/>
      <w:szCs w:val="26"/>
    </w:rPr>
  </w:style>
  <w:style w:type="character" w:styleId="TableChar" w:customStyle="1">
    <w:name w:val="table Char"/>
    <w:link w:val="table"/>
    <w:qFormat/>
    <w:locked/>
    <w:rsid w:val="001657ec"/>
    <w:rPr>
      <w:rFonts w:ascii="Times New Roman" w:hAnsi="Times New Roman" w:eastAsia="Times New Roman"/>
      <w:sz w:val="17"/>
      <w:szCs w:val="20"/>
    </w:rPr>
  </w:style>
  <w:style w:type="character" w:styleId="Hheading3Char" w:customStyle="1">
    <w:name w:val="Hheading 3 Char"/>
    <w:link w:val="Hheading3"/>
    <w:qFormat/>
    <w:locked/>
    <w:rsid w:val="001657ec"/>
    <w:rPr>
      <w:rFonts w:ascii="Futura Md BT" w:hAnsi="Futura Md BT" w:eastAsia="Times New Roman" w:cs="Arial"/>
      <w:b/>
      <w:bCs/>
      <w:spacing w:val="6"/>
      <w:sz w:val="20"/>
      <w:szCs w:val="20"/>
    </w:rPr>
  </w:style>
  <w:style w:type="character" w:styleId="Heading1Char" w:customStyle="1">
    <w:name w:val="Heading 1 Char"/>
    <w:basedOn w:val="DefaultParagraphFont"/>
    <w:link w:val="Heading1"/>
    <w:uiPriority w:val="9"/>
    <w:qFormat/>
    <w:rsid w:val="001657ec"/>
    <w:rPr>
      <w:rFonts w:ascii="Calibri Light" w:hAnsi="Calibri Light" w:eastAsia="" w:cs="" w:asciiTheme="majorHAnsi" w:cstheme="majorBidi" w:eastAsiaTheme="majorEastAsia" w:hAnsiTheme="majorHAnsi"/>
      <w:color w:val="2E74B5" w:themeColor="accent1" w:themeShade="bf"/>
      <w:sz w:val="32"/>
      <w:szCs w:val="32"/>
    </w:rPr>
  </w:style>
  <w:style w:type="character" w:styleId="Annotationreference">
    <w:name w:val="annotation reference"/>
    <w:basedOn w:val="DefaultParagraphFont"/>
    <w:uiPriority w:val="99"/>
    <w:semiHidden/>
    <w:unhideWhenUsed/>
    <w:qFormat/>
    <w:rsid w:val="00b51639"/>
    <w:rPr>
      <w:sz w:val="16"/>
      <w:szCs w:val="16"/>
    </w:rPr>
  </w:style>
  <w:style w:type="character" w:styleId="CommentTextChar" w:customStyle="1">
    <w:name w:val="Comment Text Char"/>
    <w:basedOn w:val="DefaultParagraphFont"/>
    <w:link w:val="CommentText"/>
    <w:uiPriority w:val="99"/>
    <w:semiHidden/>
    <w:qFormat/>
    <w:rsid w:val="00b51639"/>
    <w:rPr>
      <w:rFonts w:ascii="Times New Roman" w:hAnsi="Times New Roman" w:eastAsia="Times New Roman"/>
      <w:sz w:val="20"/>
      <w:szCs w:val="20"/>
    </w:rPr>
  </w:style>
  <w:style w:type="character" w:styleId="CommentSubjectChar" w:customStyle="1">
    <w:name w:val="Comment Subject Char"/>
    <w:basedOn w:val="CommentTextChar"/>
    <w:link w:val="CommentSubject"/>
    <w:uiPriority w:val="99"/>
    <w:semiHidden/>
    <w:qFormat/>
    <w:rsid w:val="00b51639"/>
    <w:rPr>
      <w:rFonts w:ascii="Times New Roman" w:hAnsi="Times New Roman" w:eastAsia="Times New Roman"/>
      <w:b/>
      <w:bCs/>
      <w:sz w:val="20"/>
      <w:szCs w:val="20"/>
    </w:rPr>
  </w:style>
  <w:style w:type="character" w:styleId="BalloonTextChar" w:customStyle="1">
    <w:name w:val="Balloon Text Char"/>
    <w:basedOn w:val="DefaultParagraphFont"/>
    <w:link w:val="BalloonText"/>
    <w:uiPriority w:val="99"/>
    <w:semiHidden/>
    <w:qFormat/>
    <w:rsid w:val="00b51639"/>
    <w:rPr>
      <w:rFonts w:ascii="Segoe UI" w:hAnsi="Segoe UI" w:eastAsia="Times New Roman"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 w:customStyle="1">
    <w:name w:val="table"/>
    <w:link w:val="tableChar"/>
    <w:qFormat/>
    <w:rsid w:val="001657ec"/>
    <w:pPr>
      <w:widowControl/>
      <w:bidi w:val="0"/>
      <w:spacing w:lineRule="auto" w:line="240" w:before="30" w:after="30"/>
      <w:jc w:val="left"/>
    </w:pPr>
    <w:rPr>
      <w:rFonts w:ascii="Times New Roman" w:hAnsi="Times New Roman" w:eastAsia="Times New Roman" w:cs="Times New Roman"/>
      <w:color w:val="00000A"/>
      <w:sz w:val="17"/>
      <w:szCs w:val="20"/>
      <w:lang w:val="en-GB" w:eastAsia="en-US" w:bidi="ar-SA"/>
    </w:rPr>
  </w:style>
  <w:style w:type="paragraph" w:styleId="Default" w:customStyle="1">
    <w:name w:val="Default"/>
    <w:qFormat/>
    <w:rsid w:val="001657ec"/>
    <w:pPr>
      <w:widowControl/>
      <w:bidi w:val="0"/>
      <w:spacing w:lineRule="auto" w:line="240" w:before="0" w:after="0"/>
      <w:jc w:val="left"/>
    </w:pPr>
    <w:rPr>
      <w:rFonts w:ascii="Times New Roman" w:hAnsi="Times New Roman" w:eastAsia="Times New Roman" w:cs="Times New Roman"/>
      <w:color w:val="000000"/>
      <w:sz w:val="24"/>
      <w:szCs w:val="24"/>
      <w:lang w:val="en-GB" w:eastAsia="en-GB" w:bidi="ar-SA"/>
    </w:rPr>
  </w:style>
  <w:style w:type="paragraph" w:styleId="Hheading3" w:customStyle="1">
    <w:name w:val="Hheading 3"/>
    <w:basedOn w:val="Normal"/>
    <w:link w:val="Hheading3Char"/>
    <w:qFormat/>
    <w:rsid w:val="001657ec"/>
    <w:pPr>
      <w:keepNext/>
      <w:tabs>
        <w:tab w:val="left" w:pos="4320" w:leader="none"/>
      </w:tabs>
      <w:spacing w:lineRule="auto" w:line="240" w:before="240" w:after="60"/>
      <w:jc w:val="left"/>
    </w:pPr>
    <w:rPr>
      <w:rFonts w:ascii="Futura Md BT" w:hAnsi="Futura Md BT" w:cs="Arial"/>
      <w:b/>
      <w:bCs/>
      <w:spacing w:val="6"/>
    </w:rPr>
  </w:style>
  <w:style w:type="paragraph" w:styleId="ListParagraph">
    <w:name w:val="List Paragraph"/>
    <w:basedOn w:val="Normal"/>
    <w:uiPriority w:val="34"/>
    <w:qFormat/>
    <w:rsid w:val="001657ec"/>
    <w:pPr>
      <w:spacing w:before="160" w:after="160"/>
      <w:ind w:left="720" w:hanging="0"/>
      <w:contextualSpacing/>
    </w:pPr>
    <w:rPr/>
  </w:style>
  <w:style w:type="paragraph" w:styleId="Annotationtext">
    <w:name w:val="annotation text"/>
    <w:basedOn w:val="Normal"/>
    <w:link w:val="CommentTextChar"/>
    <w:uiPriority w:val="99"/>
    <w:semiHidden/>
    <w:unhideWhenUsed/>
    <w:qFormat/>
    <w:rsid w:val="00b51639"/>
    <w:pPr>
      <w:spacing w:lineRule="auto" w:line="240"/>
    </w:pPr>
    <w:rPr/>
  </w:style>
  <w:style w:type="paragraph" w:styleId="Annotationsubject">
    <w:name w:val="annotation subject"/>
    <w:basedOn w:val="Annotationtext"/>
    <w:link w:val="CommentSubjectChar"/>
    <w:uiPriority w:val="99"/>
    <w:semiHidden/>
    <w:unhideWhenUsed/>
    <w:qFormat/>
    <w:rsid w:val="00b51639"/>
    <w:pPr/>
    <w:rPr>
      <w:b/>
      <w:bCs/>
    </w:rPr>
  </w:style>
  <w:style w:type="paragraph" w:styleId="BalloonText">
    <w:name w:val="Balloon Text"/>
    <w:basedOn w:val="Normal"/>
    <w:link w:val="BalloonTextChar"/>
    <w:uiPriority w:val="99"/>
    <w:semiHidden/>
    <w:unhideWhenUsed/>
    <w:qFormat/>
    <w:rsid w:val="00b51639"/>
    <w:pPr>
      <w:spacing w:lineRule="auto" w:line="240" w:before="0" w:after="0"/>
    </w:pPr>
    <w:rPr>
      <w:rFonts w:ascii="Segoe UI" w:hAnsi="Segoe UI" w:cs="Segoe UI"/>
      <w:sz w:val="18"/>
      <w:szCs w:val="18"/>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d5313c0-c1e6-4122-afa9-da1ccdba405d"/>
    <TaxCatchAllLabel xmlns="4d5313c0-c1e6-4122-afa9-da1ccdba405d"/>
    <TaxKeywordTaxHTField xmlns="4d5313c0-c1e6-4122-afa9-da1ccdba405d">
      <Terms xmlns="http://schemas.microsoft.com/office/infopath/2007/PartnerControls"/>
    </TaxKeywordTaxHTFiel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BD7CAE0C06CF4D8EB0552747BF866C" ma:contentTypeVersion="1" ma:contentTypeDescription="Create a new document." ma:contentTypeScope="" ma:versionID="e560e174e0c69f01c50bce447fea4943">
  <xsd:schema xmlns:xsd="http://www.w3.org/2001/XMLSchema" xmlns:xs="http://www.w3.org/2001/XMLSchema" xmlns:p="http://schemas.microsoft.com/office/2006/metadata/properties" xmlns:ns2="4d5313c0-c1e6-4122-afa9-da1ccdba405d" xmlns:ns3="15fa8e63-d045-4f6d-ad15-99b297178a52" targetNamespace="http://schemas.microsoft.com/office/2006/metadata/properties" ma:root="true" ma:fieldsID="e2d1eca8d831578ecbee3050e72ff3ca" ns2:_="" ns3:_="">
    <xsd:import namespace="4d5313c0-c1e6-4122-afa9-da1ccdba405d"/>
    <xsd:import namespace="15fa8e63-d045-4f6d-ad15-99b297178a52"/>
    <xsd:element name="properties">
      <xsd:complexType>
        <xsd:sequence>
          <xsd:element name="documentManagement">
            <xsd:complexType>
              <xsd:all>
                <xsd:element ref="ns2:TaxKeywordTaxHTField" minOccurs="0"/>
                <xsd:element ref="ns2:TaxCatchAll" minOccurs="0"/>
                <xsd:element ref="ns2:TaxCatchAllLabe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313c0-c1e6-4122-afa9-da1ccdba405d"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readOnly="false" ma:fieldId="{23f27201-bee3-471e-b2e7-b64fd8b7ca38}" ma:taxonomyMulti="true" ma:sspId="d535ea34-4ec8-4f57-b85b-d8a79460f026"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description="" ma:hidden="true" ma:list="{b2cc2698-5fc4-4ff6-b1d3-64e75efa1efc}" ma:internalName="TaxCatchAll" ma:readOnly="false" ma:showField="CatchAllData" ma:web="4d5313c0-c1e6-4122-afa9-da1ccdba405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b2cc2698-5fc4-4ff6-b1d3-64e75efa1efc}" ma:internalName="TaxCatchAllLabel" ma:readOnly="false" ma:showField="CatchAllDataLabel" ma:web="4d5313c0-c1e6-4122-afa9-da1ccdba405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fa8e63-d045-4f6d-ad15-99b297178a52"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65A5E6-9EF4-4DDA-9F44-75814EB9A31D}"/>
</file>

<file path=customXml/itemProps2.xml><?xml version="1.0" encoding="utf-8"?>
<ds:datastoreItem xmlns:ds="http://schemas.openxmlformats.org/officeDocument/2006/customXml" ds:itemID="{B6A98ED2-16C9-4612-866A-BAB4D5B19831}"/>
</file>

<file path=customXml/itemProps3.xml><?xml version="1.0" encoding="utf-8"?>
<ds:datastoreItem xmlns:ds="http://schemas.openxmlformats.org/officeDocument/2006/customXml" ds:itemID="{9D6AA627-EE65-4496-B982-CC1C813A6AE4}"/>
</file>

<file path=docProps/app.xml><?xml version="1.0" encoding="utf-8"?>
<Properties xmlns="http://schemas.openxmlformats.org/officeDocument/2006/extended-properties" xmlns:vt="http://schemas.openxmlformats.org/officeDocument/2006/docPropsVTypes">
  <Template>Normal</Template>
  <TotalTime>132</TotalTime>
  <Application>LibreOffice/5.1.6.2$Linux_X86_64 LibreOffice_project/10m0$Build-2</Application>
  <Pages>2</Pages>
  <Words>706</Words>
  <Paragraphs>9</Paragraphs>
  <Company>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2018-05-22T08:37:00Z</dcterms:created>
  <dc:creator>Eskild Kirkegaard</dc:creator>
  <dc:description/>
  <dc:language>en-US</dc:language>
  <cp:lastModifiedBy/>
  <dcterms:modified xsi:type="dcterms:W3CDTF">2018-07-09T13:14:00Z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ICES</vt:lpwstr>
  </property>
  <property fmtid="{D5CDD505-2E9C-101B-9397-08002B2CF9AE}" pid="4" name="ContentTypeId">
    <vt:lpwstr>0x01010008BD7CAE0C06CF4D8EB0552747BF866C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axKeyword">
    <vt:lpwstr/>
  </property>
</Properties>
</file>