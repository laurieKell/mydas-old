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wmf" ContentType="image/x-wmf"/>
  <Override PartName="/word/media/image1.wmf" ContentType="image/x-wmf"/>
  <Override PartName="/word/comments.xml" ContentType="application/vnd.openxmlformats-officedocument.wordprocessingml.commen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Arial" w:hAnsi="Arial" w:cs="Arial"/>
          <w:b/>
          <w:b/>
          <w:lang w:val="en-US"/>
        </w:rPr>
      </w:pPr>
      <w:r>
        <w:rPr>
          <w:rFonts w:cs="Arial" w:ascii="Arial" w:hAnsi="Arial"/>
          <w:b/>
          <w:lang w:val="en-US"/>
        </w:rPr>
      </w:r>
    </w:p>
    <w:p>
      <w:pPr>
        <w:pStyle w:val="Normal"/>
        <w:spacing w:lineRule="auto" w:line="360" w:before="0" w:after="0"/>
        <w:jc w:val="center"/>
        <w:rPr>
          <w:rFonts w:ascii="Arial" w:hAnsi="Arial" w:cs="Arial"/>
          <w:b/>
          <w:b/>
          <w:lang w:val="en-US"/>
        </w:rPr>
      </w:pPr>
      <w:r>
        <w:rPr>
          <w:rFonts w:cs="Arial" w:ascii="Arial" w:hAnsi="Arial"/>
          <w:b/>
          <w:lang w:val="en-US"/>
        </w:rPr>
        <w:t>Vulnerability of teleosts caught by the pelagic tuna longline fleets in South Atlantic and Western Indian Oceans</w:t>
      </w:r>
    </w:p>
    <w:p>
      <w:pPr>
        <w:pStyle w:val="Normal"/>
        <w:spacing w:lineRule="auto" w:line="360" w:before="0" w:after="0"/>
        <w:jc w:val="both"/>
        <w:rPr>
          <w:rFonts w:ascii="Arial" w:hAnsi="Arial" w:cs="Arial"/>
          <w:lang w:val="en-US"/>
        </w:rPr>
      </w:pPr>
      <w:r>
        <w:rPr>
          <w:rFonts w:cs="Arial" w:ascii="Arial" w:hAnsi="Arial"/>
          <w:lang w:val="en-US"/>
        </w:rPr>
        <w:t>Flávia Lucena Frédou</w:t>
      </w:r>
      <w:r>
        <w:rPr>
          <w:rFonts w:cs="Arial" w:ascii="Arial" w:hAnsi="Arial"/>
          <w:vertAlign w:val="superscript"/>
          <w:lang w:val="en-US"/>
        </w:rPr>
        <w:t>a,b</w:t>
      </w:r>
      <w:r>
        <w:rPr>
          <w:rFonts w:cs="Arial" w:ascii="Arial" w:hAnsi="Arial"/>
          <w:lang w:val="en-US"/>
        </w:rPr>
        <w:t>,*, Laurie Kell</w:t>
      </w:r>
      <w:r>
        <w:rPr>
          <w:rFonts w:cs="Arial" w:ascii="Arial" w:hAnsi="Arial"/>
          <w:vertAlign w:val="superscript"/>
          <w:lang w:val="en-US"/>
        </w:rPr>
        <w:t>c</w:t>
      </w:r>
      <w:r>
        <w:rPr>
          <w:rFonts w:cs="Arial" w:ascii="Arial" w:hAnsi="Arial"/>
          <w:lang w:val="en-US"/>
        </w:rPr>
        <w:t>; Thierry Frédou</w:t>
      </w:r>
      <w:r>
        <w:rPr>
          <w:rFonts w:cs="Arial" w:ascii="Arial" w:hAnsi="Arial"/>
          <w:vertAlign w:val="superscript"/>
          <w:lang w:val="en-US"/>
        </w:rPr>
        <w:t>a,b</w:t>
      </w:r>
      <w:r>
        <w:rPr>
          <w:rFonts w:cs="Arial" w:ascii="Arial" w:hAnsi="Arial"/>
          <w:lang w:val="en-US"/>
        </w:rPr>
        <w:t>, Daniel Gaertner</w:t>
      </w:r>
      <w:r>
        <w:rPr>
          <w:rFonts w:cs="Arial" w:ascii="Arial" w:hAnsi="Arial"/>
          <w:vertAlign w:val="superscript"/>
          <w:lang w:val="en-US"/>
        </w:rPr>
        <w:t>b</w:t>
      </w:r>
      <w:r>
        <w:rPr>
          <w:rFonts w:cs="Arial" w:ascii="Arial" w:hAnsi="Arial"/>
          <w:lang w:val="en-US"/>
        </w:rPr>
        <w:t>, Michel Potier</w:t>
      </w:r>
      <w:r>
        <w:rPr>
          <w:rFonts w:cs="Arial" w:ascii="Arial" w:hAnsi="Arial"/>
          <w:vertAlign w:val="superscript"/>
          <w:lang w:val="en-US"/>
        </w:rPr>
        <w:t>b</w:t>
      </w:r>
      <w:r>
        <w:rPr>
          <w:rFonts w:cs="Arial" w:ascii="Arial" w:hAnsi="Arial"/>
          <w:lang w:val="en-US"/>
        </w:rPr>
        <w:t>, Pascal Bach</w:t>
      </w:r>
      <w:r>
        <w:rPr>
          <w:rFonts w:cs="Arial" w:ascii="Arial" w:hAnsi="Arial"/>
          <w:vertAlign w:val="superscript"/>
          <w:lang w:val="en-US"/>
        </w:rPr>
        <w:t>b</w:t>
      </w:r>
      <w:r>
        <w:rPr>
          <w:rFonts w:cs="Arial" w:ascii="Arial" w:hAnsi="Arial"/>
          <w:lang w:val="en-US"/>
        </w:rPr>
        <w:t>, Paulo Travassos</w:t>
      </w:r>
      <w:r>
        <w:rPr>
          <w:rFonts w:cs="Arial" w:ascii="Arial" w:hAnsi="Arial"/>
          <w:vertAlign w:val="superscript"/>
          <w:lang w:val="en-US"/>
        </w:rPr>
        <w:t>a</w:t>
      </w:r>
      <w:r>
        <w:rPr>
          <w:rFonts w:cs="Arial" w:ascii="Arial" w:hAnsi="Arial"/>
          <w:lang w:val="en-US"/>
        </w:rPr>
        <w:t>, Fábio Hazin</w:t>
      </w:r>
      <w:r>
        <w:rPr>
          <w:rFonts w:cs="Arial" w:ascii="Arial" w:hAnsi="Arial"/>
          <w:vertAlign w:val="superscript"/>
          <w:lang w:val="en-US"/>
        </w:rPr>
        <w:t>a</w:t>
      </w:r>
      <w:r>
        <w:rPr>
          <w:rFonts w:cs="Arial" w:ascii="Arial" w:hAnsi="Arial"/>
          <w:lang w:val="en-US"/>
        </w:rPr>
        <w:t>, Frédéric Ménard</w:t>
      </w:r>
      <w:r>
        <w:rPr>
          <w:rFonts w:cs="Arial" w:ascii="Arial" w:hAnsi="Arial"/>
          <w:vertAlign w:val="superscript"/>
          <w:lang w:val="en-US"/>
        </w:rPr>
        <w:t>d</w:t>
      </w:r>
    </w:p>
    <w:p>
      <w:pPr>
        <w:pStyle w:val="Normal"/>
        <w:spacing w:lineRule="auto" w:line="360" w:before="0" w:after="0"/>
        <w:jc w:val="both"/>
        <w:rPr>
          <w:rFonts w:ascii="Arial" w:hAnsi="Arial" w:cs="Arial"/>
          <w:lang w:val="en-US"/>
        </w:rPr>
      </w:pPr>
      <w:r>
        <w:rPr>
          <w:rFonts w:cs="Arial" w:ascii="Arial" w:hAnsi="Arial"/>
          <w:lang w:val="en-US"/>
        </w:rPr>
      </w:r>
    </w:p>
    <w:p>
      <w:pPr>
        <w:pStyle w:val="Normal"/>
        <w:spacing w:lineRule="auto" w:line="360" w:before="0" w:after="0"/>
        <w:jc w:val="both"/>
        <w:rPr>
          <w:rFonts w:ascii="Arial" w:hAnsi="Arial" w:cs="Arial"/>
        </w:rPr>
      </w:pPr>
      <w:r>
        <w:rPr>
          <w:rFonts w:cs="Arial" w:ascii="Arial" w:hAnsi="Arial"/>
        </w:rPr>
        <w:t>a Universidade Federal Rural de Pernambuco (UFRPE), Departamento de Pesca e Aquicultura, Av. Dom Manuel s/n, Recife, Pernambuco, Brazil, 52171-900.</w:t>
      </w:r>
    </w:p>
    <w:p>
      <w:pPr>
        <w:pStyle w:val="Normal"/>
        <w:spacing w:lineRule="auto" w:line="360" w:before="0" w:after="0"/>
        <w:jc w:val="both"/>
        <w:rPr>
          <w:rFonts w:ascii="Arial" w:hAnsi="Arial" w:cs="Arial"/>
        </w:rPr>
      </w:pPr>
      <w:r>
        <w:rPr>
          <w:rFonts w:cs="Arial" w:ascii="Arial" w:hAnsi="Arial"/>
          <w:lang w:val="en-GB"/>
        </w:rPr>
        <w:t xml:space="preserve">b Institut de Recherche pour le Développement (IRD), UMR MARBEC (IRD, IFREMER, Univ. </w:t>
      </w:r>
      <w:r>
        <w:rPr>
          <w:rFonts w:cs="Arial" w:ascii="Arial" w:hAnsi="Arial"/>
        </w:rPr>
        <w:t>Montpellier, CNRS), CS 30171, 34203 Sète Cedex, France</w:t>
      </w:r>
    </w:p>
    <w:p>
      <w:pPr>
        <w:pStyle w:val="Normal"/>
        <w:spacing w:lineRule="auto" w:line="360" w:before="0" w:after="0"/>
        <w:jc w:val="both"/>
        <w:rPr>
          <w:rFonts w:ascii="Arial" w:hAnsi="Arial" w:cs="Arial"/>
          <w:lang w:val="en-US"/>
        </w:rPr>
      </w:pPr>
      <w:r>
        <w:rPr>
          <w:rFonts w:cs="Arial" w:ascii="Arial" w:hAnsi="Arial"/>
          <w:lang w:val="en-US"/>
        </w:rPr>
        <w:t>c International Commission for the Conservation of Atlantic Tunas (ICCAT), Corazón de María, . 28002 Madrid, Spain</w:t>
      </w:r>
    </w:p>
    <w:p>
      <w:pPr>
        <w:pStyle w:val="Normal"/>
        <w:spacing w:lineRule="auto" w:line="360" w:before="0" w:after="0"/>
        <w:jc w:val="both"/>
        <w:rPr>
          <w:rFonts w:ascii="Arial" w:hAnsi="Arial" w:cs="Arial"/>
          <w:lang w:val="en-US"/>
        </w:rPr>
      </w:pPr>
      <w:r>
        <w:rPr>
          <w:rFonts w:cs="Arial" w:ascii="Arial" w:hAnsi="Arial"/>
          <w:lang w:val="en-US"/>
        </w:rPr>
        <w:t xml:space="preserve">d IRD, Mediterranean Institute of Oceanography (MIO), Aix-Marseille Université/CNRS/IRD/Université de Toulon, 13288 Marseille, France </w:t>
      </w:r>
    </w:p>
    <w:p>
      <w:pPr>
        <w:pStyle w:val="Normal"/>
        <w:spacing w:lineRule="auto" w:line="360" w:before="0" w:after="0"/>
        <w:jc w:val="both"/>
        <w:rPr>
          <w:rFonts w:ascii="Arial" w:hAnsi="Arial" w:cs="Arial"/>
          <w:lang w:val="en-US"/>
        </w:rPr>
      </w:pPr>
      <w:r>
        <w:rPr>
          <w:rFonts w:cs="Arial" w:ascii="Arial" w:hAnsi="Arial"/>
          <w:lang w:val="en-US"/>
        </w:rPr>
      </w:r>
    </w:p>
    <w:p>
      <w:pPr>
        <w:pStyle w:val="Normal"/>
        <w:spacing w:lineRule="auto" w:line="360" w:before="0" w:after="0"/>
        <w:jc w:val="both"/>
        <w:rPr>
          <w:rFonts w:ascii="Arial" w:hAnsi="Arial" w:cs="Arial"/>
          <w:lang w:val="en-US"/>
        </w:rPr>
      </w:pPr>
      <w:r>
        <w:rPr>
          <w:rFonts w:cs="Arial" w:ascii="Arial" w:hAnsi="Arial"/>
          <w:lang w:val="en-US"/>
        </w:rPr>
      </w:r>
    </w:p>
    <w:p>
      <w:pPr>
        <w:pStyle w:val="Normal"/>
        <w:spacing w:lineRule="auto" w:line="360" w:before="0" w:after="0"/>
        <w:jc w:val="both"/>
        <w:rPr>
          <w:rFonts w:ascii="Arial" w:hAnsi="Arial" w:cs="Arial"/>
        </w:rPr>
      </w:pPr>
      <w:r>
        <w:rPr>
          <w:rFonts w:cs="Cambria Math" w:ascii="Cambria Math" w:hAnsi="Cambria Math"/>
        </w:rPr>
        <w:t>∗</w:t>
      </w:r>
      <w:r>
        <w:rPr>
          <w:rFonts w:cs="Arial" w:ascii="Arial" w:hAnsi="Arial"/>
        </w:rPr>
        <w:t xml:space="preserve"> </w:t>
      </w:r>
      <w:r>
        <w:rPr>
          <w:rFonts w:cs="Arial" w:ascii="Arial" w:hAnsi="Arial"/>
        </w:rPr>
        <w:t>Universidade Federal Rural de Pernambuco (UFRPE), Departamento de Pesca e Aquicultura, Av. Dom Manuel s/n, Recife, Pernambuco, Brazil, 52171-900. Tel.: +55 81 33206514; E-mail address: flavia.lucena@pq.cnpq.br (F. Lucena Frédou).</w:t>
      </w:r>
    </w:p>
    <w:p>
      <w:pPr>
        <w:pStyle w:val="Normal"/>
        <w:suppressAutoHyphens w:val="false"/>
        <w:spacing w:lineRule="auto" w:line="360" w:before="0" w:after="0"/>
        <w:rPr>
          <w:rFonts w:ascii="Arial" w:hAnsi="Arial" w:cs="Arial"/>
          <w:vertAlign w:val="superscript"/>
        </w:rPr>
      </w:pPr>
      <w:r>
        <w:rPr>
          <w:rFonts w:cs="Arial" w:ascii="Arial" w:hAnsi="Arial"/>
          <w:vertAlign w:val="superscript"/>
        </w:rPr>
      </w:r>
      <w:r>
        <w:br w:type="page"/>
      </w:r>
    </w:p>
    <w:p>
      <w:pPr>
        <w:pStyle w:val="Normal"/>
        <w:spacing w:lineRule="auto" w:line="360" w:before="0" w:after="0"/>
        <w:rPr>
          <w:rFonts w:ascii="Arial" w:hAnsi="Arial" w:cs="Arial"/>
          <w:vertAlign w:val="superscript"/>
        </w:rPr>
      </w:pPr>
      <w:r>
        <w:rPr>
          <w:rFonts w:cs="Arial" w:ascii="Arial" w:hAnsi="Arial"/>
          <w:vertAlign w:val="superscript"/>
        </w:rPr>
      </w:r>
    </w:p>
    <w:p>
      <w:pPr>
        <w:pStyle w:val="Normal"/>
        <w:suppressAutoHyphens w:val="false"/>
        <w:spacing w:lineRule="auto" w:line="360" w:before="0" w:after="0"/>
        <w:rPr>
          <w:rFonts w:ascii="Arial" w:hAnsi="Arial" w:cs="Arial"/>
          <w:b/>
          <w:b/>
          <w:lang w:val="en-US"/>
        </w:rPr>
      </w:pPr>
      <w:r>
        <w:rPr>
          <w:rFonts w:cs="Arial" w:ascii="Arial" w:hAnsi="Arial"/>
          <w:b/>
          <w:lang w:val="en-US"/>
        </w:rPr>
        <w:t>Abstract</w:t>
      </w:r>
    </w:p>
    <w:p>
      <w:pPr>
        <w:pStyle w:val="Normal"/>
        <w:spacing w:lineRule="auto" w:line="360" w:before="0" w:after="0"/>
        <w:jc w:val="both"/>
        <w:rPr/>
      </w:pPr>
      <w:del w:id="0" w:author="Flavia Lucena" w:date="2016-06-03T12:21:00Z">
        <w:r>
          <w:rPr>
            <w:rFonts w:cs="Arial" w:ascii="Arial" w:hAnsi="Arial"/>
            <w:lang w:val="en-US"/>
          </w:rPr>
          <w:delText>Ecological risk assessment (ERA), also known as</w:delText>
        </w:r>
      </w:del>
      <w:ins w:id="1" w:author="Flavia Lucena" w:date="2016-06-03T12:21:00Z">
        <w:r>
          <w:rPr>
            <w:rFonts w:cs="Arial" w:ascii="Arial" w:hAnsi="Arial"/>
            <w:lang w:val="en-US"/>
          </w:rPr>
          <w:t>P</w:t>
        </w:r>
      </w:ins>
      <w:del w:id="2" w:author="Flavia Lucena" w:date="2016-06-03T12:21:00Z">
        <w:r>
          <w:rPr>
            <w:rFonts w:cs="Arial" w:ascii="Arial" w:hAnsi="Arial"/>
            <w:lang w:val="en-US"/>
          </w:rPr>
          <w:delText xml:space="preserve"> p</w:delText>
        </w:r>
      </w:del>
      <w:r>
        <w:rPr>
          <w:rFonts w:cs="Arial" w:ascii="Arial" w:hAnsi="Arial"/>
          <w:lang w:val="en-US"/>
        </w:rPr>
        <w:t xml:space="preserve">roductivity and </w:t>
      </w:r>
      <w:del w:id="3" w:author="Unknown Author" w:date="2016-07-09T11:41:00Z">
        <w:r>
          <w:rPr>
            <w:rFonts w:cs="Arial" w:ascii="Arial" w:hAnsi="Arial"/>
            <w:lang w:val="en-US"/>
          </w:rPr>
          <w:delText>s</w:delText>
        </w:r>
      </w:del>
      <w:ins w:id="4" w:author="Unknown Author" w:date="2016-07-09T11:41:00Z">
        <w:r>
          <w:rPr>
            <w:rFonts w:cs="Arial" w:ascii="Arial" w:hAnsi="Arial"/>
            <w:lang w:val="en-US"/>
          </w:rPr>
          <w:t>S</w:t>
        </w:r>
      </w:ins>
      <w:r>
        <w:rPr>
          <w:rFonts w:cs="Arial" w:ascii="Arial" w:hAnsi="Arial"/>
          <w:lang w:val="en-US"/>
        </w:rPr>
        <w:t xml:space="preserve">usceptibility </w:t>
      </w:r>
      <w:del w:id="5" w:author="Flavia Lucena [2]" w:date="2016-07-05T14:27:00Z">
        <w:r>
          <w:rPr>
            <w:rFonts w:cs="Arial" w:ascii="Arial" w:hAnsi="Arial"/>
            <w:lang w:val="en-US"/>
          </w:rPr>
          <w:delText xml:space="preserve">analysis </w:delText>
        </w:r>
      </w:del>
      <w:ins w:id="6" w:author="Flavia Lucena [2]" w:date="2016-07-05T14:27:00Z">
        <w:r>
          <w:rPr>
            <w:rFonts w:cs="Arial" w:ascii="Arial" w:hAnsi="Arial"/>
            <w:lang w:val="en-US"/>
          </w:rPr>
          <w:t xml:space="preserve">Analysis </w:t>
        </w:r>
      </w:ins>
      <w:ins w:id="7" w:author="Flavia Lucena" w:date="2016-06-03T11:05:00Z">
        <w:r>
          <w:rPr>
            <w:rFonts w:cs="Arial" w:ascii="Arial" w:hAnsi="Arial"/>
            <w:lang w:val="en-US"/>
          </w:rPr>
          <w:t>(PSA)</w:t>
        </w:r>
      </w:ins>
      <w:r>
        <w:rPr>
          <w:rFonts w:cs="Arial" w:ascii="Arial" w:hAnsi="Arial"/>
          <w:lang w:val="en-US"/>
        </w:rPr>
        <w:t xml:space="preserve">, is a methodology </w:t>
      </w:r>
      <w:ins w:id="8" w:author="Unknown Author" w:date="2016-07-09T11:44:00Z">
        <w:r>
          <w:rPr>
            <w:rFonts w:cs="Arial" w:ascii="Arial" w:hAnsi="Arial"/>
            <w:lang w:val="en-US"/>
          </w:rPr>
          <w:t>for</w:t>
        </w:r>
      </w:ins>
      <w:ins w:id="9" w:author="Unknown Author" w:date="2016-07-09T11:41:00Z">
        <w:r>
          <w:rPr>
            <w:rFonts w:cs="Arial" w:ascii="Arial" w:hAnsi="Arial"/>
            <w:lang w:val="en-US"/>
          </w:rPr>
          <w:t xml:space="preserve"> </w:t>
        </w:r>
      </w:ins>
      <w:r>
        <w:rPr>
          <w:rFonts w:cs="Arial" w:ascii="Arial" w:hAnsi="Arial"/>
          <w:lang w:val="en-US"/>
        </w:rPr>
        <w:t>evaluat</w:t>
      </w:r>
      <w:del w:id="10" w:author="Unknown Author" w:date="2016-07-09T11:41:00Z">
        <w:r>
          <w:rPr>
            <w:rFonts w:cs="Arial" w:ascii="Arial" w:hAnsi="Arial"/>
            <w:lang w:val="en-US"/>
          </w:rPr>
          <w:delText>ing</w:delText>
        </w:r>
      </w:del>
      <w:ins w:id="11" w:author="Unknown Author" w:date="2016-07-09T11:44:00Z">
        <w:r>
          <w:rPr>
            <w:rFonts w:cs="Arial" w:ascii="Arial" w:hAnsi="Arial"/>
            <w:lang w:val="en-US"/>
          </w:rPr>
          <w:t>ing</w:t>
        </w:r>
      </w:ins>
      <w:r>
        <w:rPr>
          <w:rFonts w:cs="Arial" w:ascii="Arial" w:hAnsi="Arial"/>
          <w:lang w:val="en-US"/>
        </w:rPr>
        <w:t xml:space="preserve"> the vulnerability of a stock </w:t>
      </w:r>
      <w:del w:id="12" w:author="Flavia Lucena [2]" w:date="2016-07-06T11:50:00Z">
        <w:r>
          <w:rPr>
            <w:rFonts w:cs="Arial" w:ascii="Arial" w:hAnsi="Arial"/>
            <w:lang w:val="en-US"/>
          </w:rPr>
          <w:delText xml:space="preserve">becoming overfished </w:delText>
        </w:r>
      </w:del>
      <w:r>
        <w:rPr>
          <w:rFonts w:cs="Arial" w:ascii="Arial" w:hAnsi="Arial"/>
          <w:lang w:val="en-US"/>
        </w:rPr>
        <w:t xml:space="preserve">based on its biological productivity and susceptibility to </w:t>
      </w:r>
      <w:del w:id="13" w:author="Unknown Author" w:date="2016-07-09T11:44:00Z">
        <w:r>
          <w:rPr>
            <w:rFonts w:cs="Arial" w:ascii="Arial" w:hAnsi="Arial"/>
            <w:lang w:val="en-US"/>
          </w:rPr>
          <w:delText>the</w:delText>
        </w:r>
      </w:del>
      <w:del w:id="14" w:author="Unknown Author" w:date="2016-07-09T11:45:00Z">
        <w:r>
          <w:rPr>
            <w:rFonts w:cs="Arial" w:ascii="Arial" w:hAnsi="Arial"/>
            <w:lang w:val="en-US"/>
          </w:rPr>
          <w:delText xml:space="preserve"> </w:delText>
        </w:r>
      </w:del>
      <w:r>
        <w:rPr>
          <w:rFonts w:cs="Arial" w:ascii="Arial" w:hAnsi="Arial"/>
          <w:lang w:val="en-US"/>
        </w:rPr>
        <w:t>fish</w:t>
      </w:r>
      <w:del w:id="15" w:author="Unknown Author" w:date="2016-07-09T11:44:00Z">
        <w:r>
          <w:rPr>
            <w:rFonts w:cs="Arial" w:ascii="Arial" w:hAnsi="Arial"/>
            <w:lang w:val="en-US"/>
          </w:rPr>
          <w:delText>eries</w:delText>
        </w:r>
      </w:del>
      <w:ins w:id="16" w:author="Unknown Author" w:date="2016-07-09T11:44:00Z">
        <w:r>
          <w:rPr>
            <w:rFonts w:cs="Arial" w:ascii="Arial" w:hAnsi="Arial"/>
            <w:lang w:val="en-US"/>
          </w:rPr>
          <w:t>ing</w:t>
        </w:r>
      </w:ins>
      <w:r>
        <w:rPr>
          <w:rFonts w:cs="Arial" w:ascii="Arial" w:hAnsi="Arial"/>
          <w:lang w:val="en-US"/>
        </w:rPr>
        <w:t xml:space="preserve">. </w:t>
      </w:r>
      <w:ins w:id="17" w:author="Unknown Author" w:date="2016-07-09T11:45:00Z">
        <w:r>
          <w:rPr>
            <w:rFonts w:cs="Arial" w:ascii="Arial" w:hAnsi="Arial"/>
            <w:lang w:val="en-US"/>
          </w:rPr>
          <w:t xml:space="preserve">In this study we evaluated </w:t>
        </w:r>
      </w:ins>
      <w:del w:id="18" w:author="Unknown Author" w:date="2016-07-09T11:45:00Z">
        <w:r>
          <w:rPr>
            <w:rFonts w:cs="Arial" w:ascii="Arial" w:hAnsi="Arial"/>
            <w:lang w:val="en-US"/>
          </w:rPr>
          <w:delText xml:space="preserve">Here </w:delText>
        </w:r>
      </w:del>
      <w:r>
        <w:rPr>
          <w:rFonts w:cs="Arial" w:ascii="Arial" w:hAnsi="Arial"/>
          <w:lang w:val="en-US"/>
        </w:rPr>
        <w:t xml:space="preserve">the vulnerability of </w:t>
      </w:r>
      <w:ins w:id="19" w:author="Flavia Lucena" w:date="2016-06-03T11:05:00Z">
        <w:r>
          <w:rPr>
            <w:rFonts w:cs="Arial" w:ascii="Arial" w:hAnsi="Arial"/>
            <w:lang w:val="en-US"/>
          </w:rPr>
          <w:t xml:space="preserve">60 stocks of </w:t>
        </w:r>
      </w:ins>
      <w:r>
        <w:rPr>
          <w:rFonts w:cs="Arial" w:ascii="Arial" w:hAnsi="Arial"/>
          <w:lang w:val="en-US"/>
        </w:rPr>
        <w:t xml:space="preserve">tuna, billfishes and other teleosts caught by the tuna longline fleets operating in </w:t>
      </w:r>
      <w:ins w:id="20" w:author="Unknown Author" w:date="2016-07-09T11:52:00Z">
        <w:r>
          <w:rPr>
            <w:rFonts w:cs="Arial" w:ascii="Arial" w:hAnsi="Arial"/>
            <w:lang w:val="en-US"/>
          </w:rPr>
          <w:t xml:space="preserve">the </w:t>
        </w:r>
      </w:ins>
      <w:r>
        <w:rPr>
          <w:rFonts w:cs="Arial" w:ascii="Arial" w:hAnsi="Arial"/>
          <w:lang w:val="en-US"/>
        </w:rPr>
        <w:t>South Atlantic and western Indian Ocean</w:t>
      </w:r>
      <w:del w:id="21" w:author="Unknown Author" w:date="2016-07-09T11:52:00Z">
        <w:r>
          <w:rPr>
            <w:rFonts w:cs="Arial" w:ascii="Arial" w:hAnsi="Arial"/>
            <w:lang w:val="en-US"/>
          </w:rPr>
          <w:delText>s</w:delText>
        </w:r>
      </w:del>
      <w:r>
        <w:rPr>
          <w:rFonts w:cs="Arial" w:ascii="Arial" w:hAnsi="Arial"/>
          <w:lang w:val="en-US"/>
        </w:rPr>
        <w:t xml:space="preserve"> </w:t>
      </w:r>
      <w:del w:id="22" w:author="Unknown Author" w:date="2016-07-09T11:45:00Z">
        <w:r>
          <w:rPr>
            <w:rFonts w:cs="Arial" w:ascii="Arial" w:hAnsi="Arial"/>
            <w:lang w:val="en-US"/>
          </w:rPr>
          <w:delText>is assessed by applying</w:delText>
        </w:r>
      </w:del>
      <w:ins w:id="23" w:author="Unknown Author" w:date="2016-07-09T11:45:00Z">
        <w:r>
          <w:rPr>
            <w:rFonts w:cs="Arial" w:ascii="Arial" w:hAnsi="Arial"/>
            <w:lang w:val="en-US"/>
          </w:rPr>
          <w:t>using</w:t>
        </w:r>
      </w:ins>
      <w:r>
        <w:rPr>
          <w:rFonts w:cs="Arial" w:ascii="Arial" w:hAnsi="Arial"/>
          <w:lang w:val="en-US"/>
        </w:rPr>
        <w:t xml:space="preserve"> a semi-quantitative </w:t>
      </w:r>
      <w:del w:id="24" w:author="Flavia Lucena [2]" w:date="2016-07-06T13:55:00Z">
        <w:r>
          <w:rPr>
            <w:rFonts w:cs="Arial" w:ascii="Arial" w:hAnsi="Arial"/>
            <w:lang w:val="en-US"/>
          </w:rPr>
          <w:delText>ERA at level</w:delText>
        </w:r>
      </w:del>
      <w:ins w:id="25" w:author="Flavia Lucena [2]" w:date="2016-07-06T13:55:00Z">
        <w:r>
          <w:rPr>
            <w:rFonts w:cs="Arial" w:ascii="Arial" w:hAnsi="Arial"/>
            <w:lang w:val="en-US"/>
          </w:rPr>
          <w:t>PSA</w:t>
        </w:r>
      </w:ins>
      <w:del w:id="26" w:author="Flavia Lucena [2]" w:date="2016-07-06T13:55:00Z">
        <w:r>
          <w:rPr>
            <w:rFonts w:cs="Arial" w:ascii="Arial" w:hAnsi="Arial"/>
            <w:lang w:val="en-US"/>
          </w:rPr>
          <w:delText xml:space="preserve"> 2</w:delText>
        </w:r>
      </w:del>
      <w:r>
        <w:rPr>
          <w:rFonts w:cs="Arial" w:ascii="Arial" w:hAnsi="Arial"/>
          <w:lang w:val="en-US"/>
        </w:rPr>
        <w:t xml:space="preserve">. </w:t>
      </w:r>
      <w:r>
        <w:rPr>
          <w:rFonts w:cs="Arial" w:ascii="Arial" w:hAnsi="Arial"/>
          <w:lang w:val="en-US" w:eastAsia="pt-BR"/>
        </w:rPr>
        <w:t xml:space="preserve">We (a) evaluated the vulnerability of the species in the study areas; (b) compared the vulnerability of target and non-target species and oceans; (c) analyzed the sensitivity of data entry and (d) compared the results of the </w:t>
      </w:r>
      <w:del w:id="27" w:author="Flavia Lucena" w:date="2016-06-03T11:05:00Z">
        <w:r>
          <w:rPr>
            <w:rFonts w:cs="Arial" w:ascii="Arial" w:hAnsi="Arial"/>
            <w:lang w:val="en-US" w:eastAsia="pt-BR"/>
          </w:rPr>
          <w:delText xml:space="preserve">ERA </w:delText>
        </w:r>
      </w:del>
      <w:ins w:id="28" w:author="Flavia Lucena" w:date="2016-06-03T11:05:00Z">
        <w:r>
          <w:rPr>
            <w:rFonts w:cs="Arial" w:ascii="Arial" w:hAnsi="Arial"/>
            <w:lang w:val="en-US" w:eastAsia="pt-BR"/>
          </w:rPr>
          <w:t xml:space="preserve">PSA </w:t>
        </w:r>
      </w:ins>
      <w:r>
        <w:rPr>
          <w:rFonts w:cs="Arial" w:ascii="Arial" w:hAnsi="Arial"/>
          <w:lang w:val="en-US" w:eastAsia="pt-BR"/>
        </w:rPr>
        <w:t xml:space="preserve">to </w:t>
      </w:r>
      <w:del w:id="29" w:author="Flavia Lucena [2]" w:date="2016-07-06T13:55:00Z">
        <w:r>
          <w:rPr>
            <w:rFonts w:cs="Arial" w:ascii="Arial" w:hAnsi="Arial"/>
            <w:lang w:val="en-US" w:eastAsia="pt-BR"/>
          </w:rPr>
          <w:delText>fully</w:delText>
        </w:r>
      </w:del>
      <w:ins w:id="30" w:author="Flavia Lucena [2]" w:date="2016-07-06T13:55:00Z">
        <w:r>
          <w:rPr>
            <w:rFonts w:cs="Arial" w:ascii="Arial" w:hAnsi="Arial"/>
            <w:lang w:val="en-US" w:eastAsia="pt-BR"/>
          </w:rPr>
          <w:t>others</w:t>
        </w:r>
      </w:ins>
      <w:ins w:id="31" w:author="Flavia Lucena" w:date="2016-06-03T11:06:00Z">
        <w:r>
          <w:rPr>
            <w:rFonts w:cs="Arial" w:ascii="Arial" w:hAnsi="Arial"/>
            <w:lang w:val="en-US" w:eastAsia="pt-BR"/>
          </w:rPr>
          <w:t xml:space="preserve"> </w:t>
        </w:r>
      </w:ins>
      <w:ins w:id="32" w:author="Flavia Lucena [2]" w:date="2016-07-07T12:29:00Z">
        <w:r>
          <w:rPr>
            <w:rFonts w:cs="Arial" w:ascii="Arial" w:hAnsi="Arial"/>
            <w:lang w:val="en-US" w:eastAsia="pt-BR"/>
          </w:rPr>
          <w:t xml:space="preserve">fully </w:t>
        </w:r>
      </w:ins>
      <w:r>
        <w:rPr>
          <w:rFonts w:cs="Arial" w:ascii="Arial" w:hAnsi="Arial"/>
          <w:lang w:val="en-US" w:eastAsia="pt-BR"/>
        </w:rPr>
        <w:t>quantitative assessment</w:t>
      </w:r>
      <w:del w:id="33" w:author="Flavia Lucena [2]" w:date="2016-07-06T14:25:00Z">
        <w:r>
          <w:rPr>
            <w:rFonts w:cs="Arial" w:ascii="Arial" w:hAnsi="Arial"/>
            <w:lang w:val="en-US" w:eastAsia="pt-BR"/>
          </w:rPr>
          <w:delText>s</w:delText>
        </w:r>
      </w:del>
      <w:ins w:id="34" w:author="Flavia Lucena [2]" w:date="2016-07-06T14:25:00Z">
        <w:r>
          <w:rPr>
            <w:rFonts w:cs="Arial" w:ascii="Arial" w:hAnsi="Arial"/>
            <w:lang w:val="en-US" w:eastAsia="pt-BR"/>
          </w:rPr>
          <w:t xml:space="preserve"> </w:t>
        </w:r>
      </w:ins>
      <w:ins w:id="35" w:author="Flavia Lucena" w:date="2016-06-03T11:06:00Z">
        <w:r>
          <w:rPr>
            <w:rFonts w:cs="Arial" w:ascii="Arial" w:hAnsi="Arial"/>
            <w:lang w:val="en-US" w:eastAsia="pt-BR"/>
          </w:rPr>
          <w:t>methods</w:t>
        </w:r>
      </w:ins>
      <w:r>
        <w:rPr>
          <w:rFonts w:cs="Arial" w:ascii="Arial" w:hAnsi="Arial"/>
          <w:lang w:val="en-US" w:eastAsia="pt-BR"/>
        </w:rPr>
        <w:t xml:space="preserve">. </w:t>
      </w:r>
      <w:r>
        <w:rPr>
          <w:rFonts w:cs="Arial" w:ascii="Arial" w:hAnsi="Arial"/>
          <w:lang w:val="en-US"/>
        </w:rPr>
        <w:t xml:space="preserve">Istiophoridae exhibited </w:t>
      </w:r>
      <w:ins w:id="36" w:author="Unknown Author" w:date="2016-07-09T11:56:00Z">
        <w:r>
          <w:rPr>
            <w:rFonts w:cs="Arial" w:ascii="Arial" w:hAnsi="Arial"/>
            <w:lang w:val="en-US"/>
          </w:rPr>
          <w:t xml:space="preserve">the </w:t>
        </w:r>
      </w:ins>
      <w:r>
        <w:rPr>
          <w:rFonts w:cs="Arial" w:ascii="Arial" w:hAnsi="Arial"/>
          <w:lang w:val="en-US"/>
        </w:rPr>
        <w:t xml:space="preserve">highest scores </w:t>
      </w:r>
      <w:del w:id="37" w:author="Unknown Author" w:date="2016-07-09T11:56:00Z">
        <w:r>
          <w:rPr>
            <w:rFonts w:cs="Arial" w:ascii="Arial" w:hAnsi="Arial"/>
            <w:lang w:val="en-US"/>
          </w:rPr>
          <w:delText>o</w:delText>
        </w:r>
      </w:del>
      <w:r>
        <w:rPr>
          <w:rFonts w:cs="Arial" w:ascii="Arial" w:hAnsi="Arial"/>
          <w:lang w:val="en-US"/>
        </w:rPr>
        <w:t>f</w:t>
      </w:r>
      <w:ins w:id="38" w:author="Unknown Author" w:date="2016-07-09T11:56:00Z">
        <w:r>
          <w:rPr>
            <w:rFonts w:cs="Arial" w:ascii="Arial" w:hAnsi="Arial"/>
            <w:lang w:val="en-US"/>
          </w:rPr>
          <w:t>or</w:t>
        </w:r>
      </w:ins>
      <w:r>
        <w:rPr>
          <w:rFonts w:cs="Arial" w:ascii="Arial" w:hAnsi="Arial"/>
          <w:lang w:val="en-US"/>
        </w:rPr>
        <w:t xml:space="preserve"> vulnerability. </w:t>
      </w:r>
      <w:ins w:id="39" w:author="Unknown Author" w:date="2016-07-09T11:56:00Z">
        <w:r>
          <w:rPr>
            <w:rFonts w:cs="Arial" w:ascii="Arial" w:hAnsi="Arial"/>
            <w:lang w:val="en-US"/>
          </w:rPr>
          <w:t xml:space="preserve">While </w:t>
        </w:r>
      </w:ins>
      <w:del w:id="40" w:author="Unknown Author" w:date="2016-07-09T11:56:00Z">
        <w:r>
          <w:rPr>
            <w:rFonts w:cs="Arial" w:ascii="Arial" w:hAnsi="Arial"/>
            <w:lang w:val="en-US"/>
          </w:rPr>
          <w:delText>T</w:delText>
        </w:r>
      </w:del>
      <w:ins w:id="41" w:author="Unknown Author" w:date="2016-07-09T11:56:00Z">
        <w:r>
          <w:rPr>
            <w:rFonts w:cs="Arial" w:ascii="Arial" w:hAnsi="Arial"/>
            <w:lang w:val="en-US"/>
          </w:rPr>
          <w:t>t</w:t>
        </w:r>
      </w:ins>
      <w:ins w:id="42" w:author="Flavia Lucena [2]" w:date="2016-07-05T13:39:00Z">
        <w:r>
          <w:rPr>
            <w:rFonts w:cs="Arial" w:ascii="Arial" w:hAnsi="Arial"/>
            <w:lang w:val="en-US"/>
          </w:rPr>
          <w:t xml:space="preserve">he top </w:t>
        </w:r>
      </w:ins>
      <w:ins w:id="43" w:author="Flavia Lucena [2]" w:date="2016-07-05T14:31:00Z">
        <w:r>
          <w:rPr>
            <w:rFonts w:cs="Arial" w:ascii="Arial" w:hAnsi="Arial"/>
            <w:lang w:val="en-US"/>
          </w:rPr>
          <w:t>10</w:t>
        </w:r>
      </w:ins>
      <w:ins w:id="44" w:author="Flavia Lucena [2]" w:date="2016-07-05T13:39:00Z">
        <w:r>
          <w:rPr>
            <w:rFonts w:cs="Arial" w:ascii="Arial" w:hAnsi="Arial"/>
            <w:lang w:val="en-US"/>
          </w:rPr>
          <w:t xml:space="preserve"> species at risk were </w:t>
        </w:r>
      </w:ins>
      <w:del w:id="45" w:author="Unknown Author" w:date="2016-07-09T11:56:00Z">
        <w:r>
          <w:rPr>
            <w:rFonts w:cs="Arial" w:ascii="Arial" w:hAnsi="Arial"/>
            <w:lang w:val="en-US"/>
          </w:rPr>
          <w:delText>the</w:delText>
        </w:r>
      </w:del>
      <w:ins w:id="46" w:author="Flavia Lucena [2]" w:date="2016-07-05T13:39:00Z">
        <w:r>
          <w:rPr>
            <w:rFonts w:cs="Arial" w:ascii="Arial" w:hAnsi="Arial"/>
            <w:lang w:val="en-US"/>
          </w:rPr>
          <w:t xml:space="preserve"> Atlantic</w:t>
        </w:r>
      </w:ins>
      <w:ins w:id="47" w:author="Unknown Author" w:date="2016-07-09T11:56:00Z">
        <w:r>
          <w:rPr>
            <w:rFonts w:cs="Arial" w:ascii="Arial" w:hAnsi="Arial"/>
            <w:lang w:val="en-US"/>
          </w:rPr>
          <w:t xml:space="preserve"> </w:t>
        </w:r>
      </w:ins>
      <w:del w:id="48" w:author="Unknown Author" w:date="2016-07-09T11:56:00Z">
        <w:r>
          <w:rPr>
            <w:rFonts w:cs="Arial" w:ascii="Arial" w:hAnsi="Arial"/>
            <w:lang w:val="en-US"/>
          </w:rPr>
          <w:delText xml:space="preserve"> </w:delText>
        </w:r>
      </w:del>
      <w:ins w:id="49" w:author="Flavia Lucena [2]" w:date="2016-07-05T13:39:00Z">
        <w:r>
          <w:rPr>
            <w:rFonts w:cs="Arial" w:ascii="Arial" w:hAnsi="Arial"/>
            <w:i/>
            <w:lang w:val="en-US"/>
          </w:rPr>
          <w:t>Istiophorus albicans</w:t>
        </w:r>
      </w:ins>
      <w:ins w:id="50" w:author="Flavia Lucena [2]" w:date="2016-07-05T13:39:00Z">
        <w:r>
          <w:rPr>
            <w:rFonts w:cs="Arial" w:ascii="Arial" w:hAnsi="Arial"/>
            <w:lang w:val="en-US"/>
          </w:rPr>
          <w:t xml:space="preserve">; </w:t>
        </w:r>
      </w:ins>
      <w:del w:id="51" w:author="Unknown Author" w:date="2016-07-09T11:56:00Z">
        <w:r>
          <w:rPr>
            <w:rFonts w:cs="Arial" w:ascii="Arial" w:hAnsi="Arial"/>
            <w:lang w:val="en-US"/>
          </w:rPr>
          <w:delText xml:space="preserve">the </w:delText>
        </w:r>
      </w:del>
      <w:ins w:id="52" w:author="Flavia Lucena [2]" w:date="2016-07-05T13:39:00Z">
        <w:r>
          <w:rPr>
            <w:rFonts w:cs="Arial" w:ascii="Arial" w:hAnsi="Arial"/>
            <w:lang w:val="en-US"/>
          </w:rPr>
          <w:t>Indian</w:t>
        </w:r>
      </w:ins>
      <w:ins w:id="53" w:author="Unknown Author" w:date="2016-07-09T11:56:00Z">
        <w:r>
          <w:rPr>
            <w:rFonts w:cs="Arial" w:ascii="Arial" w:hAnsi="Arial"/>
            <w:lang w:val="en-US"/>
          </w:rPr>
          <w:t xml:space="preserve"> Ocean</w:t>
        </w:r>
      </w:ins>
      <w:ins w:id="54" w:author="Flavia Lucena [2]" w:date="2016-07-05T13:39:00Z">
        <w:r>
          <w:rPr>
            <w:rFonts w:cs="Arial" w:ascii="Arial" w:hAnsi="Arial"/>
            <w:lang w:val="en-US"/>
          </w:rPr>
          <w:t xml:space="preserve"> </w:t>
        </w:r>
      </w:ins>
      <w:ins w:id="55" w:author="Flavia Lucena [2]" w:date="2016-07-05T13:39:00Z">
        <w:r>
          <w:rPr>
            <w:rFonts w:cs="Arial" w:ascii="Arial" w:hAnsi="Arial"/>
            <w:i/>
            <w:lang w:val="en-US"/>
          </w:rPr>
          <w:t>Istiompax indica</w:t>
        </w:r>
      </w:ins>
      <w:del w:id="56" w:author="Unknown Author" w:date="2016-07-09T11:56:00Z">
        <w:r>
          <w:rPr>
            <w:rFonts w:cs="Arial" w:ascii="Arial" w:hAnsi="Arial"/>
            <w:i/>
            <w:lang w:val="en-US"/>
          </w:rPr>
          <w:delText>; the</w:delText>
        </w:r>
      </w:del>
      <w:ins w:id="57" w:author="Unknown Author" w:date="2016-07-09T11:56:00Z">
        <w:r>
          <w:rPr>
            <w:rFonts w:cs="Arial" w:ascii="Arial" w:hAnsi="Arial"/>
            <w:i/>
            <w:lang w:val="en-US"/>
          </w:rPr>
          <w:t>;</w:t>
        </w:r>
      </w:ins>
      <w:ins w:id="58" w:author="Flavia Lucena [2]" w:date="2016-07-05T13:39:00Z">
        <w:r>
          <w:rPr>
            <w:rFonts w:cs="Arial" w:ascii="Arial" w:hAnsi="Arial"/>
            <w:lang w:val="en-US"/>
          </w:rPr>
          <w:t xml:space="preserve"> Atlantic </w:t>
        </w:r>
      </w:ins>
      <w:ins w:id="59" w:author="Flavia Lucena [2]" w:date="2016-07-05T13:39:00Z">
        <w:r>
          <w:rPr>
            <w:rFonts w:cs="Arial" w:ascii="Arial" w:hAnsi="Arial"/>
            <w:i/>
            <w:lang w:val="en-US"/>
          </w:rPr>
          <w:t xml:space="preserve">Makaira nigricans </w:t>
        </w:r>
      </w:ins>
      <w:ins w:id="60" w:author="Flavia Lucena [2]" w:date="2016-07-05T13:39:00Z">
        <w:r>
          <w:rPr>
            <w:rFonts w:cs="Arial" w:ascii="Arial" w:hAnsi="Arial"/>
            <w:lang w:val="en-US"/>
          </w:rPr>
          <w:t xml:space="preserve">and </w:t>
        </w:r>
      </w:ins>
      <w:ins w:id="61" w:author="Flavia Lucena [2]" w:date="2016-07-05T13:39:00Z">
        <w:r>
          <w:rPr>
            <w:rFonts w:cs="Arial" w:ascii="Arial" w:hAnsi="Arial"/>
            <w:i/>
            <w:lang w:val="en-US"/>
          </w:rPr>
          <w:t>Thunnus alalunga</w:t>
        </w:r>
      </w:ins>
      <w:ins w:id="62" w:author="Flavia Lucena [2]" w:date="2016-07-05T13:39:00Z">
        <w:r>
          <w:rPr>
            <w:rFonts w:cs="Arial" w:ascii="Arial" w:hAnsi="Arial"/>
            <w:lang w:val="en-US"/>
          </w:rPr>
          <w:t>;</w:t>
        </w:r>
      </w:ins>
      <w:del w:id="63" w:author="Unknown Author" w:date="2016-07-09T11:57:00Z">
        <w:r>
          <w:rPr>
            <w:rFonts w:cs="Arial" w:ascii="Arial" w:hAnsi="Arial"/>
            <w:lang w:val="en-US"/>
          </w:rPr>
          <w:delText xml:space="preserve"> the</w:delText>
        </w:r>
      </w:del>
      <w:ins w:id="64" w:author="Flavia Lucena [2]" w:date="2016-07-05T13:39:00Z">
        <w:r>
          <w:rPr>
            <w:rFonts w:cs="Arial" w:ascii="Arial" w:hAnsi="Arial"/>
            <w:lang w:val="en-US"/>
          </w:rPr>
          <w:t xml:space="preserve"> Indian</w:t>
        </w:r>
      </w:ins>
      <w:ins w:id="65" w:author="Unknown Author" w:date="2016-07-09T11:57:00Z">
        <w:r>
          <w:rPr>
            <w:rFonts w:cs="Arial" w:ascii="Arial" w:hAnsi="Arial"/>
            <w:lang w:val="en-US"/>
          </w:rPr>
          <w:t xml:space="preserve"> Ocean</w:t>
        </w:r>
      </w:ins>
      <w:ins w:id="66" w:author="Flavia Lucena [2]" w:date="2016-07-05T13:39:00Z">
        <w:r>
          <w:rPr>
            <w:rFonts w:cs="Arial" w:ascii="Arial" w:hAnsi="Arial"/>
            <w:lang w:val="en-US"/>
          </w:rPr>
          <w:t xml:space="preserve"> </w:t>
        </w:r>
      </w:ins>
      <w:ins w:id="67" w:author="Flavia Lucena [2]" w:date="2016-07-05T13:39:00Z">
        <w:r>
          <w:rPr>
            <w:rFonts w:cs="Arial" w:ascii="Arial" w:hAnsi="Arial"/>
            <w:i/>
            <w:lang w:val="en-US"/>
          </w:rPr>
          <w:t>X. gladius</w:t>
        </w:r>
      </w:ins>
      <w:ins w:id="68" w:author="Flavia Lucena [2]" w:date="2016-07-05T13:39:00Z">
        <w:r>
          <w:rPr>
            <w:rFonts w:cs="Arial" w:ascii="Arial" w:hAnsi="Arial"/>
            <w:lang w:val="en-US"/>
          </w:rPr>
          <w:t xml:space="preserve">; </w:t>
        </w:r>
      </w:ins>
      <w:del w:id="69" w:author="Unknown Author" w:date="2016-07-09T11:57:00Z">
        <w:r>
          <w:rPr>
            <w:rFonts w:cs="Arial" w:ascii="Arial" w:hAnsi="Arial"/>
            <w:lang w:val="en-US"/>
          </w:rPr>
          <w:delText xml:space="preserve">the </w:delText>
        </w:r>
      </w:del>
      <w:ins w:id="70" w:author="Flavia Lucena [2]" w:date="2016-07-05T13:39:00Z">
        <w:r>
          <w:rPr>
            <w:rFonts w:cs="Arial" w:ascii="Arial" w:hAnsi="Arial"/>
            <w:lang w:val="en-US"/>
          </w:rPr>
          <w:t>Atlantic</w:t>
        </w:r>
      </w:ins>
      <w:ins w:id="71" w:author="Flavia Lucena [2]" w:date="2016-07-05T13:39:00Z">
        <w:r>
          <w:rPr>
            <w:rFonts w:cs="Arial" w:ascii="Arial" w:hAnsi="Arial"/>
            <w:i/>
            <w:lang w:val="en-US"/>
          </w:rPr>
          <w:t xml:space="preserve"> T. albacares</w:t>
        </w:r>
      </w:ins>
      <w:ins w:id="72" w:author="Flavia Lucena [2]" w:date="2016-07-05T13:39:00Z">
        <w:r>
          <w:rPr>
            <w:rFonts w:cs="Arial" w:ascii="Arial" w:hAnsi="Arial"/>
            <w:lang w:val="en-US"/>
          </w:rPr>
          <w:t xml:space="preserve">, </w:t>
        </w:r>
      </w:ins>
      <w:ins w:id="73" w:author="Flavia Lucena [2]" w:date="2016-07-05T13:39:00Z">
        <w:r>
          <w:rPr>
            <w:rFonts w:cs="Arial" w:ascii="Arial" w:hAnsi="Arial"/>
            <w:i/>
            <w:lang w:val="en-US"/>
          </w:rPr>
          <w:t>Gempylus serpens</w:t>
        </w:r>
      </w:ins>
      <w:ins w:id="74" w:author="Flavia Lucena [2]" w:date="2016-07-05T13:39:00Z">
        <w:r>
          <w:rPr>
            <w:rFonts w:cs="Arial" w:ascii="Arial" w:hAnsi="Arial"/>
            <w:lang w:val="en-US"/>
          </w:rPr>
          <w:t xml:space="preserve">, </w:t>
        </w:r>
      </w:ins>
      <w:ins w:id="75" w:author="Flavia Lucena [2]" w:date="2016-07-05T13:39:00Z">
        <w:r>
          <w:rPr>
            <w:rFonts w:cs="Arial" w:ascii="Arial" w:hAnsi="Arial"/>
            <w:i/>
            <w:lang w:val="en-US"/>
          </w:rPr>
          <w:t xml:space="preserve">Ranzania laevis </w:t>
        </w:r>
      </w:ins>
      <w:ins w:id="76" w:author="Flavia Lucena [2]" w:date="2016-07-05T13:39:00Z">
        <w:r>
          <w:rPr>
            <w:rFonts w:cs="Arial" w:ascii="Arial" w:hAnsi="Arial"/>
            <w:lang w:val="en-US"/>
          </w:rPr>
          <w:t xml:space="preserve">and </w:t>
        </w:r>
      </w:ins>
      <w:ins w:id="77" w:author="Flavia Lucena [2]" w:date="2016-07-05T13:39:00Z">
        <w:r>
          <w:rPr>
            <w:rFonts w:cs="Arial" w:ascii="Arial" w:hAnsi="Arial"/>
            <w:i/>
            <w:lang w:val="en-US"/>
          </w:rPr>
          <w:t>X. gladius</w:t>
        </w:r>
      </w:ins>
      <w:ins w:id="78" w:author="Flavia Lucena [2]" w:date="2016-07-05T14:36:00Z">
        <w:r>
          <w:rPr>
            <w:rFonts w:cs="Arial" w:ascii="Arial" w:hAnsi="Arial"/>
            <w:i/>
            <w:lang w:val="en-US"/>
          </w:rPr>
          <w:t>;</w:t>
        </w:r>
      </w:ins>
      <w:ins w:id="79" w:author="Flavia Lucena [2]" w:date="2016-07-05T13:39:00Z">
        <w:r>
          <w:rPr>
            <w:rFonts w:cs="Arial" w:ascii="Arial" w:hAnsi="Arial"/>
            <w:i/>
            <w:lang w:val="en-US"/>
          </w:rPr>
          <w:t xml:space="preserve"> </w:t>
        </w:r>
      </w:ins>
      <w:ins w:id="80" w:author="Flavia Lucena [2]" w:date="2016-07-05T13:39:00Z">
        <w:r>
          <w:rPr>
            <w:rFonts w:cs="Arial" w:ascii="Arial" w:hAnsi="Arial"/>
            <w:lang w:val="en-US"/>
          </w:rPr>
          <w:t>and</w:t>
        </w:r>
      </w:ins>
      <w:del w:id="81" w:author="Unknown Author" w:date="2016-07-09T11:57:00Z">
        <w:r>
          <w:rPr>
            <w:rFonts w:cs="Arial" w:ascii="Arial" w:hAnsi="Arial"/>
            <w:lang w:val="en-US"/>
          </w:rPr>
          <w:delText xml:space="preserve"> the</w:delText>
        </w:r>
      </w:del>
      <w:ins w:id="82" w:author="Flavia Lucena [2]" w:date="2016-07-05T13:39:00Z">
        <w:r>
          <w:rPr>
            <w:rFonts w:cs="Arial" w:ascii="Arial" w:hAnsi="Arial"/>
            <w:lang w:val="en-US"/>
          </w:rPr>
          <w:t xml:space="preserve"> Indian </w:t>
        </w:r>
      </w:ins>
      <w:ins w:id="83" w:author="Unknown Author" w:date="2016-07-09T11:57:00Z">
        <w:r>
          <w:rPr>
            <w:rFonts w:cs="Arial" w:ascii="Arial" w:hAnsi="Arial"/>
            <w:lang w:val="en-US"/>
          </w:rPr>
          <w:t xml:space="preserve">Ocean </w:t>
        </w:r>
      </w:ins>
      <w:ins w:id="84" w:author="Flavia Lucena [2]" w:date="2016-07-05T13:39:00Z">
        <w:r>
          <w:rPr>
            <w:rFonts w:cs="Arial" w:ascii="Arial" w:hAnsi="Arial"/>
            <w:i/>
            <w:lang w:val="en-US"/>
          </w:rPr>
          <w:t>T. alalunga</w:t>
        </w:r>
      </w:ins>
      <w:ins w:id="85" w:author="Flavia Lucena [2]" w:date="2016-07-05T13:39:00Z">
        <w:r>
          <w:rPr>
            <w:rFonts w:cs="Arial" w:ascii="Arial" w:hAnsi="Arial"/>
            <w:lang w:val="en-US"/>
          </w:rPr>
          <w:t xml:space="preserve">. </w:t>
        </w:r>
      </w:ins>
      <w:del w:id="86" w:author="Flavia Lucena [2]" w:date="2016-07-05T13:39:00Z">
        <w:r>
          <w:rPr>
            <w:rFonts w:cs="Arial" w:ascii="Arial" w:hAnsi="Arial"/>
            <w:lang w:val="en-US"/>
          </w:rPr>
          <w:delText xml:space="preserve">The top 9 species at risk were the Atlantic </w:delText>
        </w:r>
      </w:del>
      <w:del w:id="87" w:author="Flavia Lucena [2]" w:date="2016-07-05T13:39:00Z">
        <w:r>
          <w:rPr>
            <w:rFonts w:cs="Arial" w:ascii="Arial" w:hAnsi="Arial"/>
            <w:i/>
            <w:lang w:val="en-US"/>
          </w:rPr>
          <w:delText>Istiophorus albicans</w:delText>
        </w:r>
      </w:del>
      <w:del w:id="88" w:author="Flavia Lucena [2]" w:date="2016-07-05T13:39:00Z">
        <w:r>
          <w:rPr>
            <w:rFonts w:cs="Arial" w:ascii="Arial" w:hAnsi="Arial"/>
            <w:lang w:val="en-US"/>
          </w:rPr>
          <w:delText xml:space="preserve">; the Indian </w:delText>
        </w:r>
      </w:del>
      <w:del w:id="89" w:author="Flavia Lucena [2]" w:date="2016-07-05T13:39:00Z">
        <w:r>
          <w:rPr>
            <w:rFonts w:cs="Arial" w:ascii="Arial" w:hAnsi="Arial"/>
            <w:i/>
            <w:lang w:val="en-US"/>
          </w:rPr>
          <w:delText>Istiompax indica</w:delText>
        </w:r>
      </w:del>
      <w:del w:id="90" w:author="Flavia Lucena [2]" w:date="2016-07-05T13:39:00Z">
        <w:r>
          <w:rPr>
            <w:rFonts w:cs="Arial" w:ascii="Arial" w:hAnsi="Arial"/>
            <w:lang w:val="en-US"/>
          </w:rPr>
          <w:delText xml:space="preserve">; the Atlantic </w:delText>
        </w:r>
      </w:del>
      <w:del w:id="91" w:author="Flavia Lucena [2]" w:date="2016-07-05T13:39:00Z">
        <w:r>
          <w:rPr>
            <w:rFonts w:cs="Arial" w:ascii="Arial" w:hAnsi="Arial"/>
            <w:i/>
            <w:lang w:val="en-US"/>
          </w:rPr>
          <w:delText>Thunnus alalunga</w:delText>
        </w:r>
      </w:del>
      <w:del w:id="92" w:author="Flavia Lucena [2]" w:date="2016-07-05T13:39:00Z">
        <w:r>
          <w:rPr>
            <w:rFonts w:cs="Arial" w:ascii="Arial" w:hAnsi="Arial"/>
            <w:lang w:val="en-US"/>
          </w:rPr>
          <w:delText xml:space="preserve">; the Indian </w:delText>
        </w:r>
      </w:del>
      <w:del w:id="93" w:author="Flavia Lucena [2]" w:date="2016-07-05T13:39:00Z">
        <w:r>
          <w:rPr>
            <w:rFonts w:cs="Arial" w:ascii="Arial" w:hAnsi="Arial"/>
            <w:i/>
            <w:lang w:val="en-US"/>
          </w:rPr>
          <w:delText>X. gladius</w:delText>
        </w:r>
      </w:del>
      <w:del w:id="94" w:author="Flavia Lucena [2]" w:date="2016-07-05T13:39:00Z">
        <w:r>
          <w:rPr>
            <w:rFonts w:cs="Arial" w:ascii="Arial" w:hAnsi="Arial"/>
            <w:lang w:val="en-US"/>
          </w:rPr>
          <w:delText xml:space="preserve">; the Atlantic </w:delText>
        </w:r>
      </w:del>
      <w:del w:id="95" w:author="Flavia Lucena [2]" w:date="2016-07-05T13:39:00Z">
        <w:r>
          <w:rPr>
            <w:rFonts w:cs="Arial" w:ascii="Arial" w:hAnsi="Arial"/>
            <w:i/>
            <w:lang w:val="en-US"/>
          </w:rPr>
          <w:delText>Makaira nigricans</w:delText>
        </w:r>
      </w:del>
      <w:del w:id="96" w:author="Flavia Lucena [2]" w:date="2016-07-05T13:39:00Z">
        <w:r>
          <w:rPr>
            <w:rFonts w:cs="Arial" w:ascii="Arial" w:hAnsi="Arial"/>
            <w:lang w:val="en-US"/>
          </w:rPr>
          <w:delText xml:space="preserve">, </w:delText>
        </w:r>
      </w:del>
      <w:del w:id="97" w:author="Flavia Lucena [2]" w:date="2016-07-05T13:39:00Z">
        <w:r>
          <w:rPr>
            <w:rFonts w:cs="Arial" w:ascii="Arial" w:hAnsi="Arial"/>
            <w:i/>
            <w:lang w:val="en-US"/>
          </w:rPr>
          <w:delText>T. albacares, X. gladius</w:delText>
        </w:r>
      </w:del>
      <w:del w:id="98" w:author="Flavia Lucena [2]" w:date="2016-07-05T13:39:00Z">
        <w:r>
          <w:rPr>
            <w:rFonts w:cs="Arial" w:ascii="Arial" w:hAnsi="Arial"/>
            <w:lang w:val="en-US"/>
          </w:rPr>
          <w:delText xml:space="preserve">; the Indian </w:delText>
        </w:r>
      </w:del>
      <w:del w:id="99" w:author="Flavia Lucena [2]" w:date="2016-07-05T13:39:00Z">
        <w:r>
          <w:rPr>
            <w:rFonts w:cs="Arial" w:ascii="Arial" w:hAnsi="Arial"/>
            <w:i/>
            <w:lang w:val="en-US"/>
          </w:rPr>
          <w:delText xml:space="preserve">T. maccoyii </w:delText>
        </w:r>
      </w:del>
      <w:del w:id="100" w:author="Flavia Lucena [2]" w:date="2016-07-05T13:39:00Z">
        <w:r>
          <w:rPr>
            <w:rFonts w:cs="Arial" w:ascii="Arial" w:hAnsi="Arial"/>
            <w:lang w:val="en-US"/>
          </w:rPr>
          <w:delText xml:space="preserve">and </w:delText>
        </w:r>
      </w:del>
      <w:del w:id="101" w:author="Flavia Lucena [2]" w:date="2016-07-05T13:39:00Z">
        <w:r>
          <w:rPr>
            <w:rFonts w:cs="Arial" w:ascii="Arial" w:hAnsi="Arial"/>
            <w:i/>
            <w:lang w:val="en-US"/>
          </w:rPr>
          <w:delText>T. alalunga</w:delText>
        </w:r>
      </w:del>
      <w:del w:id="102" w:author="Flavia Lucena [2]" w:date="2016-07-05T13:39:00Z">
        <w:r>
          <w:rPr>
            <w:rFonts w:cs="Arial" w:ascii="Arial" w:hAnsi="Arial"/>
            <w:lang w:val="en-US"/>
          </w:rPr>
          <w:delText>.</w:delText>
        </w:r>
      </w:del>
      <w:del w:id="103" w:author="Flavia Lucena [2]" w:date="2016-07-05T14:36:00Z">
        <w:r>
          <w:rPr>
            <w:rFonts w:cs="Arial" w:ascii="Arial" w:hAnsi="Arial"/>
            <w:lang w:val="en-US"/>
          </w:rPr>
          <w:delText xml:space="preserve"> </w:delText>
        </w:r>
      </w:del>
      <w:r>
        <w:rPr>
          <w:rFonts w:cs="Arial" w:ascii="Arial" w:hAnsi="Arial"/>
          <w:lang w:val="en-US"/>
        </w:rPr>
        <w:t xml:space="preserve">All species considered at high risk were targeted or were commercialized bycatch, except the Atlantic </w:t>
      </w:r>
      <w:r>
        <w:rPr>
          <w:rFonts w:cs="Arial" w:ascii="Arial" w:hAnsi="Arial"/>
          <w:i/>
          <w:lang w:val="en-US"/>
        </w:rPr>
        <w:t>G</w:t>
      </w:r>
      <w:ins w:id="104" w:author="Flavia Lucena [2]" w:date="2016-07-06T13:56:00Z">
        <w:r>
          <w:rPr>
            <w:rFonts w:cs="Arial" w:ascii="Arial" w:hAnsi="Arial"/>
            <w:i/>
            <w:lang w:val="en-US"/>
          </w:rPr>
          <w:t>.</w:t>
        </w:r>
      </w:ins>
      <w:del w:id="105" w:author="Flavia Lucena [2]" w:date="2016-07-06T13:56:00Z">
        <w:r>
          <w:rPr>
            <w:rFonts w:cs="Arial" w:ascii="Arial" w:hAnsi="Arial"/>
            <w:i/>
            <w:lang w:val="en-US"/>
          </w:rPr>
          <w:delText>empylus</w:delText>
        </w:r>
      </w:del>
      <w:r>
        <w:rPr>
          <w:rFonts w:cs="Arial" w:ascii="Arial" w:hAnsi="Arial"/>
          <w:i/>
          <w:lang w:val="en-US"/>
        </w:rPr>
        <w:t xml:space="preserve"> serpens </w:t>
      </w:r>
      <w:r>
        <w:rPr>
          <w:rFonts w:cs="Arial" w:ascii="Arial" w:hAnsi="Arial"/>
          <w:lang w:val="en-US"/>
        </w:rPr>
        <w:t xml:space="preserve">and </w:t>
      </w:r>
      <w:ins w:id="106" w:author="Flavia Lucena [2]" w:date="2016-07-05T13:40:00Z">
        <w:r>
          <w:rPr>
            <w:rFonts w:cs="Arial" w:ascii="Arial" w:hAnsi="Arial"/>
            <w:i/>
            <w:lang w:val="en-US"/>
          </w:rPr>
          <w:t>R</w:t>
        </w:r>
      </w:ins>
      <w:ins w:id="107" w:author="Flavia Lucena [2]" w:date="2016-07-06T13:56:00Z">
        <w:r>
          <w:rPr>
            <w:rFonts w:cs="Arial" w:ascii="Arial" w:hAnsi="Arial"/>
            <w:i/>
            <w:lang w:val="en-US"/>
          </w:rPr>
          <w:t>.</w:t>
        </w:r>
      </w:ins>
      <w:ins w:id="108" w:author="Flavia Lucena [2]" w:date="2016-07-05T13:40:00Z">
        <w:r>
          <w:rPr>
            <w:rFonts w:cs="Arial" w:ascii="Arial" w:hAnsi="Arial"/>
            <w:i/>
            <w:lang w:val="en-US"/>
          </w:rPr>
          <w:t xml:space="preserve">laevis </w:t>
        </w:r>
      </w:ins>
      <w:del w:id="109" w:author="Flavia Lucena [2]" w:date="2016-07-05T13:40:00Z">
        <w:r>
          <w:rPr>
            <w:rFonts w:cs="Arial" w:ascii="Arial" w:hAnsi="Arial"/>
            <w:i/>
            <w:lang w:val="en-US"/>
          </w:rPr>
          <w:delText xml:space="preserve">Mola mola </w:delText>
        </w:r>
      </w:del>
      <w:r>
        <w:rPr>
          <w:rFonts w:cs="Arial" w:ascii="Arial" w:hAnsi="Arial"/>
          <w:lang w:val="en-US"/>
        </w:rPr>
        <w:t>which were discarded</w:t>
      </w:r>
      <w:ins w:id="110" w:author="Flavia Lucena [2]" w:date="2016-07-05T14:30:00Z">
        <w:r>
          <w:rPr>
            <w:rFonts w:cs="Arial" w:ascii="Arial" w:hAnsi="Arial"/>
            <w:lang w:val="en-US"/>
          </w:rPr>
          <w:t>, and may be considered as a false positive</w:t>
        </w:r>
      </w:ins>
      <w:r>
        <w:rPr>
          <w:rFonts w:cs="Arial" w:ascii="Arial" w:hAnsi="Arial"/>
          <w:lang w:val="en-US"/>
        </w:rPr>
        <w:t xml:space="preserve">. </w:t>
      </w:r>
      <w:ins w:id="111" w:author="Flavia Lucena [2]" w:date="2016-07-05T14:34:00Z">
        <w:r>
          <w:rPr>
            <w:rFonts w:cs="Arial" w:ascii="Arial" w:hAnsi="Arial"/>
            <w:lang w:val="en-US"/>
          </w:rPr>
          <w:t xml:space="preserve">Those species and others at high risk should be prioritized for further assessment </w:t>
        </w:r>
      </w:ins>
      <w:ins w:id="112" w:author="Flavia Lucena [2]" w:date="2016-07-05T14:35:00Z">
        <w:r>
          <w:rPr>
            <w:rFonts w:cs="Arial" w:ascii="Arial" w:hAnsi="Arial"/>
            <w:lang w:val="en-US"/>
          </w:rPr>
          <w:t xml:space="preserve">and/or </w:t>
        </w:r>
      </w:ins>
      <w:ins w:id="113" w:author="Flavia Lucena [2]" w:date="2016-07-05T14:34:00Z">
        <w:r>
          <w:rPr>
            <w:rFonts w:cs="Arial" w:ascii="Arial" w:hAnsi="Arial"/>
            <w:lang w:val="en-US"/>
          </w:rPr>
          <w:t xml:space="preserve">data collection. </w:t>
        </w:r>
      </w:ins>
      <w:r>
        <w:rPr>
          <w:rFonts w:cs="Arial" w:ascii="Arial" w:hAnsi="Arial"/>
          <w:lang w:val="en-US"/>
        </w:rPr>
        <w:t xml:space="preserve">Most species at moderate risk were bycatch species kept for </w:t>
      </w:r>
      <w:del w:id="114" w:author="Flavia Lucena" w:date="2016-06-03T12:21:00Z">
        <w:r>
          <w:rPr>
            <w:rFonts w:cs="Arial" w:ascii="Arial" w:hAnsi="Arial"/>
            <w:lang w:val="en-US"/>
          </w:rPr>
          <w:delText>commercialization</w:delText>
        </w:r>
      </w:del>
      <w:ins w:id="115" w:author="Flavia Lucena" w:date="2016-06-03T12:21:00Z">
        <w:r>
          <w:rPr>
            <w:rFonts w:cs="Arial" w:ascii="Arial" w:hAnsi="Arial"/>
            <w:lang w:val="en-US"/>
          </w:rPr>
          <w:t>sale</w:t>
        </w:r>
      </w:ins>
      <w:r>
        <w:rPr>
          <w:rFonts w:cs="Arial" w:ascii="Arial" w:hAnsi="Arial"/>
          <w:lang w:val="en-US"/>
        </w:rPr>
        <w:t>. Conversely, species classified at low risk were mostly discarded.</w:t>
      </w:r>
      <w:r>
        <w:rPr>
          <w:lang w:val="en-GB"/>
        </w:rPr>
        <w:t xml:space="preserve"> </w:t>
      </w:r>
      <w:r>
        <w:rPr>
          <w:rFonts w:cs="Arial" w:ascii="Arial" w:hAnsi="Arial"/>
          <w:lang w:val="en-US"/>
        </w:rPr>
        <w:t xml:space="preserve">Overall, species at high risk were overfished and/or subjected to overfishing. Moreover, </w:t>
      </w:r>
      <w:del w:id="116" w:author="Flavia Lucena [2]" w:date="2016-07-05T14:21:00Z">
        <w:r>
          <w:rPr>
            <w:rFonts w:cs="Arial" w:ascii="Arial" w:hAnsi="Arial"/>
            <w:lang w:val="en-US"/>
          </w:rPr>
          <w:delText xml:space="preserve">most </w:delText>
        </w:r>
      </w:del>
      <w:ins w:id="117" w:author="Flavia Lucena [2]" w:date="2016-07-05T14:21:00Z">
        <w:r>
          <w:rPr>
            <w:rFonts w:cs="Arial" w:ascii="Arial" w:hAnsi="Arial"/>
            <w:lang w:val="en-US"/>
          </w:rPr>
          <w:t xml:space="preserve">all </w:t>
        </w:r>
      </w:ins>
      <w:r>
        <w:rPr>
          <w:rFonts w:cs="Arial" w:ascii="Arial" w:hAnsi="Arial"/>
          <w:lang w:val="en-US"/>
        </w:rPr>
        <w:t>species considered to be within extinction risk (C</w:t>
      </w:r>
      <w:ins w:id="118" w:author="Flavia Lucena [2]" w:date="2016-07-06T13:56:00Z">
        <w:r>
          <w:rPr>
            <w:rFonts w:cs="Arial" w:ascii="Arial" w:hAnsi="Arial"/>
            <w:lang w:val="en-US"/>
          </w:rPr>
          <w:t>ritically Endangered</w:t>
        </w:r>
      </w:ins>
      <w:del w:id="119" w:author="Flavia Lucena [2]" w:date="2016-07-06T13:56:00Z">
        <w:r>
          <w:rPr>
            <w:rFonts w:cs="Arial" w:ascii="Arial" w:hAnsi="Arial"/>
            <w:lang w:val="en-US"/>
          </w:rPr>
          <w:delText>R</w:delText>
        </w:r>
      </w:del>
      <w:r>
        <w:rPr>
          <w:rFonts w:cs="Arial" w:ascii="Arial" w:hAnsi="Arial"/>
          <w:lang w:val="en-US"/>
        </w:rPr>
        <w:t>, V</w:t>
      </w:r>
      <w:ins w:id="120" w:author="Flavia Lucena [2]" w:date="2016-07-06T13:56:00Z">
        <w:r>
          <w:rPr>
            <w:rFonts w:cs="Arial" w:ascii="Arial" w:hAnsi="Arial"/>
            <w:lang w:val="en-US"/>
          </w:rPr>
          <w:t>u</w:t>
        </w:r>
      </w:ins>
      <w:ins w:id="121" w:author="Flavia Lucena [2]" w:date="2016-07-06T13:57:00Z">
        <w:r>
          <w:rPr>
            <w:rFonts w:cs="Arial" w:ascii="Arial" w:hAnsi="Arial"/>
            <w:lang w:val="en-US"/>
          </w:rPr>
          <w:t>l</w:t>
        </w:r>
      </w:ins>
      <w:ins w:id="122" w:author="Flavia Lucena [2]" w:date="2016-07-06T13:56:00Z">
        <w:r>
          <w:rPr>
            <w:rFonts w:cs="Arial" w:ascii="Arial" w:hAnsi="Arial"/>
            <w:lang w:val="en-US"/>
          </w:rPr>
          <w:t>nerable</w:t>
        </w:r>
      </w:ins>
      <w:del w:id="123" w:author="Flavia Lucena [2]" w:date="2016-07-06T13:56:00Z">
        <w:r>
          <w:rPr>
            <w:rFonts w:cs="Arial" w:ascii="Arial" w:hAnsi="Arial"/>
            <w:lang w:val="en-US"/>
          </w:rPr>
          <w:delText>U</w:delText>
        </w:r>
      </w:del>
      <w:r>
        <w:rPr>
          <w:rFonts w:cs="Arial" w:ascii="Arial" w:hAnsi="Arial"/>
          <w:lang w:val="en-US"/>
        </w:rPr>
        <w:t xml:space="preserve"> and </w:t>
      </w:r>
      <w:del w:id="124" w:author="Flavia Lucena [2]" w:date="2016-07-06T13:57:00Z">
        <w:r>
          <w:rPr>
            <w:rFonts w:cs="Arial" w:ascii="Arial" w:hAnsi="Arial"/>
            <w:lang w:val="en-US"/>
          </w:rPr>
          <w:delText>E</w:delText>
        </w:r>
      </w:del>
      <w:ins w:id="125" w:author="Flavia Lucena [2]" w:date="2016-07-06T13:57:00Z">
        <w:r>
          <w:rPr>
            <w:rFonts w:cs="Arial" w:ascii="Arial" w:hAnsi="Arial"/>
            <w:lang w:val="en-US"/>
          </w:rPr>
          <w:t>Endangered</w:t>
        </w:r>
      </w:ins>
      <w:del w:id="126" w:author="Flavia Lucena [2]" w:date="2016-07-06T13:57:00Z">
        <w:r>
          <w:rPr>
            <w:rFonts w:cs="Arial" w:ascii="Arial" w:hAnsi="Arial"/>
            <w:lang w:val="en-US"/>
          </w:rPr>
          <w:delText>N</w:delText>
        </w:r>
      </w:del>
      <w:r>
        <w:rPr>
          <w:rFonts w:cs="Arial" w:ascii="Arial" w:hAnsi="Arial"/>
          <w:lang w:val="en-US"/>
        </w:rPr>
        <w:t>) were in the high-risk category.</w:t>
      </w:r>
      <w:ins w:id="127" w:author="Flavia Lucena [2]" w:date="2016-07-05T14:24:00Z">
        <w:r>
          <w:rPr>
            <w:lang w:val="en-GB"/>
          </w:rPr>
          <w:t xml:space="preserve"> </w:t>
        </w:r>
      </w:ins>
      <w:ins w:id="128" w:author="Flavia Lucena [2]" w:date="2016-07-05T14:26:00Z">
        <w:r>
          <w:rPr>
            <w:rFonts w:cs="Arial" w:ascii="Arial" w:hAnsi="Arial"/>
            <w:lang w:val="en-GB"/>
          </w:rPr>
          <w:t>The good concordance between approaches corroborates the results of our analysis.</w:t>
        </w:r>
      </w:ins>
      <w:ins w:id="129" w:author="Flavia Lucena [2]" w:date="2016-07-06T13:58:00Z">
        <w:r>
          <w:rPr>
            <w:rFonts w:cs="Arial" w:ascii="Arial" w:hAnsi="Arial"/>
            <w:lang w:val="en-GB"/>
          </w:rPr>
          <w:t xml:space="preserve"> PSA</w:t>
        </w:r>
      </w:ins>
      <w:ins w:id="130" w:author="Flavia Lucena [2]" w:date="2016-07-05T14:24:00Z">
        <w:r>
          <w:rPr>
            <w:rFonts w:cs="Arial" w:ascii="Arial" w:hAnsi="Arial"/>
            <w:lang w:val="en-US"/>
          </w:rPr>
          <w:t xml:space="preserve"> </w:t>
        </w:r>
      </w:ins>
      <w:ins w:id="131" w:author="Flavia Lucena [2]" w:date="2016-07-05T14:34:00Z">
        <w:r>
          <w:rPr>
            <w:rFonts w:cs="Arial" w:ascii="Arial" w:hAnsi="Arial"/>
            <w:lang w:val="en-US"/>
          </w:rPr>
          <w:t>d</w:t>
        </w:r>
      </w:ins>
      <w:ins w:id="132" w:author="Flavia Lucena [2]" w:date="2016-07-05T14:35:00Z">
        <w:r>
          <w:rPr>
            <w:rFonts w:cs="Arial" w:ascii="Arial" w:hAnsi="Arial"/>
            <w:lang w:val="en-US"/>
          </w:rPr>
          <w:t xml:space="preserve">o </w:t>
        </w:r>
      </w:ins>
      <w:ins w:id="133" w:author="Flavia Lucena [2]" w:date="2016-07-05T14:24:00Z">
        <w:r>
          <w:rPr>
            <w:rFonts w:cs="Arial" w:ascii="Arial" w:hAnsi="Arial"/>
            <w:lang w:val="en-US"/>
          </w:rPr>
          <w:t>not replace the traditional stock assessments but is particularly important when the overall lack of quantitative stock assessments for many species at high risk and most at moderate risk</w:t>
        </w:r>
      </w:ins>
      <w:ins w:id="134" w:author="Flavia Lucena [2]" w:date="2016-07-05T14:36:00Z">
        <w:r>
          <w:rPr>
            <w:rFonts w:cs="Arial" w:ascii="Arial" w:hAnsi="Arial"/>
            <w:lang w:val="en-US"/>
          </w:rPr>
          <w:t>,</w:t>
        </w:r>
      </w:ins>
      <w:ins w:id="135" w:author="Flavia Lucena [2]" w:date="2016-07-05T14:24:00Z">
        <w:r>
          <w:rPr>
            <w:rFonts w:cs="Arial" w:ascii="Arial" w:hAnsi="Arial"/>
            <w:lang w:val="en-US"/>
          </w:rPr>
          <w:t xml:space="preserve"> is considered.</w:t>
        </w:r>
      </w:ins>
    </w:p>
    <w:p>
      <w:pPr>
        <w:pStyle w:val="Normal"/>
        <w:suppressAutoHyphens w:val="false"/>
        <w:spacing w:lineRule="auto" w:line="360" w:before="0" w:after="0"/>
        <w:rPr>
          <w:rFonts w:ascii="Arial" w:hAnsi="Arial" w:cs="Arial"/>
          <w:b/>
          <w:b/>
          <w:lang w:val="en-US"/>
        </w:rPr>
      </w:pPr>
      <w:r>
        <w:rPr>
          <w:rFonts w:cs="Arial" w:ascii="Arial" w:hAnsi="Arial"/>
          <w:b/>
          <w:lang w:val="en-US"/>
        </w:rPr>
      </w:r>
    </w:p>
    <w:p>
      <w:pPr>
        <w:pStyle w:val="Normal"/>
        <w:spacing w:lineRule="auto" w:line="360" w:before="0" w:after="0"/>
        <w:jc w:val="center"/>
        <w:rPr>
          <w:rFonts w:ascii="Arial" w:hAnsi="Arial" w:cs="Arial"/>
          <w:lang w:val="en-US"/>
        </w:rPr>
      </w:pPr>
      <w:r>
        <w:rPr>
          <w:rFonts w:cs="Arial" w:ascii="Arial" w:hAnsi="Arial"/>
          <w:lang w:val="en-US"/>
        </w:rPr>
        <w:t xml:space="preserve">Keywords: </w:t>
      </w:r>
      <w:ins w:id="136" w:author="Flavia Lucena [2]" w:date="2016-07-05T14:27:00Z">
        <w:r>
          <w:rPr>
            <w:rFonts w:cs="Arial" w:ascii="Arial" w:hAnsi="Arial"/>
            <w:lang w:val="en-US"/>
          </w:rPr>
          <w:t>Productivity and susceptibility Analysis</w:t>
        </w:r>
      </w:ins>
      <w:del w:id="137" w:author="Flavia Lucena [2]" w:date="2016-07-05T14:27:00Z">
        <w:r>
          <w:rPr>
            <w:rFonts w:cs="Arial" w:ascii="Arial" w:hAnsi="Arial"/>
            <w:lang w:val="en-US"/>
          </w:rPr>
          <w:delText>Ecological Risk Assessment</w:delText>
        </w:r>
      </w:del>
      <w:r>
        <w:rPr>
          <w:rFonts w:cs="Arial" w:ascii="Arial" w:hAnsi="Arial"/>
          <w:lang w:val="en-US"/>
        </w:rPr>
        <w:t>, bycatch, risk, fishery management</w:t>
      </w:r>
    </w:p>
    <w:p>
      <w:pPr>
        <w:pStyle w:val="Normal"/>
        <w:spacing w:lineRule="auto" w:line="360" w:before="0" w:after="0"/>
        <w:jc w:val="both"/>
        <w:rPr>
          <w:rFonts w:ascii="Arial" w:hAnsi="Arial" w:cs="Arial"/>
          <w:vertAlign w:val="superscript"/>
          <w:lang w:val="en-US"/>
        </w:rPr>
      </w:pPr>
      <w:r>
        <w:rPr>
          <w:rFonts w:cs="Arial" w:ascii="Arial" w:hAnsi="Arial"/>
          <w:vertAlign w:val="superscript"/>
          <w:lang w:val="en-US"/>
        </w:rPr>
      </w:r>
    </w:p>
    <w:p>
      <w:pPr>
        <w:pStyle w:val="Normal"/>
        <w:suppressAutoHyphens w:val="false"/>
        <w:spacing w:lineRule="auto" w:line="360" w:before="0" w:after="0"/>
        <w:rPr>
          <w:rFonts w:ascii="Arial" w:hAnsi="Arial" w:cs="Arial"/>
          <w:b/>
          <w:b/>
          <w:lang w:val="en-US"/>
        </w:rPr>
      </w:pPr>
      <w:r>
        <w:rPr>
          <w:rFonts w:cs="Arial" w:ascii="Arial" w:hAnsi="Arial"/>
          <w:b/>
          <w:lang w:val="en-US"/>
        </w:rPr>
      </w:r>
      <w:r>
        <w:br w:type="page"/>
      </w:r>
    </w:p>
    <w:p>
      <w:pPr>
        <w:pStyle w:val="Normal"/>
        <w:spacing w:lineRule="auto" w:line="360" w:before="0" w:after="0"/>
        <w:jc w:val="both"/>
        <w:rPr>
          <w:rFonts w:ascii="Arial" w:hAnsi="Arial" w:cs="Arial"/>
          <w:b/>
          <w:b/>
          <w:lang w:val="en-US"/>
        </w:rPr>
      </w:pPr>
      <w:r>
        <w:rPr>
          <w:rFonts w:cs="Arial" w:ascii="Arial" w:hAnsi="Arial"/>
          <w:b/>
          <w:lang w:val="en-US"/>
        </w:rPr>
        <w:t>1.Introduction</w:t>
      </w:r>
    </w:p>
    <w:p>
      <w:pPr>
        <w:pStyle w:val="Normal"/>
        <w:spacing w:lineRule="auto" w:line="360" w:before="0" w:after="0"/>
        <w:ind w:firstLine="709"/>
        <w:jc w:val="both"/>
        <w:rPr/>
      </w:pPr>
      <w:ins w:id="138" w:author="Flavia Lucena" w:date="2016-06-03T11:29:00Z">
        <w:r>
          <w:rPr>
            <w:rFonts w:cs="Arial" w:ascii="Arial" w:hAnsi="Arial"/>
            <w:lang w:val="en-US"/>
          </w:rPr>
          <w:t xml:space="preserve">Several </w:t>
        </w:r>
      </w:ins>
      <w:del w:id="139" w:author="Unknown Author" w:date="2016-07-09T12:43:00Z">
        <w:r>
          <w:rPr>
            <w:rFonts w:cs="Arial" w:ascii="Arial" w:hAnsi="Arial"/>
            <w:lang w:val="en-US"/>
          </w:rPr>
          <w:delText xml:space="preserve">risk-based </w:delText>
        </w:r>
      </w:del>
      <w:ins w:id="140" w:author="Flavia Lucena" w:date="2016-06-03T11:29:00Z">
        <w:r>
          <w:rPr>
            <w:rFonts w:cs="Arial" w:ascii="Arial" w:hAnsi="Arial"/>
            <w:lang w:val="en-US"/>
          </w:rPr>
          <w:t xml:space="preserve">frameworks and approaches have been developed </w:t>
        </w:r>
      </w:ins>
      <w:del w:id="141" w:author="Unknown Author" w:date="2016-07-10T11:17:00Z">
        <w:r>
          <w:rPr>
            <w:rFonts w:cs="Arial" w:ascii="Arial" w:hAnsi="Arial"/>
            <w:lang w:val="en-US"/>
          </w:rPr>
          <w:delText xml:space="preserve">as tool </w:delText>
        </w:r>
      </w:del>
      <w:ins w:id="142" w:author="Flavia Lucena" w:date="2016-06-03T11:31:00Z">
        <w:r>
          <w:rPr>
            <w:rFonts w:cs="Arial" w:ascii="Arial" w:hAnsi="Arial"/>
            <w:lang w:val="en-US"/>
          </w:rPr>
          <w:t xml:space="preserve">to </w:t>
        </w:r>
      </w:ins>
      <w:ins w:id="143" w:author="Unknown Author" w:date="2016-07-09T12:43:00Z">
        <w:r>
          <w:rPr>
            <w:rFonts w:cs="Arial" w:ascii="Arial" w:hAnsi="Arial"/>
            <w:lang w:val="en-US"/>
          </w:rPr>
          <w:t xml:space="preserve">help </w:t>
        </w:r>
      </w:ins>
      <w:del w:id="144" w:author="Unknown Author" w:date="2016-07-10T11:17:00Z">
        <w:r>
          <w:rPr>
            <w:rFonts w:cs="Arial" w:ascii="Arial" w:hAnsi="Arial"/>
            <w:lang w:val="en-US"/>
          </w:rPr>
          <w:delText xml:space="preserve">better </w:delText>
        </w:r>
      </w:del>
      <w:ins w:id="145" w:author="Flavia Lucena" w:date="2016-06-03T11:31:00Z">
        <w:r>
          <w:rPr>
            <w:rFonts w:cs="Arial" w:ascii="Arial" w:hAnsi="Arial"/>
            <w:lang w:val="en-US"/>
          </w:rPr>
          <w:t xml:space="preserve">manage </w:t>
        </w:r>
      </w:ins>
      <w:del w:id="146" w:author="Unknown Author" w:date="2016-07-09T12:43:00Z">
        <w:r>
          <w:rPr>
            <w:rFonts w:cs="Arial" w:ascii="Arial" w:hAnsi="Arial"/>
            <w:lang w:val="en-US"/>
          </w:rPr>
          <w:delText>fishery stocks also addressing</w:delText>
        </w:r>
      </w:del>
      <w:ins w:id="147" w:author="Unknown Author" w:date="2016-07-09T12:43:00Z">
        <w:r>
          <w:rPr>
            <w:rFonts w:cs="Arial" w:ascii="Arial" w:hAnsi="Arial"/>
            <w:lang w:val="en-US"/>
          </w:rPr>
          <w:t>the</w:t>
        </w:r>
      </w:ins>
      <w:ins w:id="148" w:author="Flavia Lucena" w:date="2016-06-03T11:29:00Z">
        <w:r>
          <w:rPr>
            <w:rFonts w:cs="Arial" w:ascii="Arial" w:hAnsi="Arial"/>
            <w:lang w:val="en-US"/>
          </w:rPr>
          <w:t xml:space="preserve"> </w:t>
        </w:r>
      </w:ins>
      <w:del w:id="149" w:author="Unknown Author" w:date="2016-07-10T11:17:00Z">
        <w:r>
          <w:rPr>
            <w:rFonts w:cs="Arial" w:ascii="Arial" w:hAnsi="Arial"/>
            <w:lang w:val="en-US"/>
          </w:rPr>
          <w:delText>potential</w:delText>
        </w:r>
      </w:del>
      <w:ins w:id="150" w:author="Flavia Lucena" w:date="2016-06-03T11:29:00Z">
        <w:r>
          <w:rPr>
            <w:rFonts w:cs="Arial" w:ascii="Arial" w:hAnsi="Arial"/>
            <w:lang w:val="en-US"/>
          </w:rPr>
          <w:t xml:space="preserve"> risk</w:t>
        </w:r>
      </w:ins>
      <w:ins w:id="151" w:author="Unknown Author" w:date="2016-07-10T11:18:00Z">
        <w:r>
          <w:rPr>
            <w:rFonts w:cs="Arial" w:ascii="Arial" w:hAnsi="Arial"/>
            <w:lang w:val="en-US"/>
          </w:rPr>
          <w:t>s</w:t>
        </w:r>
      </w:ins>
      <w:ins w:id="152" w:author="Flavia Lucena" w:date="2016-06-03T11:29:00Z">
        <w:r>
          <w:rPr>
            <w:rFonts w:cs="Arial" w:ascii="Arial" w:hAnsi="Arial"/>
            <w:lang w:val="en-US"/>
          </w:rPr>
          <w:t xml:space="preserve"> </w:t>
        </w:r>
      </w:ins>
      <w:ins w:id="153" w:author="Unknown Author" w:date="2016-07-10T11:18:00Z">
        <w:r>
          <w:rPr>
            <w:rFonts w:cs="Arial" w:ascii="Arial" w:hAnsi="Arial"/>
            <w:lang w:val="en-US"/>
          </w:rPr>
          <w:t xml:space="preserve">posed </w:t>
        </w:r>
      </w:ins>
      <w:ins w:id="154" w:author="Unknown Author" w:date="2016-07-10T11:17:00Z">
        <w:r>
          <w:rPr>
            <w:rFonts w:cs="Arial" w:ascii="Arial" w:hAnsi="Arial"/>
            <w:lang w:val="en-US"/>
          </w:rPr>
          <w:t xml:space="preserve">to species </w:t>
        </w:r>
      </w:ins>
      <w:ins w:id="155" w:author="Unknown Author" w:date="2016-07-10T11:18:00Z">
        <w:r>
          <w:rPr>
            <w:rFonts w:cs="Arial" w:ascii="Arial" w:hAnsi="Arial"/>
            <w:lang w:val="en-US"/>
          </w:rPr>
          <w:t xml:space="preserve">by caught in </w:t>
        </w:r>
      </w:ins>
      <w:del w:id="156" w:author="Unknown Author" w:date="2016-07-10T11:18:00Z">
        <w:r>
          <w:rPr>
            <w:rFonts w:cs="Arial" w:ascii="Arial" w:hAnsi="Arial"/>
            <w:lang w:val="en-US"/>
          </w:rPr>
          <w:delText>posed</w:delText>
        </w:r>
      </w:del>
      <w:del w:id="157" w:author="Unknown Author" w:date="2016-07-10T11:18:00Z">
        <w:r>
          <w:rPr>
            <w:rFonts w:cs="Arial" w:ascii="Arial" w:hAnsi="Arial"/>
            <w:lang w:val="en-US"/>
          </w:rPr>
          <w:delText xml:space="preserve"> </w:delText>
        </w:r>
      </w:del>
      <w:del w:id="158" w:author="Unknown Author" w:date="2016-07-10T11:18:00Z">
        <w:r>
          <w:rPr>
            <w:rFonts w:cs="Arial" w:ascii="Arial" w:hAnsi="Arial"/>
            <w:lang w:val="en-US"/>
          </w:rPr>
          <w:delText>by specific</w:delText>
        </w:r>
      </w:del>
      <w:del w:id="159" w:author="Unknown Author" w:date="2016-07-10T11:19:00Z">
        <w:r>
          <w:rPr>
            <w:rFonts w:cs="Arial" w:ascii="Arial" w:hAnsi="Arial"/>
            <w:lang w:val="en-US"/>
          </w:rPr>
          <w:delText xml:space="preserve"> </w:delText>
        </w:r>
      </w:del>
      <w:ins w:id="160" w:author="Unknown Author" w:date="2016-07-10T11:19:00Z">
        <w:r>
          <w:rPr>
            <w:rFonts w:cs="Arial" w:ascii="Arial" w:hAnsi="Arial"/>
            <w:lang w:val="en-US"/>
          </w:rPr>
          <w:t xml:space="preserve">a range of </w:t>
        </w:r>
      </w:ins>
      <w:ins w:id="161" w:author="Flavia Lucena" w:date="2016-06-03T11:29:00Z">
        <w:r>
          <w:rPr>
            <w:rFonts w:cs="Arial" w:ascii="Arial" w:hAnsi="Arial"/>
            <w:lang w:val="en-US"/>
          </w:rPr>
          <w:t>fisheries</w:t>
        </w:r>
      </w:ins>
      <w:ins w:id="162" w:author="Flavia Lucena" w:date="2016-06-03T11:30:00Z">
        <w:r>
          <w:rPr>
            <w:rFonts w:cs="Arial" w:ascii="Arial" w:hAnsi="Arial"/>
            <w:lang w:val="en-US"/>
          </w:rPr>
          <w:t xml:space="preserve"> (Astles et al., 2006</w:t>
        </w:r>
      </w:ins>
      <w:ins w:id="163" w:author="Flavia Lucena [2]" w:date="2016-07-06T13:59:00Z">
        <w:r>
          <w:rPr>
            <w:rFonts w:cs="Arial" w:ascii="Arial" w:hAnsi="Arial"/>
            <w:lang w:val="en-US"/>
          </w:rPr>
          <w:t xml:space="preserve">; </w:t>
        </w:r>
      </w:ins>
      <w:ins w:id="164" w:author="Flavia Lucena [2]" w:date="2016-07-06T14:00:00Z">
        <w:r>
          <w:rPr>
            <w:rFonts w:cs="Arial" w:ascii="Arial" w:hAnsi="Arial"/>
            <w:lang w:val="en-US"/>
          </w:rPr>
          <w:t xml:space="preserve">Arrizabalaga et al., 2011; </w:t>
        </w:r>
      </w:ins>
      <w:ins w:id="165" w:author="Flavia Lucena [2]" w:date="2016-07-06T13:59:00Z">
        <w:r>
          <w:rPr>
            <w:rFonts w:cs="Arial" w:ascii="Arial" w:hAnsi="Arial"/>
            <w:lang w:val="en-US"/>
          </w:rPr>
          <w:t>Brown et al., 2015</w:t>
        </w:r>
      </w:ins>
      <w:del w:id="166" w:author="Flavia Lucena [2]" w:date="2016-06-16T16:47:00Z">
        <w:r>
          <w:rPr>
            <w:rFonts w:cs="Arial" w:ascii="Arial" w:hAnsi="Arial"/>
            <w:lang w:val="en-US"/>
          </w:rPr>
          <w:delText>,</w:delText>
        </w:r>
      </w:del>
      <w:ins w:id="167" w:author="Flavia Lucena" w:date="2016-06-03T11:30:00Z">
        <w:r>
          <w:rPr>
            <w:rFonts w:cs="Arial" w:ascii="Arial" w:hAnsi="Arial"/>
            <w:lang w:val="en-US"/>
          </w:rPr>
          <w:t>)</w:t>
        </w:r>
      </w:ins>
      <w:ins w:id="168" w:author="Flavia Lucena" w:date="2016-06-03T11:29:00Z">
        <w:r>
          <w:rPr>
            <w:rFonts w:cs="Arial" w:ascii="Arial" w:hAnsi="Arial"/>
            <w:lang w:val="en-US"/>
          </w:rPr>
          <w:t>.</w:t>
        </w:r>
      </w:ins>
      <w:ins w:id="169" w:author="Flavia Lucena" w:date="2016-06-03T11:30:00Z">
        <w:r>
          <w:rPr>
            <w:rFonts w:cs="Arial" w:ascii="Arial" w:hAnsi="Arial"/>
            <w:lang w:val="en-US"/>
          </w:rPr>
          <w:t xml:space="preserve"> </w:t>
        </w:r>
      </w:ins>
      <w:ins w:id="170" w:author="Flavia Lucena" w:date="2016-06-03T11:28:00Z">
        <w:r>
          <w:rPr>
            <w:rFonts w:cs="Arial" w:ascii="Arial" w:hAnsi="Arial"/>
            <w:lang w:val="en-US"/>
          </w:rPr>
          <w:t xml:space="preserve">One well-accepted framework is </w:t>
        </w:r>
      </w:ins>
      <w:del w:id="171" w:author="Unknown Author" w:date="2016-07-10T11:19:00Z">
        <w:r>
          <w:rPr>
            <w:rFonts w:cs="Arial" w:ascii="Arial" w:hAnsi="Arial"/>
            <w:lang w:val="en-US"/>
          </w:rPr>
          <w:delText>the</w:delText>
        </w:r>
      </w:del>
      <w:ins w:id="172" w:author="Flavia Lucena" w:date="2016-06-03T11:28:00Z">
        <w:r>
          <w:rPr>
            <w:rFonts w:cs="Arial" w:ascii="Arial" w:hAnsi="Arial"/>
            <w:lang w:val="en-US"/>
          </w:rPr>
          <w:t xml:space="preserve"> Productivity </w:t>
        </w:r>
      </w:ins>
      <w:ins w:id="173" w:author="Unknown Author" w:date="2016-07-10T11:19:00Z">
        <w:r>
          <w:rPr>
            <w:rFonts w:cs="Arial" w:ascii="Arial" w:hAnsi="Arial"/>
            <w:lang w:val="en-US"/>
          </w:rPr>
          <w:t xml:space="preserve">and </w:t>
        </w:r>
      </w:ins>
      <w:ins w:id="174" w:author="Flavia Lucena" w:date="2016-06-03T11:28:00Z">
        <w:r>
          <w:rPr>
            <w:rFonts w:cs="Arial" w:ascii="Arial" w:hAnsi="Arial"/>
            <w:lang w:val="en-US"/>
          </w:rPr>
          <w:t>Susceptibility</w:t>
        </w:r>
      </w:ins>
      <w:ins w:id="175" w:author="Flavia Lucena" w:date="2016-06-03T11:32:00Z">
        <w:r>
          <w:rPr>
            <w:rFonts w:cs="Arial" w:ascii="Arial" w:hAnsi="Arial"/>
            <w:lang w:val="en-US"/>
          </w:rPr>
          <w:t xml:space="preserve"> </w:t>
        </w:r>
      </w:ins>
      <w:ins w:id="176" w:author="Flavia Lucena" w:date="2016-06-03T11:28:00Z">
        <w:r>
          <w:rPr>
            <w:rFonts w:cs="Arial" w:ascii="Arial" w:hAnsi="Arial"/>
            <w:lang w:val="en-US"/>
          </w:rPr>
          <w:t>Analysis (PSA; Hobday et al., 2007</w:t>
        </w:r>
      </w:ins>
      <w:ins w:id="177" w:author="Flavia Lucena" w:date="2016-06-03T11:32:00Z">
        <w:r>
          <w:rPr>
            <w:rFonts w:cs="Arial" w:ascii="Arial" w:hAnsi="Arial"/>
            <w:lang w:val="en-US"/>
          </w:rPr>
          <w:t>, 2011</w:t>
        </w:r>
      </w:ins>
      <w:ins w:id="178" w:author="Flavia Lucena" w:date="2016-06-03T11:28:00Z">
        <w:r>
          <w:rPr>
            <w:rFonts w:cs="Arial" w:ascii="Arial" w:hAnsi="Arial"/>
            <w:lang w:val="en-US"/>
          </w:rPr>
          <w:t>).</w:t>
        </w:r>
      </w:ins>
      <w:ins w:id="179" w:author="Flavia Lucena" w:date="2016-06-03T11:32:00Z">
        <w:r>
          <w:rPr>
            <w:rFonts w:cs="Arial" w:ascii="Arial" w:hAnsi="Arial"/>
            <w:lang w:val="en-US"/>
          </w:rPr>
          <w:t xml:space="preserve"> </w:t>
        </w:r>
      </w:ins>
      <w:del w:id="180" w:author="Flavia Lucena" w:date="2016-06-03T11:32:00Z">
        <w:r>
          <w:rPr>
            <w:rFonts w:cs="Arial" w:ascii="Arial" w:hAnsi="Arial"/>
            <w:lang w:val="en-US"/>
          </w:rPr>
          <w:delText>Ecological Risk Assessment (ERA), also known as Productivity and Susceptibility Analysis (</w:delText>
        </w:r>
      </w:del>
      <w:ins w:id="181" w:author="Flavia Lucena" w:date="2016-06-03T11:32:00Z">
        <w:r>
          <w:rPr>
            <w:rFonts w:cs="Arial" w:ascii="Arial" w:hAnsi="Arial"/>
            <w:lang w:val="en-US"/>
          </w:rPr>
          <w:t>PSA</w:t>
        </w:r>
      </w:ins>
      <w:del w:id="182" w:author="Flavia Lucena" w:date="2016-06-03T11:33:00Z">
        <w:r>
          <w:rPr>
            <w:rFonts w:cs="Arial" w:ascii="Arial" w:hAnsi="Arial"/>
            <w:lang w:val="en-US"/>
          </w:rPr>
          <w:delText>PSA, e.g. Cortés, 2009)</w:delText>
        </w:r>
      </w:del>
      <w:r>
        <w:rPr>
          <w:rFonts w:cs="Arial" w:ascii="Arial" w:hAnsi="Arial"/>
          <w:lang w:val="en-US"/>
        </w:rPr>
        <w:t xml:space="preserve"> is a methodology for estimating the vulnerability of a stock </w:t>
      </w:r>
      <w:del w:id="183" w:author="Flavia Lucena [2]" w:date="2016-07-06T14:01:00Z">
        <w:r>
          <w:rPr>
            <w:rFonts w:cs="Arial" w:ascii="Arial" w:hAnsi="Arial"/>
            <w:lang w:val="en-US"/>
          </w:rPr>
          <w:delText xml:space="preserve">to </w:delText>
        </w:r>
      </w:del>
      <w:del w:id="184" w:author="Flavia Lucena [2]" w:date="2016-07-06T11:50:00Z">
        <w:r>
          <w:rPr>
            <w:rFonts w:cs="Arial" w:ascii="Arial" w:hAnsi="Arial"/>
            <w:lang w:val="en-US"/>
          </w:rPr>
          <w:delText>becoming overfished</w:delText>
        </w:r>
      </w:del>
      <w:del w:id="185" w:author="Flavia Lucena [2]" w:date="2016-07-06T14:01:00Z">
        <w:r>
          <w:rPr>
            <w:rFonts w:cs="Arial" w:ascii="Arial" w:hAnsi="Arial"/>
            <w:lang w:val="en-US"/>
          </w:rPr>
          <w:delText xml:space="preserve"> </w:delText>
        </w:r>
      </w:del>
      <w:r>
        <w:rPr>
          <w:rFonts w:cs="Arial" w:ascii="Arial" w:hAnsi="Arial"/>
          <w:lang w:val="en-US"/>
        </w:rPr>
        <w:t xml:space="preserve">based on its </w:t>
      </w:r>
      <w:ins w:id="186" w:author="Unknown Author" w:date="2016-07-10T11:19:00Z">
        <w:r>
          <w:rPr>
            <w:rFonts w:cs="Arial" w:ascii="Arial" w:hAnsi="Arial"/>
            <w:lang w:val="en-US"/>
          </w:rPr>
          <w:t xml:space="preserve">biological </w:t>
        </w:r>
      </w:ins>
      <w:r>
        <w:rPr>
          <w:rFonts w:cs="Arial" w:ascii="Arial" w:hAnsi="Arial"/>
          <w:lang w:val="en-US"/>
        </w:rPr>
        <w:t>productivity and susceptibility to fishing. Th</w:t>
      </w:r>
      <w:del w:id="187" w:author="Unknown Author" w:date="2016-07-10T11:19:00Z">
        <w:r>
          <w:rPr>
            <w:rFonts w:cs="Arial" w:ascii="Arial" w:hAnsi="Arial"/>
            <w:lang w:val="en-US"/>
          </w:rPr>
          <w:delText>is</w:delText>
        </w:r>
      </w:del>
      <w:ins w:id="188" w:author="Unknown Author" w:date="2016-07-10T11:19:00Z">
        <w:r>
          <w:rPr>
            <w:rFonts w:cs="Arial" w:ascii="Arial" w:hAnsi="Arial"/>
            <w:lang w:val="en-US"/>
          </w:rPr>
          <w:t>e</w:t>
        </w:r>
      </w:ins>
      <w:r>
        <w:rPr>
          <w:rFonts w:cs="Arial" w:ascii="Arial" w:hAnsi="Arial"/>
          <w:lang w:val="en-US"/>
        </w:rPr>
        <w:t xml:space="preserve"> approach relies on the relationship between the life history characteristics of a stock</w:t>
      </w:r>
      <w:ins w:id="189" w:author="Unknown Author" w:date="2016-07-10T11:20:00Z">
        <w:r>
          <w:rPr>
            <w:rFonts w:cs="Arial" w:ascii="Arial" w:hAnsi="Arial"/>
            <w:lang w:val="en-US"/>
          </w:rPr>
          <w:t xml:space="preserve"> </w:t>
        </w:r>
      </w:ins>
      <w:ins w:id="190" w:author="Unknown Author" w:date="2016-07-10T11:20:00Z">
        <w:r>
          <w:rPr>
            <w:rFonts w:cs="Arial" w:ascii="Arial" w:hAnsi="Arial"/>
            <w:lang w:val="en-US"/>
          </w:rPr>
          <w:t xml:space="preserve">and </w:t>
        </w:r>
      </w:ins>
      <w:del w:id="191" w:author="Unknown Author" w:date="2016-07-10T11:20:00Z">
        <w:r>
          <w:rPr>
            <w:rFonts w:cs="Arial" w:ascii="Arial" w:hAnsi="Arial"/>
            <w:lang w:val="en-US"/>
          </w:rPr>
          <w:delText xml:space="preserve">, the </w:delText>
        </w:r>
      </w:del>
      <w:ins w:id="192" w:author="Unknown Author" w:date="2016-07-10T11:20:00Z">
        <w:r>
          <w:rPr>
            <w:rFonts w:cs="Arial" w:ascii="Arial" w:hAnsi="Arial"/>
            <w:lang w:val="en-US"/>
          </w:rPr>
          <w:t xml:space="preserve">its </w:t>
        </w:r>
      </w:ins>
      <w:r>
        <w:rPr>
          <w:rFonts w:cs="Arial" w:ascii="Arial" w:hAnsi="Arial"/>
          <w:lang w:val="en-US"/>
        </w:rPr>
        <w:t xml:space="preserve">productivity, and its susceptibility to </w:t>
      </w:r>
      <w:ins w:id="193" w:author="Unknown Author" w:date="2016-07-10T11:20:00Z">
        <w:r>
          <w:rPr>
            <w:rFonts w:cs="Arial" w:ascii="Arial" w:hAnsi="Arial"/>
            <w:lang w:val="en-US"/>
          </w:rPr>
          <w:t xml:space="preserve">being caught in a </w:t>
        </w:r>
      </w:ins>
      <w:del w:id="194" w:author="Unknown Author" w:date="2016-07-10T11:20:00Z">
        <w:r>
          <w:rPr>
            <w:rFonts w:cs="Arial" w:ascii="Arial" w:hAnsi="Arial"/>
            <w:lang w:val="en-US"/>
          </w:rPr>
          <w:delText xml:space="preserve">specific </w:delText>
        </w:r>
      </w:del>
      <w:r>
        <w:rPr>
          <w:rFonts w:cs="Arial" w:ascii="Arial" w:hAnsi="Arial"/>
          <w:lang w:val="en-US"/>
        </w:rPr>
        <w:t>fisher</w:t>
      </w:r>
      <w:del w:id="195" w:author="Unknown Author" w:date="2016-07-10T11:21:00Z">
        <w:r>
          <w:rPr>
            <w:rFonts w:cs="Arial" w:ascii="Arial" w:hAnsi="Arial"/>
            <w:lang w:val="en-US"/>
          </w:rPr>
          <w:delText>ies</w:delText>
        </w:r>
      </w:del>
      <w:ins w:id="196" w:author="Unknown Author" w:date="2016-07-10T11:21:00Z">
        <w:r>
          <w:rPr>
            <w:rFonts w:cs="Arial" w:ascii="Arial" w:hAnsi="Arial"/>
            <w:lang w:val="en-US"/>
          </w:rPr>
          <w:t xml:space="preserve">y. PSA </w:t>
        </w:r>
      </w:ins>
      <w:del w:id="197" w:author="Unknown Author" w:date="2016-07-10T11:21:00Z">
        <w:r>
          <w:rPr>
            <w:rFonts w:cs="Arial" w:ascii="Arial" w:hAnsi="Arial"/>
            <w:lang w:val="en-US"/>
          </w:rPr>
          <w:delText xml:space="preserve"> and </w:delText>
        </w:r>
      </w:del>
      <w:del w:id="198" w:author="Flavia Lucena [2]" w:date="2016-06-16T16:47:00Z">
        <w:r>
          <w:rPr>
            <w:rFonts w:cs="Arial" w:ascii="Arial" w:hAnsi="Arial"/>
            <w:lang w:val="en-US"/>
          </w:rPr>
          <w:delText>can be</w:delText>
        </w:r>
      </w:del>
      <w:ins w:id="199" w:author="Flavia Lucena [2]" w:date="2016-06-16T16:47:00Z">
        <w:r>
          <w:rPr>
            <w:rFonts w:cs="Arial" w:ascii="Arial" w:hAnsi="Arial"/>
            <w:lang w:val="en-US"/>
          </w:rPr>
          <w:t>is</w:t>
        </w:r>
      </w:ins>
      <w:ins w:id="200" w:author="Flavia Lucena" w:date="2016-06-03T12:16:00Z">
        <w:r>
          <w:rPr>
            <w:rFonts w:cs="Arial" w:ascii="Arial" w:hAnsi="Arial"/>
            <w:lang w:val="en-US"/>
          </w:rPr>
          <w:t xml:space="preserve"> </w:t>
        </w:r>
      </w:ins>
      <w:del w:id="201" w:author="Flavia Lucena" w:date="2016-06-03T12:17:00Z">
        <w:r>
          <w:rPr>
            <w:rFonts w:cs="Arial" w:ascii="Arial" w:hAnsi="Arial"/>
            <w:lang w:val="en-US"/>
          </w:rPr>
          <w:delText xml:space="preserve">. </w:delText>
        </w:r>
      </w:del>
      <w:ins w:id="202" w:author="Flavia Lucena" w:date="2016-06-03T12:17:00Z">
        <w:r>
          <w:rPr>
            <w:rFonts w:cs="Arial" w:ascii="Arial" w:hAnsi="Arial"/>
            <w:lang w:val="en-US"/>
          </w:rPr>
          <w:t xml:space="preserve">considered </w:t>
        </w:r>
      </w:ins>
      <w:del w:id="203" w:author="Unknown Author" w:date="2016-07-10T11:21:00Z">
        <w:r>
          <w:rPr>
            <w:rFonts w:cs="Arial" w:ascii="Arial" w:hAnsi="Arial"/>
            <w:lang w:val="en-US"/>
          </w:rPr>
          <w:delText xml:space="preserve">as </w:delText>
        </w:r>
      </w:del>
      <w:ins w:id="204" w:author="Flavia Lucena" w:date="2016-06-03T12:16:00Z">
        <w:r>
          <w:rPr>
            <w:rFonts w:cs="Arial" w:ascii="Arial" w:hAnsi="Arial"/>
            <w:lang w:val="en-US"/>
          </w:rPr>
          <w:t xml:space="preserve">a first step in data-poor </w:t>
        </w:r>
      </w:ins>
      <w:del w:id="205" w:author="Flavia Lucena [2]" w:date="2016-06-16T16:48:00Z">
        <w:r>
          <w:rPr>
            <w:rFonts w:cs="Arial" w:ascii="Arial" w:hAnsi="Arial"/>
            <w:lang w:val="en-US"/>
          </w:rPr>
          <w:delText xml:space="preserve">situations </w:delText>
        </w:r>
      </w:del>
      <w:del w:id="206" w:author="Unknown Author" w:date="2016-07-10T11:21:00Z">
        <w:r>
          <w:rPr>
            <w:rFonts w:cs="Arial" w:ascii="Arial" w:hAnsi="Arial"/>
            <w:lang w:val="en-US"/>
          </w:rPr>
          <w:delText>conditions</w:delText>
        </w:r>
      </w:del>
      <w:ins w:id="207" w:author="Unknown Author" w:date="2016-07-10T11:21:00Z">
        <w:r>
          <w:rPr>
            <w:rFonts w:cs="Arial" w:ascii="Arial" w:hAnsi="Arial"/>
            <w:lang w:val="en-US"/>
          </w:rPr>
          <w:t>situations to identify the main</w:t>
        </w:r>
      </w:ins>
      <w:ins w:id="208" w:author="Unknown Author" w:date="2016-07-10T11:22:00Z">
        <w:r>
          <w:rPr>
            <w:rFonts w:cs="Arial" w:ascii="Arial" w:hAnsi="Arial"/>
            <w:lang w:val="en-US"/>
          </w:rPr>
          <w:t xml:space="preserve"> species at risk</w:t>
        </w:r>
      </w:ins>
      <w:del w:id="209" w:author="Unknown Author" w:date="2016-07-10T11:22:00Z">
        <w:r>
          <w:rPr>
            <w:rFonts w:cs="Arial" w:ascii="Arial" w:hAnsi="Arial"/>
            <w:lang w:val="en-US"/>
          </w:rPr>
          <w:delText xml:space="preserve"> </w:delText>
        </w:r>
      </w:del>
      <w:del w:id="210" w:author="Unknown Author" w:date="2016-07-10T11:22:00Z">
        <w:r>
          <w:rPr>
            <w:rFonts w:cs="Arial" w:ascii="Arial" w:hAnsi="Arial"/>
            <w:lang w:val="en-US"/>
          </w:rPr>
          <w:delText>within the</w:delText>
        </w:r>
      </w:del>
      <w:del w:id="211" w:author="Unknown Author" w:date="2016-07-10T11:22:00Z">
        <w:r>
          <w:rPr>
            <w:rFonts w:cs="Arial" w:ascii="Arial" w:hAnsi="Arial"/>
            <w:lang w:val="en-US"/>
          </w:rPr>
          <w:delText xml:space="preserve"> </w:delText>
        </w:r>
      </w:del>
      <w:del w:id="212" w:author="Unknown Author" w:date="2016-07-10T11:22:00Z">
        <w:r>
          <w:rPr>
            <w:rFonts w:cs="Arial" w:ascii="Arial" w:hAnsi="Arial"/>
            <w:lang w:val="en-US"/>
          </w:rPr>
          <w:delText>spectrum of risk analysis</w:delText>
        </w:r>
      </w:del>
      <w:ins w:id="213" w:author="Flavia Lucena" w:date="2016-06-03T12:16:00Z">
        <w:r>
          <w:rPr>
            <w:rFonts w:cs="Arial" w:ascii="Arial" w:hAnsi="Arial"/>
            <w:lang w:val="en-US"/>
          </w:rPr>
          <w:t xml:space="preserve"> </w:t>
        </w:r>
      </w:ins>
      <w:del w:id="214" w:author="Flavia Lucena [2]" w:date="2016-06-08T14:45:00Z">
        <w:r>
          <w:rPr>
            <w:rFonts w:cs="Arial" w:ascii="Arial" w:hAnsi="Arial"/>
            <w:lang w:val="en-US"/>
          </w:rPr>
          <w:delText xml:space="preserve">techniques that can be applied as more data become available </w:delText>
        </w:r>
      </w:del>
      <w:ins w:id="215" w:author="Flavia Lucena" w:date="2016-06-03T12:16:00Z">
        <w:r>
          <w:rPr>
            <w:rFonts w:cs="Arial" w:ascii="Arial" w:hAnsi="Arial"/>
            <w:lang w:val="en-US"/>
          </w:rPr>
          <w:t>(Hobday et al., 2011</w:t>
        </w:r>
      </w:ins>
      <w:ins w:id="216" w:author="Flavia Lucena [2]" w:date="2016-07-06T14:01:00Z">
        <w:r>
          <w:rPr>
            <w:rFonts w:cs="Arial" w:ascii="Arial" w:hAnsi="Arial"/>
            <w:lang w:val="en-US"/>
          </w:rPr>
          <w:t>;</w:t>
        </w:r>
      </w:ins>
      <w:del w:id="217" w:author="Flavia Lucena [2]" w:date="2016-07-06T14:01:00Z">
        <w:r>
          <w:rPr>
            <w:rFonts w:cs="Arial" w:ascii="Arial" w:hAnsi="Arial"/>
            <w:lang w:val="en-US"/>
          </w:rPr>
          <w:delText>,</w:delText>
        </w:r>
      </w:del>
      <w:ins w:id="218" w:author="Flavia Lucena" w:date="2016-06-03T12:16:00Z">
        <w:r>
          <w:rPr>
            <w:rFonts w:cs="Arial" w:ascii="Arial" w:hAnsi="Arial"/>
            <w:lang w:val="en-US"/>
          </w:rPr>
          <w:t xml:space="preserve"> </w:t>
        </w:r>
      </w:ins>
      <w:ins w:id="219" w:author="Flavia Lucena" w:date="2016-06-03T12:18:00Z">
        <w:r>
          <w:rPr>
            <w:rFonts w:cs="Arial" w:ascii="Arial" w:hAnsi="Arial"/>
            <w:lang w:val="en-US"/>
          </w:rPr>
          <w:t>Cortés</w:t>
        </w:r>
      </w:ins>
      <w:ins w:id="220" w:author="Flavia Lucena [2]" w:date="2016-07-06T14:01:00Z">
        <w:r>
          <w:rPr>
            <w:rFonts w:cs="Arial" w:ascii="Arial" w:hAnsi="Arial"/>
            <w:lang w:val="en-US"/>
          </w:rPr>
          <w:t>,</w:t>
        </w:r>
      </w:ins>
      <w:ins w:id="221" w:author="Flavia Lucena" w:date="2016-06-03T12:18:00Z">
        <w:r>
          <w:rPr>
            <w:rFonts w:cs="Arial" w:ascii="Arial" w:hAnsi="Arial"/>
            <w:lang w:val="en-US"/>
          </w:rPr>
          <w:t xml:space="preserve"> 2015</w:t>
        </w:r>
      </w:ins>
      <w:ins w:id="222" w:author="Flavia Lucena" w:date="2016-06-03T12:16:00Z">
        <w:r>
          <w:rPr>
            <w:rFonts w:cs="Arial" w:ascii="Arial" w:hAnsi="Arial"/>
            <w:lang w:val="en-US"/>
          </w:rPr>
          <w:t>).</w:t>
        </w:r>
      </w:ins>
    </w:p>
    <w:p>
      <w:pPr>
        <w:pStyle w:val="Normal"/>
        <w:spacing w:lineRule="auto" w:line="360" w:before="0" w:after="0"/>
        <w:ind w:firstLine="709"/>
        <w:jc w:val="both"/>
        <w:rPr/>
      </w:pPr>
      <w:ins w:id="223" w:author="Flavia Lucena" w:date="2016-06-03T11:54:00Z">
        <w:r>
          <w:rPr>
            <w:rFonts w:cs="Arial" w:ascii="Arial" w:hAnsi="Arial"/>
            <w:color w:val="000000"/>
            <w:lang w:val="en-US"/>
          </w:rPr>
          <w:t xml:space="preserve">PSA is </w:t>
        </w:r>
      </w:ins>
      <w:del w:id="224" w:author="Flavia Lucena" w:date="2016-06-03T11:54:00Z">
        <w:r>
          <w:rPr>
            <w:rFonts w:cs="Arial" w:ascii="Arial" w:hAnsi="Arial"/>
            <w:color w:val="000000"/>
            <w:lang w:val="en-US"/>
          </w:rPr>
          <w:delText xml:space="preserve">ERA involves a hierarchical approach that moves from a qualitative analysis of risk at level 1, through a more focused and </w:delText>
        </w:r>
      </w:del>
      <w:ins w:id="225" w:author="Flavia Lucena" w:date="2016-06-03T11:54:00Z">
        <w:r>
          <w:rPr>
            <w:rFonts w:cs="Arial" w:ascii="Arial" w:hAnsi="Arial"/>
            <w:color w:val="000000"/>
            <w:lang w:val="en-US"/>
          </w:rPr>
          <w:t xml:space="preserve">a </w:t>
        </w:r>
      </w:ins>
      <w:r>
        <w:rPr>
          <w:rFonts w:cs="Arial" w:ascii="Arial" w:hAnsi="Arial"/>
          <w:color w:val="000000"/>
          <w:lang w:val="en-US"/>
        </w:rPr>
        <w:t>semi-quantitative</w:t>
      </w:r>
      <w:ins w:id="226" w:author="Flavia Lucena" w:date="2016-06-03T12:06:00Z">
        <w:r>
          <w:rPr>
            <w:rFonts w:cs="Arial" w:ascii="Arial" w:hAnsi="Arial"/>
            <w:color w:val="000000"/>
            <w:lang w:val="en-US"/>
          </w:rPr>
          <w:t xml:space="preserve"> risk analysis</w:t>
        </w:r>
      </w:ins>
      <w:del w:id="227" w:author="Unknown Author" w:date="2016-07-10T11:22:00Z">
        <w:r>
          <w:rPr>
            <w:rFonts w:cs="Arial" w:ascii="Arial" w:hAnsi="Arial"/>
            <w:color w:val="000000"/>
            <w:lang w:val="en-US"/>
          </w:rPr>
          <w:delText xml:space="preserve"> procedure</w:delText>
        </w:r>
      </w:del>
      <w:r>
        <w:rPr>
          <w:rFonts w:cs="Arial" w:ascii="Arial" w:hAnsi="Arial"/>
          <w:color w:val="000000"/>
          <w:lang w:val="en-US"/>
        </w:rPr>
        <w:t xml:space="preserve"> </w:t>
      </w:r>
      <w:del w:id="228" w:author="Flavia Lucena" w:date="2016-06-03T11:54:00Z">
        <w:r>
          <w:rPr>
            <w:rFonts w:cs="Arial" w:ascii="Arial" w:hAnsi="Arial"/>
            <w:color w:val="000000"/>
            <w:lang w:val="en-US"/>
          </w:rPr>
          <w:delText xml:space="preserve">approach at level 2, to a highly focused and fully quantitative approach at level 3. </w:delText>
        </w:r>
      </w:del>
      <w:ins w:id="229" w:author="Flavia Lucena" w:date="2016-06-03T11:54:00Z">
        <w:r>
          <w:rPr>
            <w:rFonts w:cs="Arial" w:ascii="Arial" w:hAnsi="Arial"/>
            <w:color w:val="000000"/>
            <w:lang w:val="en-US"/>
          </w:rPr>
          <w:t xml:space="preserve">which has </w:t>
        </w:r>
      </w:ins>
      <w:del w:id="230" w:author="Flavia Lucena" w:date="2016-06-03T11:55:00Z">
        <w:r>
          <w:rPr>
            <w:rFonts w:cs="Arial" w:ascii="Arial" w:hAnsi="Arial"/>
            <w:color w:val="000000"/>
            <w:lang w:val="en-US" w:eastAsia="pt-BR"/>
          </w:rPr>
          <w:delText xml:space="preserve">The approach has </w:delText>
        </w:r>
      </w:del>
      <w:r>
        <w:rPr>
          <w:rFonts w:cs="Arial" w:ascii="Arial" w:hAnsi="Arial"/>
          <w:lang w:val="en-US" w:eastAsia="pt-BR"/>
        </w:rPr>
        <w:t>been used by several management and advisory bodies for a range of taxa: e.g. the Australian Fisheries Management Authority (Hobday et al., 2007; Smith et al., 2007), the Lenfest Working Group (Rosenberg et al., 2007)</w:t>
      </w:r>
      <w:ins w:id="231" w:author="Unknown Author" w:date="2016-07-10T11:23:00Z">
        <w:r>
          <w:rPr>
            <w:rFonts w:cs="Arial" w:ascii="Arial" w:hAnsi="Arial"/>
            <w:lang w:val="en-US" w:eastAsia="pt-BR"/>
          </w:rPr>
          <w:t>,</w:t>
        </w:r>
      </w:ins>
      <w:r>
        <w:rPr>
          <w:rFonts w:cs="Arial" w:ascii="Arial" w:hAnsi="Arial"/>
          <w:color w:val="1B1C20"/>
          <w:lang w:val="en-US" w:eastAsia="pt-BR"/>
        </w:rPr>
        <w:t xml:space="preserve"> and</w:t>
      </w:r>
      <w:r>
        <w:rPr>
          <w:rFonts w:cs="Arial" w:ascii="Arial" w:hAnsi="Arial"/>
          <w:lang w:val="en-US" w:eastAsia="pt-BR"/>
        </w:rPr>
        <w:t xml:space="preserve"> for assessing the vulnerability of US fish stocks </w:t>
      </w:r>
      <w:del w:id="232" w:author="Flavia Lucena [2]" w:date="2016-07-06T11:47:00Z">
        <w:r>
          <w:rPr>
            <w:rFonts w:cs="Arial" w:ascii="Arial" w:hAnsi="Arial"/>
            <w:lang w:val="en-US" w:eastAsia="pt-BR"/>
          </w:rPr>
          <w:delText xml:space="preserve">to overfishing </w:delText>
        </w:r>
      </w:del>
      <w:r>
        <w:rPr>
          <w:rFonts w:cs="Arial" w:ascii="Arial" w:hAnsi="Arial"/>
          <w:lang w:val="en-US" w:eastAsia="pt-BR"/>
        </w:rPr>
        <w:t xml:space="preserve">(Patrick </w:t>
      </w:r>
      <w:r>
        <w:rPr>
          <w:rFonts w:cs="Arial" w:ascii="Arial" w:hAnsi="Arial"/>
          <w:iCs/>
          <w:lang w:val="en-US" w:eastAsia="pt-BR"/>
        </w:rPr>
        <w:t>et al</w:t>
      </w:r>
      <w:r>
        <w:rPr>
          <w:rFonts w:cs="Arial" w:ascii="Arial" w:hAnsi="Arial"/>
          <w:lang w:val="en-US" w:eastAsia="pt-BR"/>
        </w:rPr>
        <w:t xml:space="preserve">., 2010). </w:t>
      </w:r>
      <w:del w:id="233" w:author="Flavia Lucena" w:date="2016-06-03T12:06:00Z">
        <w:r>
          <w:rPr>
            <w:rFonts w:cs="Arial" w:ascii="Arial" w:hAnsi="Arial"/>
            <w:lang w:val="en-US" w:eastAsia="pt-BR"/>
          </w:rPr>
          <w:delText xml:space="preserve">ERA </w:delText>
        </w:r>
      </w:del>
      <w:ins w:id="234" w:author="Flavia Lucena" w:date="2016-06-03T12:06:00Z">
        <w:r>
          <w:rPr>
            <w:rFonts w:cs="Arial" w:ascii="Arial" w:hAnsi="Arial"/>
            <w:lang w:val="en-US" w:eastAsia="pt-BR"/>
          </w:rPr>
          <w:t>Th</w:t>
        </w:r>
      </w:ins>
      <w:del w:id="235" w:author="Unknown Author" w:date="2016-07-10T11:23:00Z">
        <w:r>
          <w:rPr>
            <w:rFonts w:cs="Arial" w:ascii="Arial" w:hAnsi="Arial"/>
            <w:lang w:val="en-US" w:eastAsia="pt-BR"/>
          </w:rPr>
          <w:delText>is</w:delText>
        </w:r>
      </w:del>
      <w:ins w:id="236" w:author="Unknown Author" w:date="2016-07-10T11:23:00Z">
        <w:r>
          <w:rPr>
            <w:rFonts w:cs="Arial" w:ascii="Arial" w:hAnsi="Arial"/>
            <w:lang w:val="en-US" w:eastAsia="pt-BR"/>
          </w:rPr>
          <w:t>e</w:t>
        </w:r>
      </w:ins>
      <w:ins w:id="237" w:author="Flavia Lucena" w:date="2016-06-03T12:06:00Z">
        <w:r>
          <w:rPr>
            <w:rFonts w:cs="Arial" w:ascii="Arial" w:hAnsi="Arial"/>
            <w:lang w:val="en-US" w:eastAsia="pt-BR"/>
          </w:rPr>
          <w:t xml:space="preserve"> approach </w:t>
        </w:r>
      </w:ins>
      <w:r>
        <w:rPr>
          <w:rFonts w:cs="Arial" w:ascii="Arial" w:hAnsi="Arial"/>
          <w:lang w:val="en-US" w:eastAsia="pt-BR"/>
        </w:rPr>
        <w:t xml:space="preserve">is </w:t>
      </w:r>
      <w:del w:id="238" w:author="Unknown Author" w:date="2016-07-10T11:23:00Z">
        <w:r>
          <w:rPr>
            <w:rFonts w:cs="Arial" w:ascii="Arial" w:hAnsi="Arial"/>
            <w:lang w:val="en-US" w:eastAsia="pt-BR"/>
          </w:rPr>
          <w:delText xml:space="preserve">also </w:delText>
        </w:r>
      </w:del>
      <w:r>
        <w:rPr>
          <w:rFonts w:cs="Arial" w:ascii="Arial" w:hAnsi="Arial"/>
          <w:lang w:val="en-US" w:eastAsia="pt-BR"/>
        </w:rPr>
        <w:t>included in the Marine Stewardship Council Fisheries Assessment Methodology (2011)</w:t>
      </w:r>
      <w:del w:id="239" w:author="Unknown Author" w:date="2016-07-10T11:23:00Z">
        <w:r>
          <w:rPr>
            <w:rFonts w:cs="Arial" w:ascii="Arial" w:hAnsi="Arial"/>
            <w:lang w:val="en-US" w:eastAsia="pt-BR"/>
          </w:rPr>
          <w:delText>.</w:delText>
        </w:r>
      </w:del>
      <w:ins w:id="240" w:author="Unknown Author" w:date="2016-07-10T11:23:00Z">
        <w:r>
          <w:rPr>
            <w:rFonts w:cs="Arial" w:ascii="Arial" w:hAnsi="Arial"/>
            <w:lang w:val="en-US" w:eastAsia="pt-BR"/>
          </w:rPr>
          <w:t xml:space="preserve"> </w:t>
        </w:r>
      </w:ins>
      <w:ins w:id="241" w:author="Unknown Author" w:date="2016-07-10T11:23:00Z">
        <w:r>
          <w:rPr>
            <w:rFonts w:cs="Arial" w:ascii="Arial" w:hAnsi="Arial"/>
            <w:lang w:val="en-US" w:eastAsia="pt-BR"/>
          </w:rPr>
          <w:t>and</w:t>
        </w:r>
      </w:ins>
      <w:r>
        <w:rPr>
          <w:rFonts w:cs="Arial" w:ascii="Arial" w:hAnsi="Arial"/>
          <w:lang w:val="en-US" w:eastAsia="pt-BR"/>
        </w:rPr>
        <w:t xml:space="preserve"> Expert Groups of the International Council for the Exploration of the Sea (ICES) have explored a range of data deficient assessment methods </w:t>
      </w:r>
      <w:ins w:id="242" w:author="Flavia Lucena" w:date="2016-06-03T12:24:00Z">
        <w:r>
          <w:rPr>
            <w:rFonts w:cs="Arial" w:ascii="Arial" w:hAnsi="Arial"/>
            <w:lang w:val="en-US" w:eastAsia="pt-BR"/>
          </w:rPr>
          <w:t>to support development of management advice</w:t>
        </w:r>
      </w:ins>
      <w:del w:id="243" w:author="Flavia Lucena" w:date="2016-06-03T12:25:00Z">
        <w:r>
          <w:rPr>
            <w:rFonts w:cs="Arial" w:ascii="Arial" w:hAnsi="Arial"/>
            <w:lang w:val="en-US" w:eastAsia="pt-BR"/>
          </w:rPr>
          <w:delText>in support management of advice</w:delText>
        </w:r>
      </w:del>
      <w:del w:id="244" w:author="Unknown Author" w:date="2016-07-10T11:24:00Z">
        <w:r>
          <w:rPr>
            <w:rFonts w:cs="Arial" w:ascii="Arial" w:hAnsi="Arial"/>
            <w:lang w:val="en-US" w:eastAsia="pt-BR"/>
          </w:rPr>
          <w:delText>,</w:delText>
        </w:r>
      </w:del>
      <w:r>
        <w:rPr>
          <w:rFonts w:cs="Arial" w:ascii="Arial" w:hAnsi="Arial"/>
          <w:lang w:val="en-US" w:eastAsia="pt-BR"/>
        </w:rPr>
        <w:t xml:space="preserve"> including P</w:t>
      </w:r>
      <w:del w:id="245" w:author="Unknown Author" w:date="2016-07-10T11:23:00Z">
        <w:r>
          <w:rPr>
            <w:rFonts w:cs="Arial" w:ascii="Arial" w:hAnsi="Arial"/>
            <w:lang w:val="en-US" w:eastAsia="pt-BR"/>
          </w:rPr>
          <w:delText xml:space="preserve">roductivity Susceptibility </w:delText>
        </w:r>
      </w:del>
      <w:ins w:id="246" w:author="Unknown Author" w:date="2016-07-10T11:23:00Z">
        <w:r>
          <w:rPr>
            <w:rFonts w:cs="Arial" w:ascii="Arial" w:hAnsi="Arial"/>
            <w:lang w:val="en-US" w:eastAsia="pt-BR"/>
          </w:rPr>
          <w:t>S</w:t>
        </w:r>
      </w:ins>
      <w:r>
        <w:rPr>
          <w:rFonts w:cs="Arial" w:ascii="Arial" w:hAnsi="Arial"/>
          <w:lang w:val="en-US" w:eastAsia="pt-BR"/>
        </w:rPr>
        <w:t>A</w:t>
      </w:r>
      <w:del w:id="247" w:author="Unknown Author" w:date="2016-07-10T11:24:00Z">
        <w:r>
          <w:rPr>
            <w:rFonts w:cs="Arial" w:ascii="Arial" w:hAnsi="Arial"/>
            <w:lang w:val="en-US" w:eastAsia="pt-BR"/>
          </w:rPr>
          <w:delText>nalysis</w:delText>
        </w:r>
      </w:del>
      <w:r>
        <w:rPr>
          <w:rFonts w:cs="Arial" w:ascii="Arial" w:hAnsi="Arial"/>
          <w:lang w:val="en-US" w:eastAsia="pt-BR"/>
        </w:rPr>
        <w:t xml:space="preserve"> (ICES, 2012a, 2012b). </w:t>
      </w:r>
      <w:ins w:id="248" w:author="Unknown Author" w:date="2016-07-10T11:24:00Z">
        <w:r>
          <w:rPr>
            <w:rFonts w:cs="Arial" w:ascii="Arial" w:hAnsi="Arial"/>
            <w:lang w:val="en-US" w:eastAsia="pt-BR"/>
          </w:rPr>
          <w:t xml:space="preserve">While </w:t>
        </w:r>
      </w:ins>
      <w:del w:id="249" w:author="Unknown Author" w:date="2016-07-10T11:24:00Z">
        <w:r>
          <w:rPr>
            <w:rFonts w:cs="Arial" w:ascii="Arial" w:hAnsi="Arial"/>
            <w:lang w:val="en-US" w:eastAsia="pt-BR"/>
          </w:rPr>
          <w:delText>T</w:delText>
        </w:r>
      </w:del>
      <w:ins w:id="250" w:author="Unknown Author" w:date="2016-07-10T11:24:00Z">
        <w:r>
          <w:rPr>
            <w:rFonts w:cs="Arial" w:ascii="Arial" w:hAnsi="Arial"/>
            <w:lang w:val="en-US" w:eastAsia="pt-BR"/>
          </w:rPr>
          <w:t>t</w:t>
        </w:r>
      </w:ins>
      <w:r>
        <w:rPr>
          <w:rFonts w:cs="Arial" w:ascii="Arial" w:hAnsi="Arial"/>
          <w:lang w:val="en-US" w:eastAsia="pt-BR"/>
        </w:rPr>
        <w:t xml:space="preserve">he </w:t>
      </w:r>
      <w:r>
        <w:rPr>
          <w:rFonts w:cs="Arial" w:ascii="Arial" w:hAnsi="Arial"/>
          <w:lang w:val="en-US"/>
        </w:rPr>
        <w:t>International Commission for the Conservation of Atlantic Tunas (</w:t>
      </w:r>
      <w:r>
        <w:rPr>
          <w:rFonts w:cs="Arial" w:ascii="Arial" w:hAnsi="Arial"/>
          <w:lang w:val="en-US" w:eastAsia="pt-BR"/>
        </w:rPr>
        <w:t>ICCAT</w:t>
      </w:r>
      <w:r>
        <w:rPr>
          <w:rFonts w:cs="Arial" w:ascii="Arial" w:hAnsi="Arial"/>
          <w:lang w:val="en-US"/>
        </w:rPr>
        <w:t>) has conducted a</w:t>
      </w:r>
      <w:del w:id="251" w:author="Flavia Lucena [2]" w:date="2016-06-16T16:48:00Z">
        <w:r>
          <w:rPr>
            <w:rFonts w:cs="Arial" w:ascii="Arial" w:hAnsi="Arial"/>
            <w:lang w:val="en-US"/>
          </w:rPr>
          <w:delText>n</w:delText>
        </w:r>
      </w:del>
      <w:r>
        <w:rPr>
          <w:rFonts w:cs="Arial" w:ascii="Arial" w:hAnsi="Arial"/>
          <w:lang w:val="en-US"/>
        </w:rPr>
        <w:t xml:space="preserve"> </w:t>
      </w:r>
      <w:del w:id="252" w:author="Flavia Lucena" w:date="2016-06-03T12:06:00Z">
        <w:r>
          <w:rPr>
            <w:rFonts w:cs="Arial" w:ascii="Arial" w:hAnsi="Arial"/>
            <w:lang w:val="en-US"/>
          </w:rPr>
          <w:delText xml:space="preserve">ERA </w:delText>
        </w:r>
      </w:del>
      <w:ins w:id="253" w:author="Flavia Lucena" w:date="2016-06-03T12:06:00Z">
        <w:r>
          <w:rPr>
            <w:rFonts w:cs="Arial" w:ascii="Arial" w:hAnsi="Arial"/>
            <w:lang w:val="en-US"/>
          </w:rPr>
          <w:t xml:space="preserve">PSA </w:t>
        </w:r>
      </w:ins>
      <w:r>
        <w:rPr>
          <w:rFonts w:cs="Arial" w:ascii="Arial" w:hAnsi="Arial"/>
          <w:lang w:val="en-US"/>
        </w:rPr>
        <w:t xml:space="preserve">for sharks, which subsequently resulted in </w:t>
      </w:r>
      <w:ins w:id="254" w:author="Unknown Author" w:date="2016-07-10T11:24:00Z">
        <w:r>
          <w:rPr>
            <w:rFonts w:cs="Arial" w:ascii="Arial" w:hAnsi="Arial"/>
            <w:lang w:val="en-US"/>
          </w:rPr>
          <w:t xml:space="preserve">the implementation of a range of </w:t>
        </w:r>
      </w:ins>
      <w:r>
        <w:rPr>
          <w:rFonts w:cs="Arial" w:ascii="Arial" w:hAnsi="Arial"/>
          <w:lang w:val="en-US"/>
        </w:rPr>
        <w:t>management measures for their conservation</w:t>
      </w:r>
      <w:del w:id="255" w:author="Unknown Author" w:date="2016-07-10T11:25:00Z">
        <w:r>
          <w:rPr>
            <w:rFonts w:cs="Arial" w:ascii="Arial" w:hAnsi="Arial"/>
            <w:lang w:val="en-US"/>
          </w:rPr>
          <w:delText xml:space="preserve"> in the Atlantic Ocean</w:delText>
        </w:r>
      </w:del>
      <w:r>
        <w:rPr>
          <w:rFonts w:cs="Arial" w:ascii="Arial" w:hAnsi="Arial"/>
          <w:lang w:val="en-US"/>
        </w:rPr>
        <w:t xml:space="preserve"> (Cortés et al., 2015). </w:t>
      </w:r>
    </w:p>
    <w:p>
      <w:pPr>
        <w:pStyle w:val="Normal"/>
        <w:spacing w:lineRule="auto" w:line="360" w:before="0" w:after="0"/>
        <w:ind w:firstLine="709"/>
        <w:jc w:val="both"/>
        <w:rPr/>
      </w:pPr>
      <w:r>
        <w:rPr>
          <w:rFonts w:cs="Arial" w:ascii="Arial" w:hAnsi="Arial"/>
          <w:lang w:val="en-US" w:eastAsia="pt-BR"/>
        </w:rPr>
        <w:t>Tuna and tuna-like species are important soci</w:t>
      </w:r>
      <w:del w:id="256" w:author="Unknown Author" w:date="2016-07-10T11:25:00Z">
        <w:r>
          <w:rPr>
            <w:rFonts w:cs="Arial" w:ascii="Arial" w:hAnsi="Arial"/>
            <w:lang w:val="en-US" w:eastAsia="pt-BR"/>
          </w:rPr>
          <w:delText>o</w:delText>
        </w:r>
      </w:del>
      <w:ins w:id="257" w:author="Unknown Author" w:date="2016-07-10T11:25:00Z">
        <w:r>
          <w:rPr>
            <w:rFonts w:cs="Arial" w:ascii="Arial" w:hAnsi="Arial"/>
            <w:lang w:val="en-US" w:eastAsia="pt-BR"/>
          </w:rPr>
          <w:t xml:space="preserve">al and </w:t>
        </w:r>
      </w:ins>
      <w:r>
        <w:rPr>
          <w:rFonts w:cs="Arial" w:ascii="Arial" w:hAnsi="Arial"/>
          <w:lang w:val="en-US" w:eastAsia="pt-BR"/>
        </w:rPr>
        <w:t>economic resources worldwide, both for industrial fleets operating offshore</w:t>
      </w:r>
      <w:ins w:id="258" w:author="Flavia Lucena [2]" w:date="2016-07-01T10:25:00Z">
        <w:r>
          <w:rPr>
            <w:rFonts w:cs="Arial" w:ascii="Arial" w:hAnsi="Arial"/>
            <w:lang w:val="en-US" w:eastAsia="pt-BR"/>
          </w:rPr>
          <w:t xml:space="preserve"> in </w:t>
        </w:r>
      </w:ins>
      <w:del w:id="259" w:author="Unknown Author" w:date="2016-07-10T11:25:00Z">
        <w:r>
          <w:rPr>
            <w:rFonts w:cs="Arial" w:ascii="Arial" w:hAnsi="Arial"/>
            <w:lang w:val="en-US" w:eastAsia="pt-BR"/>
          </w:rPr>
          <w:delText>high seas</w:delText>
        </w:r>
      </w:del>
      <w:ins w:id="260" w:author="Unknown Author" w:date="2016-07-10T11:25:00Z">
        <w:r>
          <w:rPr>
            <w:rFonts w:cs="Arial" w:ascii="Arial" w:hAnsi="Arial"/>
            <w:lang w:val="en-US" w:eastAsia="pt-BR"/>
          </w:rPr>
          <w:t>areas beyond national jurisdiction</w:t>
        </w:r>
      </w:ins>
      <w:r>
        <w:rPr>
          <w:rFonts w:cs="Arial" w:ascii="Arial" w:hAnsi="Arial"/>
          <w:lang w:val="en-US" w:eastAsia="pt-BR"/>
        </w:rPr>
        <w:t xml:space="preserve"> and for artisanal fleets operating in </w:t>
      </w:r>
      <w:del w:id="261" w:author="Unknown Author" w:date="2016-07-10T11:25:00Z">
        <w:r>
          <w:rPr>
            <w:rFonts w:cs="Arial" w:ascii="Arial" w:hAnsi="Arial"/>
            <w:lang w:val="en-US" w:eastAsia="pt-BR"/>
          </w:rPr>
          <w:delText xml:space="preserve">more </w:delText>
        </w:r>
      </w:del>
      <w:r>
        <w:rPr>
          <w:rFonts w:cs="Arial" w:ascii="Arial" w:hAnsi="Arial"/>
          <w:lang w:val="en-US" w:eastAsia="pt-BR"/>
        </w:rPr>
        <w:t>coastal waters</w:t>
      </w:r>
      <w:r>
        <w:rPr>
          <w:rFonts w:cs="Arial" w:ascii="Arial" w:hAnsi="Arial"/>
          <w:color w:val="1B1C20"/>
          <w:lang w:val="en-US" w:eastAsia="pt-BR"/>
        </w:rPr>
        <w:t xml:space="preserve"> (</w:t>
      </w:r>
      <w:r>
        <w:rPr>
          <w:rFonts w:cs="Arial" w:ascii="Arial" w:hAnsi="Arial"/>
          <w:lang w:val="en-US" w:eastAsia="pt-BR"/>
        </w:rPr>
        <w:t xml:space="preserve">Arrizabalaga et al., 2011). The tuna longline fishery is one of the main large-scale fishing activities in the world oceans. </w:t>
      </w:r>
      <w:del w:id="262" w:author="Unknown Author" w:date="2016-07-10T11:27:00Z">
        <w:r>
          <w:rPr>
            <w:rFonts w:cs="Arial" w:ascii="Arial" w:hAnsi="Arial"/>
            <w:lang w:val="en-US" w:eastAsia="pt-BR"/>
          </w:rPr>
          <w:delText>However, t</w:delText>
        </w:r>
      </w:del>
      <w:del w:id="263" w:author="Unknown Author" w:date="2016-07-10T11:30:00Z">
        <w:r>
          <w:rPr>
            <w:rFonts w:cs="Arial" w:ascii="Arial" w:hAnsi="Arial"/>
            <w:lang w:val="en-US" w:eastAsia="pt-BR"/>
          </w:rPr>
          <w:delText>here is a growing concern</w:delText>
        </w:r>
      </w:del>
      <w:del w:id="264" w:author="Unknown Author" w:date="2016-07-10T11:30:00Z">
        <w:r>
          <w:rPr>
            <w:rFonts w:cs="Arial" w:ascii="Arial" w:hAnsi="Arial"/>
            <w:lang w:val="en-US" w:eastAsia="pt-BR"/>
          </w:rPr>
          <w:delText xml:space="preserve"> about the status of several pelagic fish stocks targeted or caught incidentally in the fishery, especially for Scombrids and billfishes, which may be heavily overfished or are recovering from being overfished (Collette et al., 2011).</w:delText>
        </w:r>
      </w:del>
      <w:del w:id="265" w:author="Unknown Author" w:date="2016-07-10T11:30:00Z">
        <w:bookmarkStart w:id="0" w:name="move4551320862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
        <w:r>
          <w:rPr>
            <w:rFonts w:cs="Arial" w:ascii="Arial" w:hAnsi="Arial"/>
            <w:lang w:val="en-US" w:eastAsia="pt-BR"/>
          </w:rPr>
          <w:delText xml:space="preserve"> </w:delText>
        </w:r>
      </w:del>
      <w:ins w:id="266" w:author="Flavia Lucena [2]" w:date="2016-07-01T10:23:00Z">
        <w:bookmarkEnd w:id="0"/>
        <w:r>
          <w:rPr>
            <w:rFonts w:cs="Arial" w:ascii="Arial" w:hAnsi="Arial"/>
            <w:lang w:val="en-US" w:eastAsia="pt-BR"/>
          </w:rPr>
          <w:t>Due to the</w:t>
        </w:r>
      </w:ins>
      <w:ins w:id="267" w:author="Flavia Lucena [2]" w:date="2016-07-01T10:27:00Z">
        <w:r>
          <w:rPr>
            <w:rFonts w:cs="Arial" w:ascii="Arial" w:hAnsi="Arial"/>
            <w:lang w:val="en-US" w:eastAsia="pt-BR"/>
          </w:rPr>
          <w:t>ir</w:t>
        </w:r>
      </w:ins>
      <w:ins w:id="268" w:author="Flavia Lucena [2]" w:date="2016-07-01T10:23:00Z">
        <w:r>
          <w:rPr>
            <w:rFonts w:cs="Arial" w:ascii="Arial" w:hAnsi="Arial"/>
            <w:lang w:val="en-US" w:eastAsia="pt-BR"/>
          </w:rPr>
          <w:t xml:space="preserve"> highly migratory nature </w:t>
        </w:r>
      </w:ins>
      <w:ins w:id="269" w:author="Flavia Lucena [2]" w:date="2016-07-01T10:26:00Z">
        <w:r>
          <w:rPr>
            <w:rFonts w:cs="Arial" w:ascii="Arial" w:hAnsi="Arial"/>
            <w:lang w:val="en-US" w:eastAsia="pt-BR"/>
          </w:rPr>
          <w:t xml:space="preserve">and </w:t>
        </w:r>
      </w:ins>
      <w:ins w:id="270" w:author="Flavia Lucena [2]" w:date="2016-07-01T10:23:00Z">
        <w:r>
          <w:rPr>
            <w:rFonts w:cs="Arial" w:ascii="Arial" w:hAnsi="Arial"/>
            <w:lang w:val="en-US" w:eastAsia="pt-BR"/>
          </w:rPr>
          <w:t>widespread distributions, five Regional Fisheries Management Organizations (RFMOs) are in charge of the management and conservation</w:t>
        </w:r>
      </w:ins>
      <w:ins w:id="271" w:author="Flavia Lucena [2]" w:date="2016-07-01T10:26:00Z">
        <w:r>
          <w:rPr>
            <w:rFonts w:cs="Arial" w:ascii="Arial" w:hAnsi="Arial"/>
            <w:lang w:val="en-US" w:eastAsia="pt-BR"/>
          </w:rPr>
          <w:t xml:space="preserve"> of tunas and billfishes: </w:t>
        </w:r>
      </w:ins>
      <w:ins w:id="272" w:author="Flavia Lucena [2]" w:date="2016-07-01T10:23:00Z">
        <w:r>
          <w:rPr>
            <w:rFonts w:cs="Arial" w:ascii="Arial" w:hAnsi="Arial"/>
            <w:lang w:val="en-US" w:eastAsia="pt-BR"/>
          </w:rPr>
          <w:t>the International Commission for the Conservation of Atlantic Tunas (ICCAT, Atlantic Ocean), the Indian Ocean Tuna Commission (IOTC, Indian Ocean), the Inter-American Tropical Tuna Commission (IATTC, Eastern Pacific Ocean), the Western and Central Pacific Fisheries Commission (WCPFC, Western Pacific Ocean), and the Commission for the Conservation of Southern Bluefin Tuna (CCSBT, Southern Ocean).</w:t>
        </w:r>
      </w:ins>
    </w:p>
    <w:p>
      <w:pPr>
        <w:pStyle w:val="Normal"/>
        <w:spacing w:lineRule="auto" w:line="360" w:before="0" w:after="0"/>
        <w:ind w:firstLine="709"/>
        <w:jc w:val="both"/>
        <w:rPr/>
      </w:pPr>
      <w:del w:id="273" w:author="Flavia Lucena [2]" w:date="2016-07-01T10:27:00Z">
        <w:r>
          <w:rPr>
            <w:rFonts w:cs="Arial" w:ascii="Arial" w:hAnsi="Arial"/>
            <w:lang w:val="en-US" w:eastAsia="pt-BR"/>
          </w:rPr>
          <w:delText>However,</w:delText>
        </w:r>
      </w:del>
      <w:ins w:id="274" w:author="Flavia Lucena [2]" w:date="2016-07-01T10:27:00Z">
        <w:bookmarkStart w:id="1" w:name="move4551320861"/>
        <w:r>
          <w:rPr>
            <w:rFonts w:cs="Arial" w:ascii="Arial" w:hAnsi="Arial"/>
            <w:lang w:val="en-US" w:eastAsia="pt-BR"/>
          </w:rPr>
          <w:t>T</w:t>
        </w:r>
      </w:ins>
      <w:del w:id="275" w:author="Flavia Lucena [2]" w:date="2016-07-01T10:27:00Z">
        <w:r>
          <w:rPr>
            <w:rFonts w:cs="Arial" w:ascii="Arial" w:hAnsi="Arial"/>
            <w:lang w:val="en-US" w:eastAsia="pt-BR"/>
          </w:rPr>
          <w:delText xml:space="preserve"> t</w:delText>
        </w:r>
      </w:del>
      <w:r>
        <w:rPr>
          <w:rFonts w:cs="Arial" w:ascii="Arial" w:hAnsi="Arial"/>
          <w:lang w:val="en-US" w:eastAsia="pt-BR"/>
        </w:rPr>
        <w:t xml:space="preserve">here is a growing concern about the status of several pelagic fish stocks targeted or caught incidentally in the </w:t>
      </w:r>
      <w:ins w:id="276" w:author="Flavia Lucena [2]" w:date="2016-07-01T10:27:00Z">
        <w:r>
          <w:rPr>
            <w:rFonts w:cs="Arial" w:ascii="Arial" w:hAnsi="Arial"/>
            <w:lang w:val="en-US" w:eastAsia="pt-BR"/>
          </w:rPr>
          <w:t xml:space="preserve">tuna longline </w:t>
        </w:r>
      </w:ins>
      <w:r>
        <w:rPr>
          <w:rFonts w:cs="Arial" w:ascii="Arial" w:hAnsi="Arial"/>
          <w:lang w:val="en-US" w:eastAsia="pt-BR"/>
        </w:rPr>
        <w:t xml:space="preserve">fishery, especially for Scombrids and billfishes, which may be heavily overfished or are recovering from being overfished (Collette et al., 2011). </w:t>
      </w:r>
      <w:bookmarkEnd w:id="1"/>
      <w:r>
        <w:rPr>
          <w:rFonts w:cs="Arial" w:ascii="Arial" w:hAnsi="Arial"/>
          <w:lang w:val="en-US" w:eastAsia="pt-BR"/>
        </w:rPr>
        <w:t xml:space="preserve">The assessment and management of </w:t>
      </w:r>
      <w:del w:id="277" w:author="Unknown Author" w:date="2016-07-10T11:30:00Z">
        <w:r>
          <w:rPr>
            <w:rFonts w:cs="Arial" w:ascii="Arial" w:hAnsi="Arial"/>
            <w:lang w:val="en-US" w:eastAsia="pt-BR"/>
          </w:rPr>
          <w:delText>byca</w:delText>
        </w:r>
      </w:del>
      <w:del w:id="278" w:author="Unknown Author" w:date="2016-07-10T11:30:00Z">
        <w:r>
          <w:rPr>
            <w:rFonts w:cs="Arial" w:ascii="Arial" w:hAnsi="Arial"/>
            <w:lang w:val="en-US" w:eastAsia="pt-BR"/>
          </w:rPr>
          <w:delText>t</w:delText>
        </w:r>
      </w:del>
      <w:del w:id="279" w:author="Flavia Lucena [2]" w:date="2016-07-01T10:27:00Z">
        <w:r>
          <w:rPr>
            <w:rFonts w:cs="Arial" w:ascii="Arial" w:hAnsi="Arial"/>
            <w:lang w:val="en-US" w:eastAsia="pt-BR"/>
          </w:rPr>
          <w:delText>y</w:delText>
        </w:r>
      </w:del>
      <w:del w:id="280" w:author="Unknown Author" w:date="2016-07-10T11:30:00Z">
        <w:r>
          <w:rPr>
            <w:rFonts w:cs="Arial" w:ascii="Arial" w:hAnsi="Arial"/>
            <w:lang w:val="en-US" w:eastAsia="pt-BR"/>
          </w:rPr>
          <w:delText xml:space="preserve">ch and byproduct </w:delText>
        </w:r>
      </w:del>
      <w:del w:id="281" w:author="Flavia Lucena" w:date="2016-06-03T12:27:00Z">
        <w:r>
          <w:rPr>
            <w:rFonts w:cs="Arial" w:ascii="Arial" w:hAnsi="Arial"/>
            <w:lang w:val="en-US" w:eastAsia="pt-BR"/>
          </w:rPr>
          <w:delText xml:space="preserve">the </w:delText>
        </w:r>
      </w:del>
      <w:r>
        <w:rPr>
          <w:rFonts w:cs="Arial" w:ascii="Arial" w:hAnsi="Arial"/>
          <w:lang w:val="en-US" w:eastAsia="pt-BR"/>
        </w:rPr>
        <w:t>stocks</w:t>
      </w:r>
      <w:del w:id="282" w:author="Unknown Author" w:date="2016-07-10T11:30:00Z">
        <w:r>
          <w:rPr>
            <w:rFonts w:cs="Arial" w:ascii="Arial" w:hAnsi="Arial"/>
            <w:lang w:val="en-US" w:eastAsia="pt-BR"/>
          </w:rPr>
          <w:delText xml:space="preserve"> caught</w:delText>
        </w:r>
      </w:del>
      <w:r>
        <w:rPr>
          <w:rFonts w:cs="Arial" w:ascii="Arial" w:hAnsi="Arial"/>
          <w:lang w:val="en-US" w:eastAsia="pt-BR"/>
        </w:rPr>
        <w:t xml:space="preserve"> by </w:t>
      </w:r>
      <w:ins w:id="283" w:author="Unknown Author" w:date="2016-07-10T11:30:00Z">
        <w:r>
          <w:rPr>
            <w:rFonts w:cs="Arial" w:ascii="Arial" w:hAnsi="Arial"/>
            <w:lang w:val="en-US" w:eastAsia="pt-BR"/>
          </w:rPr>
          <w:t xml:space="preserve">caught by the </w:t>
        </w:r>
      </w:ins>
      <w:r>
        <w:rPr>
          <w:rFonts w:cs="Arial" w:ascii="Arial" w:hAnsi="Arial"/>
          <w:lang w:val="en-US" w:eastAsia="pt-BR"/>
        </w:rPr>
        <w:t xml:space="preserve">tuna longline fisheries is hampered because species-specific catch and biological data are limited or are aggregated with other species, making it difficult to run conventional stock assessment models. Even for the main target tunas (e.g. </w:t>
      </w:r>
      <w:r>
        <w:rPr>
          <w:rFonts w:cs="Arial" w:ascii="Arial" w:hAnsi="Arial"/>
          <w:i/>
          <w:iCs/>
          <w:lang w:val="en-US" w:eastAsia="pt-BR"/>
        </w:rPr>
        <w:t>Thunnus thynnus,</w:t>
      </w:r>
      <w:r>
        <w:rPr>
          <w:rFonts w:cs="Arial" w:ascii="Arial" w:hAnsi="Arial"/>
          <w:lang w:val="en-US" w:eastAsia="pt-BR"/>
        </w:rPr>
        <w:t xml:space="preserve"> </w:t>
      </w:r>
      <w:r>
        <w:rPr>
          <w:rFonts w:cs="Arial" w:ascii="Arial" w:hAnsi="Arial"/>
          <w:i/>
          <w:lang w:val="en-US" w:eastAsia="pt-BR"/>
        </w:rPr>
        <w:t xml:space="preserve">T. alalunga, T. obesus, T. albacares </w:t>
      </w:r>
      <w:r>
        <w:rPr>
          <w:rFonts w:cs="Arial" w:ascii="Arial" w:hAnsi="Arial"/>
          <w:lang w:val="en-US" w:eastAsia="pt-BR"/>
        </w:rPr>
        <w:t xml:space="preserve">and </w:t>
      </w:r>
      <w:r>
        <w:rPr>
          <w:rFonts w:cs="Arial" w:ascii="Arial" w:hAnsi="Arial"/>
          <w:i/>
          <w:lang w:val="en-US" w:eastAsia="pt-BR"/>
        </w:rPr>
        <w:t>T. maccoyii</w:t>
      </w:r>
      <w:r>
        <w:rPr>
          <w:rFonts w:cs="Arial" w:ascii="Arial" w:hAnsi="Arial"/>
          <w:lang w:val="en-US" w:eastAsia="pt-BR"/>
        </w:rPr>
        <w:t>)</w:t>
      </w:r>
      <w:r>
        <w:rPr>
          <w:rFonts w:cs="Arial" w:ascii="Arial" w:hAnsi="Arial"/>
          <w:i/>
          <w:lang w:val="en-US" w:eastAsia="pt-BR"/>
        </w:rPr>
        <w:t xml:space="preserve"> </w:t>
      </w:r>
      <w:r>
        <w:rPr>
          <w:rFonts w:cs="Arial" w:ascii="Arial" w:hAnsi="Arial"/>
          <w:lang w:val="en-US" w:eastAsia="pt-BR"/>
        </w:rPr>
        <w:t>and swordfish (</w:t>
      </w:r>
      <w:r>
        <w:rPr>
          <w:rFonts w:cs="Arial" w:ascii="Arial" w:hAnsi="Arial"/>
          <w:i/>
          <w:lang w:val="en-US" w:eastAsia="pt-BR"/>
        </w:rPr>
        <w:t>Xiphias gladius</w:t>
      </w:r>
      <w:r>
        <w:rPr>
          <w:rFonts w:cs="Arial" w:ascii="Arial" w:hAnsi="Arial"/>
          <w:lang w:val="en-US" w:eastAsia="pt-BR"/>
        </w:rPr>
        <w:t xml:space="preserve">), </w:t>
      </w:r>
      <w:del w:id="284" w:author="Unknown Author" w:date="2016-07-10T11:31:00Z">
        <w:r>
          <w:rPr>
            <w:rFonts w:cs="Arial" w:ascii="Arial" w:hAnsi="Arial"/>
            <w:lang w:val="en-US" w:eastAsia="pt-BR"/>
          </w:rPr>
          <w:delText>for which</w:delText>
        </w:r>
      </w:del>
      <w:ins w:id="285" w:author="Unknown Author" w:date="2016-07-10T11:31:00Z">
        <w:r>
          <w:rPr>
            <w:rFonts w:cs="Arial" w:ascii="Arial" w:hAnsi="Arial"/>
            <w:lang w:val="en-US" w:eastAsia="pt-BR"/>
          </w:rPr>
          <w:t>where</w:t>
        </w:r>
      </w:ins>
      <w:r>
        <w:rPr>
          <w:rFonts w:cs="Arial" w:ascii="Arial" w:hAnsi="Arial"/>
          <w:lang w:val="en-US" w:eastAsia="pt-BR"/>
        </w:rPr>
        <w:t xml:space="preserve"> relatively good data exist, </w:t>
      </w:r>
      <w:del w:id="286" w:author="Unknown Author" w:date="2016-07-10T11:31:00Z">
        <w:r>
          <w:rPr>
            <w:rFonts w:cs="Arial" w:ascii="Arial" w:hAnsi="Arial"/>
            <w:lang w:val="en-US" w:eastAsia="pt-BR"/>
          </w:rPr>
          <w:delText>population</w:delText>
        </w:r>
      </w:del>
      <w:ins w:id="287" w:author="Unknown Author" w:date="2016-07-10T11:31:00Z">
        <w:r>
          <w:rPr>
            <w:rFonts w:cs="Arial" w:ascii="Arial" w:hAnsi="Arial"/>
            <w:lang w:val="en-US" w:eastAsia="pt-BR"/>
          </w:rPr>
          <w:t>stock</w:t>
        </w:r>
      </w:ins>
      <w:r>
        <w:rPr>
          <w:rFonts w:cs="Arial" w:ascii="Arial" w:hAnsi="Arial"/>
          <w:lang w:val="en-US" w:eastAsia="pt-BR"/>
        </w:rPr>
        <w:t xml:space="preserve"> assessments rely </w:t>
      </w:r>
      <w:del w:id="288" w:author="Unknown Author" w:date="2016-07-10T11:31:00Z">
        <w:r>
          <w:rPr>
            <w:rFonts w:cs="Arial" w:ascii="Arial" w:hAnsi="Arial"/>
            <w:lang w:val="en-US" w:eastAsia="pt-BR"/>
          </w:rPr>
          <w:delText xml:space="preserve">mainly </w:delText>
        </w:r>
      </w:del>
      <w:r>
        <w:rPr>
          <w:rFonts w:cs="Arial" w:ascii="Arial" w:hAnsi="Arial"/>
          <w:lang w:val="en-US" w:eastAsia="pt-BR"/>
        </w:rPr>
        <w:t>on fisheries dependent data.</w:t>
      </w:r>
      <w:del w:id="289" w:author="Unknown Author" w:date="2016-07-10T11:32:00Z">
        <w:r>
          <w:rPr>
            <w:rFonts w:cs="Arial" w:ascii="Arial" w:hAnsi="Arial"/>
            <w:lang w:val="en-US" w:eastAsia="pt-BR"/>
          </w:rPr>
          <w:delText xml:space="preserve"> </w:delText>
        </w:r>
      </w:del>
      <w:del w:id="290" w:author="Flavia Lucena [2]" w:date="2016-07-06T14:07:00Z">
        <w:r>
          <w:rPr>
            <w:rFonts w:cs="Arial" w:ascii="Arial" w:hAnsi="Arial"/>
            <w:lang w:val="en-US" w:eastAsia="pt-BR"/>
          </w:rPr>
          <w:delText xml:space="preserve">This may results in uncertainty about the precise status of those species. </w:delText>
        </w:r>
      </w:del>
      <w:del w:id="291" w:author="Unknown Author" w:date="2016-07-10T11:32:00Z">
        <w:r>
          <w:rPr>
            <w:rFonts w:cs="Arial" w:ascii="Arial" w:hAnsi="Arial"/>
            <w:lang w:val="en-US" w:eastAsia="pt-BR"/>
          </w:rPr>
          <w:delText xml:space="preserve">The </w:delText>
        </w:r>
      </w:del>
      <w:del w:id="292" w:author="Flavia Lucena" w:date="2016-06-03T12:07:00Z">
        <w:r>
          <w:rPr>
            <w:rFonts w:cs="Arial" w:ascii="Arial" w:hAnsi="Arial"/>
            <w:lang w:val="en-US" w:eastAsia="pt-BR"/>
          </w:rPr>
          <w:delText xml:space="preserve">ERA </w:delText>
        </w:r>
      </w:del>
      <w:ins w:id="293" w:author="Unknown Author" w:date="2016-07-10T11:32:00Z">
        <w:r>
          <w:rPr>
            <w:rFonts w:cs="Arial" w:ascii="Arial" w:hAnsi="Arial"/>
            <w:lang w:val="en-US" w:eastAsia="pt-BR"/>
          </w:rPr>
          <w:t xml:space="preserve"> </w:t>
        </w:r>
      </w:ins>
    </w:p>
    <w:p>
      <w:pPr>
        <w:pStyle w:val="Normal"/>
        <w:spacing w:lineRule="auto" w:line="360" w:before="0" w:after="0"/>
        <w:ind w:firstLine="709"/>
        <w:jc w:val="both"/>
        <w:rPr>
          <w:rFonts w:ascii="Arial" w:hAnsi="Arial" w:cs="Arial"/>
          <w:lang w:val="en-US" w:eastAsia="pt-BR"/>
          <w:del w:id="333" w:author="Unknown Author" w:date="2016-07-10T11:54:00Z"/>
        </w:rPr>
      </w:pPr>
      <w:ins w:id="295" w:author="Flavia Lucena" w:date="2016-06-03T12:07:00Z">
        <w:r>
          <w:rPr>
            <w:rFonts w:cs="Arial" w:ascii="Arial" w:hAnsi="Arial"/>
            <w:lang w:val="en-US"/>
          </w:rPr>
          <w:t xml:space="preserve">PSA </w:t>
        </w:r>
      </w:ins>
      <w:del w:id="296" w:author="Unknown Author" w:date="2016-07-10T11:32:00Z">
        <w:r>
          <w:rPr>
            <w:rFonts w:cs="Arial" w:ascii="Arial" w:hAnsi="Arial"/>
            <w:lang w:val="en-US"/>
          </w:rPr>
          <w:delText xml:space="preserve">approach therefore </w:delText>
        </w:r>
      </w:del>
      <w:del w:id="297" w:author="Unknown Author" w:date="2016-07-10T11:53:00Z">
        <w:r>
          <w:rPr>
            <w:rFonts w:cs="Arial" w:ascii="Arial" w:hAnsi="Arial"/>
            <w:lang w:val="en-US"/>
          </w:rPr>
          <w:delText xml:space="preserve">is </w:delText>
        </w:r>
      </w:del>
      <w:del w:id="298" w:author="Unknown Author" w:date="2016-07-10T11:53:00Z">
        <w:r>
          <w:rPr>
            <w:rFonts w:cs="Arial" w:ascii="Arial" w:hAnsi="Arial"/>
            <w:lang w:val="en-US"/>
          </w:rPr>
          <w:delText xml:space="preserve">useful </w:delText>
        </w:r>
      </w:del>
      <w:del w:id="299" w:author="Unknown Author" w:date="2016-07-10T11:32:00Z">
        <w:r>
          <w:rPr>
            <w:rFonts w:cs="Arial" w:ascii="Arial" w:hAnsi="Arial"/>
            <w:lang w:val="en-US"/>
          </w:rPr>
          <w:delText xml:space="preserve">as an exploratory or triage </w:delText>
        </w:r>
      </w:del>
      <w:del w:id="300" w:author="Unknown Author" w:date="2016-07-10T11:53:00Z">
        <w:r>
          <w:rPr>
            <w:rFonts w:cs="Arial" w:ascii="Arial" w:hAnsi="Arial"/>
            <w:lang w:val="en-US"/>
          </w:rPr>
          <w:delText xml:space="preserve">tool </w:delText>
        </w:r>
      </w:del>
      <w:del w:id="301" w:author="Flavia Lucena [2]" w:date="2016-07-06T14:09:00Z">
        <w:r>
          <w:rPr>
            <w:rFonts w:cs="Arial" w:ascii="Arial" w:hAnsi="Arial"/>
            <w:lang w:val="en-US"/>
          </w:rPr>
          <w:delText xml:space="preserve">a potentially valuable tool </w:delText>
        </w:r>
      </w:del>
      <w:del w:id="302" w:author="Unknown Author" w:date="2016-07-10T11:53:00Z">
        <w:r>
          <w:rPr>
            <w:rFonts w:cs="Arial" w:ascii="Arial" w:hAnsi="Arial"/>
            <w:lang w:val="en-US"/>
          </w:rPr>
          <w:delText>for</w:delText>
        </w:r>
      </w:del>
      <w:del w:id="303" w:author="Unknown Author" w:date="2016-07-10T11:54:00Z">
        <w:r>
          <w:rPr>
            <w:rFonts w:cs="Arial" w:ascii="Arial" w:hAnsi="Arial"/>
            <w:lang w:val="en-US"/>
          </w:rPr>
          <w:delText xml:space="preserve"> fisheries managers to</w:delText>
        </w:r>
      </w:del>
      <w:ins w:id="304" w:author="Unknown Author" w:date="2016-07-10T11:54:00Z">
        <w:r>
          <w:rPr>
            <w:rFonts w:cs="Arial" w:ascii="Arial" w:hAnsi="Arial"/>
            <w:lang w:val="en-US"/>
          </w:rPr>
          <w:t xml:space="preserve">can </w:t>
        </w:r>
      </w:ins>
      <w:del w:id="305" w:author="Unknown Author" w:date="2016-07-10T11:54:00Z">
        <w:r>
          <w:rPr>
            <w:rFonts w:cs="Arial" w:ascii="Arial" w:hAnsi="Arial"/>
            <w:lang w:val="en-US"/>
          </w:rPr>
          <w:delText xml:space="preserve"> </w:delText>
        </w:r>
      </w:del>
      <w:ins w:id="306" w:author="Unknown Author" w:date="2016-07-10T11:54:00Z">
        <w:r>
          <w:rPr>
            <w:rFonts w:cs="Arial" w:ascii="Arial" w:hAnsi="Arial"/>
            <w:lang w:val="en-US"/>
          </w:rPr>
          <w:t xml:space="preserve">help </w:t>
        </w:r>
      </w:ins>
      <w:r>
        <w:rPr>
          <w:rFonts w:cs="Arial" w:ascii="Arial" w:hAnsi="Arial"/>
          <w:lang w:val="en-US"/>
        </w:rPr>
        <w:t>identify species, populations, stocks or regions where the risk of negative interaction</w:t>
      </w:r>
      <w:ins w:id="307" w:author="Unknown Author" w:date="2016-07-10T11:32:00Z">
        <w:r>
          <w:rPr>
            <w:rFonts w:cs="Arial" w:ascii="Arial" w:hAnsi="Arial"/>
            <w:lang w:val="en-US"/>
          </w:rPr>
          <w:t>s</w:t>
        </w:r>
      </w:ins>
      <w:r>
        <w:rPr>
          <w:rFonts w:cs="Arial" w:ascii="Arial" w:hAnsi="Arial"/>
          <w:lang w:val="en-US"/>
        </w:rPr>
        <w:t xml:space="preserve"> with </w:t>
      </w:r>
      <w:del w:id="308" w:author="Unknown Author" w:date="2016-07-10T11:33:00Z">
        <w:r>
          <w:rPr>
            <w:rFonts w:cs="Arial" w:ascii="Arial" w:hAnsi="Arial"/>
            <w:lang w:val="en-US"/>
          </w:rPr>
          <w:delText xml:space="preserve">the </w:delText>
        </w:r>
      </w:del>
      <w:r>
        <w:rPr>
          <w:rFonts w:cs="Arial" w:ascii="Arial" w:hAnsi="Arial"/>
          <w:lang w:val="en-US"/>
        </w:rPr>
        <w:t>fish</w:t>
      </w:r>
      <w:del w:id="309" w:author="Unknown Author" w:date="2016-07-10T11:53:00Z">
        <w:r>
          <w:rPr>
            <w:rFonts w:cs="Arial" w:ascii="Arial" w:hAnsi="Arial"/>
            <w:lang w:val="en-US"/>
          </w:rPr>
          <w:delText>er</w:delText>
        </w:r>
      </w:del>
      <w:del w:id="310" w:author="Unknown Author" w:date="2016-07-10T11:33:00Z">
        <w:r>
          <w:rPr>
            <w:rFonts w:cs="Arial" w:ascii="Arial" w:hAnsi="Arial"/>
            <w:lang w:val="en-US"/>
          </w:rPr>
          <w:delText>y</w:delText>
        </w:r>
      </w:del>
      <w:ins w:id="311" w:author="Unknown Author" w:date="2016-07-10T11:33:00Z">
        <w:r>
          <w:rPr>
            <w:rFonts w:cs="Arial" w:ascii="Arial" w:hAnsi="Arial"/>
            <w:lang w:val="en-US"/>
          </w:rPr>
          <w:t>ing</w:t>
        </w:r>
      </w:ins>
      <w:r>
        <w:rPr>
          <w:rFonts w:cs="Arial" w:ascii="Arial" w:hAnsi="Arial"/>
          <w:lang w:val="en-US"/>
        </w:rPr>
        <w:t xml:space="preserve"> activity is greatest</w:t>
      </w:r>
      <w:del w:id="312" w:author="Unknown Author" w:date="2016-07-10T11:32:00Z">
        <w:r>
          <w:rPr>
            <w:rFonts w:cs="Arial" w:ascii="Arial" w:hAnsi="Arial"/>
            <w:lang w:val="en-US"/>
          </w:rPr>
          <w:delText>,</w:delText>
        </w:r>
      </w:del>
      <w:ins w:id="313" w:author="Unknown Author" w:date="2016-07-10T11:33:00Z">
        <w:r>
          <w:rPr>
            <w:rFonts w:cs="Arial" w:ascii="Arial" w:hAnsi="Arial"/>
            <w:lang w:val="en-US"/>
          </w:rPr>
          <w:t xml:space="preserve"> </w:t>
        </w:r>
      </w:ins>
      <w:ins w:id="314" w:author="Unknown Author" w:date="2016-07-10T11:33:00Z">
        <w:r>
          <w:rPr>
            <w:rFonts w:cs="Arial" w:ascii="Arial" w:hAnsi="Arial"/>
            <w:lang w:val="en-US"/>
          </w:rPr>
          <w:t>and</w:t>
        </w:r>
      </w:ins>
      <w:ins w:id="315" w:author="Flavia Lucena [2]" w:date="2016-07-06T14:09:00Z">
        <w:r>
          <w:rPr>
            <w:rFonts w:cs="Arial" w:ascii="Arial" w:hAnsi="Arial"/>
            <w:lang w:val="en-US"/>
          </w:rPr>
          <w:t xml:space="preserve"> </w:t>
        </w:r>
      </w:ins>
      <w:del w:id="316" w:author="Unknown Author" w:date="2016-07-10T11:33:00Z">
        <w:r>
          <w:rPr>
            <w:rFonts w:cs="Arial" w:ascii="Arial" w:hAnsi="Arial"/>
            <w:lang w:val="en-US"/>
          </w:rPr>
          <w:delText xml:space="preserve">being </w:delText>
        </w:r>
      </w:del>
      <w:del w:id="317" w:author="Unknown Author" w:date="2016-07-10T11:33:00Z">
        <w:r>
          <w:rPr>
            <w:rFonts w:cs="Arial" w:ascii="Arial" w:hAnsi="Arial"/>
            <w:lang w:val="en-US"/>
          </w:rPr>
          <w:delText xml:space="preserve">also </w:delText>
        </w:r>
      </w:del>
      <w:del w:id="318" w:author="Unknown Author" w:date="2016-07-10T11:33:00Z">
        <w:r>
          <w:rPr>
            <w:rFonts w:cs="Arial" w:ascii="Arial" w:hAnsi="Arial"/>
            <w:lang w:val="en-US"/>
          </w:rPr>
          <w:delText>used</w:delText>
        </w:r>
      </w:del>
      <w:ins w:id="319" w:author="Unknown Author" w:date="2016-07-10T11:54:00Z">
        <w:r>
          <w:rPr>
            <w:rFonts w:cs="Arial" w:ascii="Arial" w:hAnsi="Arial"/>
            <w:lang w:val="en-US"/>
          </w:rPr>
          <w:t>then</w:t>
        </w:r>
      </w:ins>
      <w:ins w:id="320" w:author="Unknown Author" w:date="2016-07-10T11:33:00Z">
        <w:r>
          <w:rPr>
            <w:rFonts w:cs="Arial" w:ascii="Arial" w:hAnsi="Arial"/>
            <w:lang w:val="en-US"/>
          </w:rPr>
          <w:t xml:space="preserve"> used by managers to</w:t>
        </w:r>
      </w:ins>
      <w:del w:id="321" w:author="Unknown Author" w:date="2016-07-10T11:33:00Z">
        <w:r>
          <w:rPr>
            <w:rFonts w:cs="Arial" w:ascii="Arial" w:hAnsi="Arial"/>
            <w:lang w:val="en-US"/>
          </w:rPr>
          <w:delText xml:space="preserve"> </w:delText>
        </w:r>
      </w:del>
      <w:del w:id="322" w:author="Unknown Author" w:date="2016-07-10T11:33:00Z">
        <w:r>
          <w:rPr>
            <w:rFonts w:cs="Arial" w:ascii="Arial" w:hAnsi="Arial"/>
            <w:lang w:val="en-US"/>
          </w:rPr>
          <w:delText>in</w:delText>
        </w:r>
      </w:del>
      <w:ins w:id="323" w:author="Flavia Lucena [2]" w:date="2016-07-06T14:19:00Z">
        <w:r>
          <w:rPr>
            <w:rFonts w:cs="Arial" w:ascii="Arial" w:hAnsi="Arial"/>
            <w:lang w:val="en-US"/>
          </w:rPr>
          <w:t xml:space="preserve"> determin</w:t>
        </w:r>
      </w:ins>
      <w:del w:id="324" w:author="Unknown Author" w:date="2016-07-10T11:33:00Z">
        <w:r>
          <w:rPr>
            <w:rFonts w:cs="Arial" w:ascii="Arial" w:hAnsi="Arial"/>
            <w:lang w:val="en-US"/>
          </w:rPr>
          <w:delText>ing</w:delText>
        </w:r>
      </w:del>
      <w:ins w:id="325" w:author="Unknown Author" w:date="2016-07-10T11:33:00Z">
        <w:r>
          <w:rPr>
            <w:rFonts w:cs="Arial" w:ascii="Arial" w:hAnsi="Arial"/>
            <w:lang w:val="en-US"/>
          </w:rPr>
          <w:t>e</w:t>
        </w:r>
      </w:ins>
      <w:ins w:id="326" w:author="Flavia Lucena [2]" w:date="2016-07-06T14:18:00Z">
        <w:r>
          <w:rPr>
            <w:rFonts w:cs="Arial" w:ascii="Arial" w:hAnsi="Arial"/>
            <w:lang w:val="en-US"/>
          </w:rPr>
          <w:t xml:space="preserve"> priorities for data collection</w:t>
        </w:r>
      </w:ins>
      <w:ins w:id="327" w:author="Unknown Author" w:date="2016-07-10T11:33:00Z">
        <w:r>
          <w:rPr>
            <w:rFonts w:cs="Arial" w:ascii="Arial" w:hAnsi="Arial"/>
            <w:lang w:val="en-US"/>
          </w:rPr>
          <w:t xml:space="preserve">, </w:t>
        </w:r>
      </w:ins>
      <w:ins w:id="328" w:author="Unknown Author" w:date="2016-07-10T11:33:00Z">
        <w:r>
          <w:rPr>
            <w:rFonts w:cs="Arial" w:ascii="Arial" w:hAnsi="Arial"/>
            <w:lang w:val="en-US"/>
          </w:rPr>
          <w:t>stock assessment</w:t>
        </w:r>
      </w:ins>
      <w:ins w:id="329" w:author="Unknown Author" w:date="2016-07-10T11:33:00Z">
        <w:r>
          <w:rPr>
            <w:rFonts w:cs="Arial" w:ascii="Arial" w:hAnsi="Arial"/>
            <w:lang w:val="en-US"/>
          </w:rPr>
          <w:t xml:space="preserve"> </w:t>
        </w:r>
      </w:ins>
      <w:ins w:id="330" w:author="Unknown Author" w:date="2016-07-10T11:33:00Z">
        <w:r>
          <w:rPr>
            <w:rFonts w:cs="Arial" w:ascii="Arial" w:hAnsi="Arial"/>
            <w:lang w:val="en-US"/>
          </w:rPr>
          <w:t>and management</w:t>
        </w:r>
      </w:ins>
      <w:ins w:id="331" w:author="Flavia Lucena [2]" w:date="2016-07-06T14:09:00Z">
        <w:r>
          <w:rPr>
            <w:rFonts w:cs="Arial" w:ascii="Arial" w:hAnsi="Arial"/>
            <w:lang w:val="en-US"/>
          </w:rPr>
          <w:t>.</w:t>
        </w:r>
      </w:ins>
      <w:del w:id="332" w:author="Flavia Lucena [2]" w:date="2016-07-06T14:09:00Z">
        <w:r>
          <w:rPr>
            <w:rFonts w:cs="Arial" w:ascii="Arial" w:hAnsi="Arial"/>
            <w:lang w:val="en-US"/>
          </w:rPr>
          <w:delText xml:space="preserve">. </w:delText>
        </w:r>
      </w:del>
    </w:p>
    <w:p>
      <w:pPr>
        <w:pStyle w:val="Normal"/>
        <w:spacing w:lineRule="auto" w:line="360" w:before="0" w:after="0"/>
        <w:ind w:firstLine="709"/>
        <w:jc w:val="both"/>
        <w:rPr>
          <w:rFonts w:ascii="Arial" w:hAnsi="Arial" w:cs="Arial"/>
          <w:lang w:val="en-US" w:eastAsia="pt-BR"/>
          <w:del w:id="335" w:author="Flavia Lucena [2]" w:date="2016-07-06T14:09:00Z"/>
        </w:rPr>
      </w:pPr>
      <w:del w:id="334" w:author="Flavia Lucena [2]" w:date="2016-07-06T14:09:00Z">
        <w:r>
          <w:rPr/>
        </w:r>
      </w:del>
    </w:p>
    <w:p>
      <w:pPr>
        <w:pStyle w:val="Normal"/>
        <w:spacing w:lineRule="auto" w:line="360" w:before="0" w:after="0"/>
        <w:ind w:firstLine="709"/>
        <w:jc w:val="both"/>
        <w:rPr/>
      </w:pPr>
      <w:ins w:id="336" w:author="Unknown Author" w:date="2016-07-10T11:54:00Z">
        <w:r>
          <w:rPr>
            <w:rFonts w:cs="Arial" w:ascii="Arial" w:hAnsi="Arial"/>
            <w:lang w:val="en-US" w:eastAsia="pt-BR"/>
          </w:rPr>
          <w:t xml:space="preserve"> </w:t>
        </w:r>
      </w:ins>
      <w:ins w:id="337" w:author="Unknown Author" w:date="2016-07-10T11:54:00Z">
        <w:r>
          <w:rPr>
            <w:rFonts w:cs="Arial" w:ascii="Arial" w:hAnsi="Arial"/>
            <w:lang w:val="en-US" w:eastAsia="pt-BR"/>
          </w:rPr>
          <w:t>For example</w:t>
        </w:r>
      </w:ins>
      <w:ins w:id="338" w:author="Unknown Author" w:date="2016-07-10T11:55:00Z">
        <w:r>
          <w:rPr>
            <w:rFonts w:cs="Arial" w:ascii="Arial" w:hAnsi="Arial"/>
            <w:lang w:val="en-US" w:eastAsia="pt-BR"/>
          </w:rPr>
          <w:t xml:space="preserve"> as </w:t>
        </w:r>
      </w:ins>
      <w:del w:id="339" w:author="Unknown Author" w:date="2016-07-10T11:55:00Z">
        <w:r>
          <w:rPr>
            <w:rFonts w:cs="Arial" w:ascii="Arial" w:hAnsi="Arial"/>
            <w:lang w:val="en-US" w:eastAsia="pt-BR"/>
          </w:rPr>
          <w:delText>I</w:delText>
        </w:r>
      </w:del>
      <w:ins w:id="340" w:author="Unknown Author" w:date="2016-07-10T11:55:00Z">
        <w:r>
          <w:rPr>
            <w:rFonts w:cs="Arial" w:ascii="Arial" w:hAnsi="Arial"/>
            <w:lang w:val="en-US" w:eastAsia="pt-BR"/>
          </w:rPr>
          <w:t>i</w:t>
        </w:r>
      </w:ins>
      <w:r>
        <w:rPr>
          <w:rFonts w:cs="Arial" w:ascii="Arial" w:hAnsi="Arial"/>
          <w:lang w:val="en-US" w:eastAsia="pt-BR"/>
        </w:rPr>
        <w:t xml:space="preserve">n the current study, </w:t>
      </w:r>
      <w:ins w:id="341" w:author="Unknown Author" w:date="2016-07-10T11:55:00Z">
        <w:r>
          <w:rPr>
            <w:rFonts w:cs="Arial" w:ascii="Arial" w:hAnsi="Arial"/>
            <w:lang w:val="en-US" w:eastAsia="pt-BR"/>
          </w:rPr>
          <w:t xml:space="preserve">where </w:t>
        </w:r>
      </w:ins>
      <w:r>
        <w:rPr>
          <w:rFonts w:cs="Arial" w:ascii="Arial" w:hAnsi="Arial"/>
          <w:lang w:val="en-US" w:eastAsia="pt-BR"/>
        </w:rPr>
        <w:t xml:space="preserve">the relative vulnerability </w:t>
      </w:r>
      <w:r>
        <w:rPr>
          <w:rFonts w:cs="Arial" w:ascii="Arial" w:hAnsi="Arial"/>
          <w:lang w:val="en-US"/>
        </w:rPr>
        <w:t xml:space="preserve">of tuna, billfishes and other teleost species caught in pelagic longlines in the South Atlantic and western Indian Oceans </w:t>
      </w:r>
      <w:del w:id="342" w:author="Unknown Author" w:date="2016-07-10T11:55:00Z">
        <w:r>
          <w:rPr>
            <w:rFonts w:cs="Arial" w:ascii="Arial" w:hAnsi="Arial"/>
            <w:lang w:val="en-US"/>
          </w:rPr>
          <w:delText>wa</w:delText>
        </w:r>
      </w:del>
      <w:ins w:id="343" w:author="Unknown Author" w:date="2016-07-10T11:55:00Z">
        <w:r>
          <w:rPr>
            <w:rFonts w:cs="Arial" w:ascii="Arial" w:hAnsi="Arial"/>
            <w:lang w:val="en-US"/>
          </w:rPr>
          <w:t>i</w:t>
        </w:r>
      </w:ins>
      <w:r>
        <w:rPr>
          <w:rFonts w:cs="Arial" w:ascii="Arial" w:hAnsi="Arial"/>
          <w:lang w:val="en-US"/>
        </w:rPr>
        <w:t xml:space="preserve">s assessed by </w:t>
      </w:r>
      <w:r>
        <w:rPr>
          <w:rFonts w:cs="Arial" w:ascii="Arial" w:hAnsi="Arial"/>
          <w:lang w:val="en-US" w:eastAsia="pt-BR"/>
        </w:rPr>
        <w:t xml:space="preserve">applying a </w:t>
      </w:r>
      <w:r>
        <w:rPr>
          <w:rFonts w:cs="Arial" w:ascii="Arial" w:hAnsi="Arial"/>
          <w:color w:val="000000"/>
          <w:lang w:val="en-US"/>
        </w:rPr>
        <w:t xml:space="preserve">semi-quantitative </w:t>
      </w:r>
      <w:del w:id="344" w:author="Flavia Lucena" w:date="2016-06-03T12:07:00Z">
        <w:r>
          <w:rPr>
            <w:rFonts w:cs="Arial" w:ascii="Arial" w:hAnsi="Arial"/>
            <w:color w:val="000000"/>
            <w:lang w:val="en-US"/>
          </w:rPr>
          <w:delText xml:space="preserve">ERA </w:delText>
        </w:r>
      </w:del>
      <w:ins w:id="345" w:author="Flavia Lucena" w:date="2016-06-03T12:07:00Z">
        <w:r>
          <w:rPr>
            <w:rFonts w:cs="Arial" w:ascii="Arial" w:hAnsi="Arial"/>
            <w:color w:val="000000"/>
            <w:lang w:val="en-US"/>
          </w:rPr>
          <w:t>PSA</w:t>
        </w:r>
      </w:ins>
      <w:del w:id="346" w:author="Unknown Author" w:date="2016-07-10T11:55:00Z">
        <w:r>
          <w:rPr>
            <w:rFonts w:cs="Arial" w:ascii="Arial" w:hAnsi="Arial"/>
            <w:color w:val="000000"/>
            <w:lang w:val="en-US"/>
          </w:rPr>
          <w:delText xml:space="preserve"> risk procedure</w:delText>
        </w:r>
      </w:del>
      <w:del w:id="347" w:author="Flavia Lucena" w:date="2016-06-03T12:07:00Z">
        <w:r>
          <w:rPr>
            <w:rFonts w:cs="Arial" w:ascii="Arial" w:hAnsi="Arial"/>
            <w:color w:val="000000"/>
            <w:lang w:val="en-US"/>
          </w:rPr>
          <w:delText>at level 2</w:delText>
        </w:r>
      </w:del>
      <w:del w:id="348" w:author="Unknown Author" w:date="2016-07-10T11:55:00Z">
        <w:r>
          <w:rPr>
            <w:rFonts w:cs="Arial" w:ascii="Arial" w:hAnsi="Arial"/>
            <w:color w:val="000000"/>
            <w:lang w:val="en-US" w:eastAsia="pt-BR"/>
          </w:rPr>
          <w:delText>.</w:delText>
        </w:r>
      </w:del>
      <w:ins w:id="349" w:author="Unknown Author" w:date="2016-07-10T11:55:00Z">
        <w:r>
          <w:rPr>
            <w:rFonts w:cs="Arial" w:ascii="Arial" w:hAnsi="Arial"/>
            <w:color w:val="000000"/>
            <w:lang w:val="en-US"/>
          </w:rPr>
          <w:t>.</w:t>
        </w:r>
      </w:ins>
      <w:r>
        <w:rPr>
          <w:rFonts w:cs="Arial" w:ascii="Arial" w:hAnsi="Arial"/>
          <w:lang w:val="en-US" w:eastAsia="pt-BR"/>
        </w:rPr>
        <w:t xml:space="preserve"> Specifically, we (a) evaluated the vulnerability of the species in the study areas; (b) compared the vulnerability of target and non-target species </w:t>
      </w:r>
      <w:del w:id="350" w:author="Unknown Author" w:date="2016-07-10T11:55:00Z">
        <w:r>
          <w:rPr>
            <w:rFonts w:cs="Arial" w:ascii="Arial" w:hAnsi="Arial"/>
            <w:lang w:val="en-US" w:eastAsia="pt-BR"/>
          </w:rPr>
          <w:delText>and</w:delText>
        </w:r>
      </w:del>
      <w:ins w:id="351" w:author="Unknown Author" w:date="2016-07-10T11:55:00Z">
        <w:r>
          <w:rPr>
            <w:rFonts w:cs="Arial" w:ascii="Arial" w:hAnsi="Arial"/>
            <w:lang w:val="en-US" w:eastAsia="pt-BR"/>
          </w:rPr>
          <w:t>by</w:t>
        </w:r>
      </w:ins>
      <w:r>
        <w:rPr>
          <w:rFonts w:cs="Arial" w:ascii="Arial" w:hAnsi="Arial"/>
          <w:lang w:val="en-US" w:eastAsia="pt-BR"/>
        </w:rPr>
        <w:t xml:space="preserve"> ocean</w:t>
      </w:r>
      <w:del w:id="352" w:author="Unknown Author" w:date="2016-07-10T11:55:00Z">
        <w:r>
          <w:rPr>
            <w:rFonts w:cs="Arial" w:ascii="Arial" w:hAnsi="Arial"/>
            <w:lang w:val="en-US" w:eastAsia="pt-BR"/>
          </w:rPr>
          <w:delText>s</w:delText>
        </w:r>
      </w:del>
      <w:r>
        <w:rPr>
          <w:rFonts w:cs="Arial" w:ascii="Arial" w:hAnsi="Arial"/>
          <w:lang w:val="en-US" w:eastAsia="pt-BR"/>
        </w:rPr>
        <w:t xml:space="preserve">; (c) analyzed the sensitivity of </w:t>
      </w:r>
      <w:ins w:id="353" w:author="Unknown Author" w:date="2016-07-10T11:56:00Z">
        <w:r>
          <w:rPr>
            <w:rFonts w:cs="Arial" w:ascii="Arial" w:hAnsi="Arial"/>
            <w:lang w:val="en-US" w:eastAsia="pt-BR"/>
          </w:rPr>
          <w:t xml:space="preserve">the results to </w:t>
        </w:r>
      </w:ins>
      <w:r>
        <w:rPr>
          <w:rFonts w:cs="Arial" w:ascii="Arial" w:hAnsi="Arial"/>
          <w:lang w:val="en-US" w:eastAsia="pt-BR"/>
        </w:rPr>
        <w:t xml:space="preserve">data </w:t>
      </w:r>
      <w:del w:id="354" w:author="Unknown Author" w:date="2016-07-10T11:56:00Z">
        <w:r>
          <w:rPr>
            <w:rFonts w:cs="Arial" w:ascii="Arial" w:hAnsi="Arial"/>
            <w:lang w:val="en-US" w:eastAsia="pt-BR"/>
          </w:rPr>
          <w:delText>entry</w:delText>
        </w:r>
      </w:del>
      <w:ins w:id="355" w:author="Unknown Author" w:date="2016-07-10T11:56:00Z">
        <w:r>
          <w:rPr>
            <w:rFonts w:cs="Arial" w:ascii="Arial" w:hAnsi="Arial"/>
            <w:lang w:val="en-US" w:eastAsia="pt-BR"/>
          </w:rPr>
          <w:t>quality</w:t>
        </w:r>
      </w:ins>
      <w:ins w:id="356" w:author="Unknown Author" w:date="2016-07-10T11:55:00Z">
        <w:r>
          <w:rPr>
            <w:rFonts w:cs="Arial" w:ascii="Arial" w:hAnsi="Arial"/>
            <w:lang w:val="en-US" w:eastAsia="pt-BR"/>
          </w:rPr>
          <w:t>;</w:t>
        </w:r>
      </w:ins>
      <w:r>
        <w:rPr>
          <w:rFonts w:cs="Arial" w:ascii="Arial" w:hAnsi="Arial"/>
          <w:lang w:val="en-US" w:eastAsia="pt-BR"/>
        </w:rPr>
        <w:t xml:space="preserve"> and (d) compared the results of the </w:t>
      </w:r>
      <w:del w:id="357" w:author="Flavia Lucena" w:date="2016-06-03T11:06:00Z">
        <w:r>
          <w:rPr>
            <w:rFonts w:cs="Arial" w:ascii="Arial" w:hAnsi="Arial"/>
            <w:lang w:val="en-US" w:eastAsia="pt-BR"/>
          </w:rPr>
          <w:delText xml:space="preserve">ERA </w:delText>
        </w:r>
      </w:del>
      <w:ins w:id="358" w:author="Flavia Lucena" w:date="2016-06-03T11:06:00Z">
        <w:r>
          <w:rPr>
            <w:rFonts w:cs="Arial" w:ascii="Arial" w:hAnsi="Arial"/>
            <w:lang w:val="en-US" w:eastAsia="pt-BR"/>
          </w:rPr>
          <w:t xml:space="preserve">PSA </w:t>
        </w:r>
      </w:ins>
      <w:r>
        <w:rPr>
          <w:rFonts w:cs="Arial" w:ascii="Arial" w:hAnsi="Arial"/>
          <w:lang w:val="en-US" w:eastAsia="pt-BR"/>
        </w:rPr>
        <w:t>to</w:t>
      </w:r>
      <w:ins w:id="359" w:author="Flavia Lucena" w:date="2016-06-03T11:06:00Z">
        <w:r>
          <w:rPr>
            <w:rFonts w:cs="Arial" w:ascii="Arial" w:hAnsi="Arial"/>
            <w:lang w:val="en-US" w:eastAsia="pt-BR"/>
          </w:rPr>
          <w:t xml:space="preserve"> </w:t>
        </w:r>
      </w:ins>
      <w:ins w:id="360" w:author="Flavia Lucena [2]" w:date="2016-07-06T11:43:00Z">
        <w:r>
          <w:rPr>
            <w:rFonts w:cs="Arial" w:ascii="Arial" w:hAnsi="Arial"/>
            <w:lang w:val="en-US" w:eastAsia="pt-BR"/>
          </w:rPr>
          <w:t>other</w:t>
        </w:r>
      </w:ins>
      <w:del w:id="361" w:author="Flavia Lucena [2]" w:date="2016-07-06T11:43:00Z">
        <w:r>
          <w:rPr>
            <w:rFonts w:cs="Arial" w:ascii="Arial" w:hAnsi="Arial"/>
            <w:lang w:val="en-US" w:eastAsia="pt-BR"/>
          </w:rPr>
          <w:delText>fully</w:delText>
        </w:r>
      </w:del>
      <w:r>
        <w:rPr>
          <w:rFonts w:cs="Arial" w:ascii="Arial" w:hAnsi="Arial"/>
          <w:lang w:val="en-US" w:eastAsia="pt-BR"/>
        </w:rPr>
        <w:t xml:space="preserve"> </w:t>
      </w:r>
      <w:ins w:id="362" w:author="Unknown Author" w:date="2016-07-10T11:56:00Z">
        <w:r>
          <w:rPr>
            <w:rFonts w:cs="Arial" w:ascii="Arial" w:hAnsi="Arial"/>
            <w:lang w:val="en-US" w:eastAsia="pt-BR"/>
          </w:rPr>
          <w:t xml:space="preserve">more </w:t>
        </w:r>
      </w:ins>
      <w:r>
        <w:rPr>
          <w:rFonts w:cs="Arial" w:ascii="Arial" w:hAnsi="Arial"/>
          <w:lang w:val="en-US" w:eastAsia="pt-BR"/>
        </w:rPr>
        <w:t>quantitative assessments</w:t>
      </w:r>
      <w:ins w:id="363" w:author="Flavia Lucena [2]" w:date="2016-07-06T11:43:00Z">
        <w:r>
          <w:rPr>
            <w:rFonts w:cs="Arial" w:ascii="Arial" w:hAnsi="Arial"/>
            <w:lang w:val="en-US" w:eastAsia="pt-BR"/>
          </w:rPr>
          <w:t xml:space="preserve"> methods</w:t>
        </w:r>
      </w:ins>
      <w:r>
        <w:rPr>
          <w:rFonts w:cs="Arial" w:ascii="Arial" w:hAnsi="Arial"/>
          <w:lang w:val="en-US" w:eastAsia="pt-BR"/>
        </w:rPr>
        <w:t>.</w:t>
      </w:r>
    </w:p>
    <w:p>
      <w:pPr>
        <w:pStyle w:val="Normal"/>
        <w:spacing w:lineRule="auto" w:line="360" w:before="0" w:after="0"/>
        <w:jc w:val="both"/>
        <w:rPr>
          <w:rFonts w:ascii="Arial" w:hAnsi="Arial" w:cs="Arial"/>
          <w:b/>
          <w:b/>
          <w:lang w:val="en-US"/>
        </w:rPr>
      </w:pPr>
      <w:r>
        <w:rPr>
          <w:rFonts w:cs="Arial" w:ascii="Arial" w:hAnsi="Arial"/>
          <w:b/>
          <w:lang w:val="en-US"/>
        </w:rPr>
      </w:r>
    </w:p>
    <w:p>
      <w:pPr>
        <w:pStyle w:val="Normal"/>
        <w:spacing w:lineRule="auto" w:line="360" w:before="0" w:after="0"/>
        <w:jc w:val="both"/>
        <w:rPr>
          <w:rFonts w:ascii="Arial" w:hAnsi="Arial" w:cs="Arial"/>
          <w:b/>
          <w:b/>
          <w:lang w:val="en-US"/>
        </w:rPr>
      </w:pPr>
      <w:r>
        <w:rPr>
          <w:rFonts w:cs="Arial" w:ascii="Arial" w:hAnsi="Arial"/>
          <w:b/>
          <w:lang w:val="en-US"/>
        </w:rPr>
        <w:t>2. Material and Methods</w:t>
      </w:r>
    </w:p>
    <w:p>
      <w:pPr>
        <w:pStyle w:val="Normal"/>
        <w:spacing w:lineRule="auto" w:line="360" w:before="0" w:after="0"/>
        <w:jc w:val="both"/>
        <w:rPr>
          <w:rFonts w:ascii="Arial" w:hAnsi="Arial" w:cs="Arial"/>
          <w:b/>
          <w:b/>
          <w:lang w:val="en-US"/>
        </w:rPr>
      </w:pPr>
      <w:r>
        <w:rPr>
          <w:rFonts w:cs="Arial" w:ascii="Arial" w:hAnsi="Arial"/>
          <w:b/>
          <w:lang w:val="en-US"/>
        </w:rPr>
      </w:r>
    </w:p>
    <w:p>
      <w:pPr>
        <w:pStyle w:val="Normal"/>
        <w:spacing w:lineRule="auto" w:line="360" w:before="0" w:after="0"/>
        <w:jc w:val="both"/>
        <w:rPr>
          <w:rFonts w:ascii="Arial" w:hAnsi="Arial" w:cs="Arial"/>
          <w:i/>
          <w:i/>
          <w:lang w:val="en-US"/>
        </w:rPr>
      </w:pPr>
      <w:r>
        <w:rPr>
          <w:rFonts w:cs="Arial" w:ascii="Arial" w:hAnsi="Arial"/>
          <w:i/>
          <w:color w:val="1B1C20"/>
          <w:lang w:val="en-US"/>
        </w:rPr>
        <w:t xml:space="preserve">2.1 </w:t>
      </w:r>
      <w:r>
        <w:rPr>
          <w:rFonts w:cs="Arial" w:ascii="Arial" w:hAnsi="Arial"/>
          <w:i/>
          <w:lang w:val="en-US"/>
        </w:rPr>
        <w:t>Catch composition of the tuna longline fishery in South Atlantic and western Indian Oceans</w:t>
      </w:r>
    </w:p>
    <w:p>
      <w:pPr>
        <w:pStyle w:val="Normal"/>
        <w:spacing w:lineRule="auto" w:line="360" w:before="0" w:after="0"/>
        <w:ind w:firstLine="708"/>
        <w:jc w:val="both"/>
        <w:rPr/>
      </w:pPr>
      <w:r>
        <w:rPr>
          <w:rFonts w:cs="Arial" w:ascii="Arial" w:hAnsi="Arial"/>
          <w:color w:val="1B1C20"/>
          <w:lang w:val="en-US"/>
        </w:rPr>
        <w:t>A list of species of the infraclass Teleostei caught by the tuna longline fishery in the South Atlantic and the western Indian Ocean</w:t>
      </w:r>
      <w:del w:id="364" w:author="Unknown Author" w:date="2016-07-10T11:57:00Z">
        <w:r>
          <w:rPr>
            <w:rFonts w:cs="Arial" w:ascii="Arial" w:hAnsi="Arial"/>
            <w:color w:val="1B1C20"/>
            <w:lang w:val="en-US"/>
          </w:rPr>
          <w:delText>s</w:delText>
        </w:r>
      </w:del>
      <w:r>
        <w:rPr>
          <w:rFonts w:cs="Arial" w:ascii="Arial" w:hAnsi="Arial"/>
          <w:color w:val="1B1C20"/>
          <w:lang w:val="en-US"/>
        </w:rPr>
        <w:t xml:space="preserve"> was compiled from a variety of sources. The initial list of </w:t>
      </w:r>
      <w:del w:id="365" w:author="Unknown Author" w:date="2016-07-10T11:57:00Z">
        <w:r>
          <w:rPr>
            <w:rFonts w:cs="Arial" w:ascii="Arial" w:hAnsi="Arial"/>
            <w:color w:val="1B1C20"/>
            <w:lang w:val="en-US"/>
          </w:rPr>
          <w:delText xml:space="preserve">species </w:delText>
        </w:r>
      </w:del>
      <w:r>
        <w:rPr>
          <w:rFonts w:cs="Arial" w:ascii="Arial" w:hAnsi="Arial"/>
          <w:color w:val="1B1C20"/>
          <w:lang w:val="en-US"/>
        </w:rPr>
        <w:t xml:space="preserve">was </w:t>
      </w:r>
      <w:del w:id="366" w:author="Unknown Author" w:date="2016-07-10T11:57:00Z">
        <w:r>
          <w:rPr>
            <w:rFonts w:cs="Arial" w:ascii="Arial" w:hAnsi="Arial"/>
            <w:color w:val="1B1C20"/>
            <w:lang w:val="en-US"/>
          </w:rPr>
          <w:delText>compiled</w:delText>
        </w:r>
      </w:del>
      <w:ins w:id="367" w:author="Unknown Author" w:date="2016-07-10T11:57:00Z">
        <w:r>
          <w:rPr>
            <w:rFonts w:cs="Arial" w:ascii="Arial" w:hAnsi="Arial"/>
            <w:color w:val="1B1C20"/>
            <w:lang w:val="en-US"/>
          </w:rPr>
          <w:t>based on official statistics</w:t>
        </w:r>
      </w:ins>
      <w:r>
        <w:rPr>
          <w:rFonts w:cs="Arial" w:ascii="Arial" w:hAnsi="Arial"/>
          <w:color w:val="1B1C20"/>
          <w:lang w:val="en-US"/>
        </w:rPr>
        <w:t xml:space="preserve"> from </w:t>
      </w:r>
      <w:del w:id="368" w:author="Flavia Lucena [2]" w:date="2016-07-06T14:26:00Z">
        <w:r>
          <w:rPr>
            <w:rFonts w:cs="Arial" w:ascii="Arial" w:hAnsi="Arial"/>
            <w:color w:val="1B1C20"/>
            <w:lang w:val="en-US"/>
          </w:rPr>
          <w:delText>two tuna Regional Fisheries Management Organisations (tRFMOs), namely the International Commission for the Conservation of Atlantic Tunas (</w:delText>
        </w:r>
      </w:del>
      <w:r>
        <w:rPr>
          <w:rFonts w:cs="Arial" w:ascii="Arial" w:hAnsi="Arial"/>
          <w:color w:val="1B1C20"/>
          <w:lang w:val="en-US"/>
        </w:rPr>
        <w:t>ICCAT</w:t>
      </w:r>
      <w:del w:id="369" w:author="Flavia Lucena [2]" w:date="2016-07-06T14:26:00Z">
        <w:r>
          <w:rPr>
            <w:rFonts w:cs="Arial" w:ascii="Arial" w:hAnsi="Arial"/>
            <w:color w:val="1B1C20"/>
            <w:lang w:val="en-US"/>
          </w:rPr>
          <w:delText>)</w:delText>
        </w:r>
      </w:del>
      <w:r>
        <w:rPr>
          <w:rFonts w:cs="Arial" w:ascii="Arial" w:hAnsi="Arial"/>
          <w:color w:val="1B1C20"/>
          <w:lang w:val="en-US"/>
        </w:rPr>
        <w:t xml:space="preserve"> and </w:t>
      </w:r>
      <w:del w:id="370" w:author="Flavia Lucena [2]" w:date="2016-07-06T14:27:00Z">
        <w:r>
          <w:rPr>
            <w:rFonts w:cs="Arial" w:ascii="Arial" w:hAnsi="Arial"/>
            <w:color w:val="1B1C20"/>
            <w:lang w:val="en-US"/>
          </w:rPr>
          <w:delText>the Indian Ocean Tuna Commission (</w:delText>
        </w:r>
      </w:del>
      <w:r>
        <w:rPr>
          <w:rFonts w:cs="Arial" w:ascii="Arial" w:hAnsi="Arial"/>
          <w:color w:val="1B1C20"/>
          <w:lang w:val="en-US"/>
        </w:rPr>
        <w:t>IOTC</w:t>
      </w:r>
      <w:del w:id="371" w:author="Flavia Lucena [2]" w:date="2016-07-06T14:27:00Z">
        <w:r>
          <w:rPr>
            <w:rFonts w:cs="Arial" w:ascii="Arial" w:hAnsi="Arial"/>
            <w:color w:val="1B1C20"/>
            <w:lang w:val="en-US"/>
          </w:rPr>
          <w:delText>)</w:delText>
        </w:r>
      </w:del>
      <w:r>
        <w:rPr>
          <w:rFonts w:cs="Arial" w:ascii="Arial" w:hAnsi="Arial"/>
          <w:color w:val="1B1C20"/>
          <w:lang w:val="en-US"/>
        </w:rPr>
        <w:t xml:space="preserve">. The list was </w:t>
      </w:r>
      <w:ins w:id="372" w:author="Unknown Author" w:date="2016-07-10T11:58:00Z">
        <w:r>
          <w:rPr>
            <w:rFonts w:cs="Arial" w:ascii="Arial" w:hAnsi="Arial"/>
            <w:color w:val="1B1C20"/>
            <w:lang w:val="en-US"/>
          </w:rPr>
          <w:t xml:space="preserve">then </w:t>
        </w:r>
      </w:ins>
      <w:del w:id="373" w:author="Unknown Author" w:date="2016-07-10T11:58:00Z">
        <w:r>
          <w:rPr>
            <w:rFonts w:cs="Arial" w:ascii="Arial" w:hAnsi="Arial"/>
            <w:color w:val="1B1C20"/>
            <w:lang w:val="en-US"/>
          </w:rPr>
          <w:delText>complemented</w:delText>
        </w:r>
      </w:del>
      <w:ins w:id="374" w:author="Unknown Author" w:date="2016-07-10T11:58:00Z">
        <w:r>
          <w:rPr>
            <w:rFonts w:cs="Arial" w:ascii="Arial" w:hAnsi="Arial"/>
            <w:color w:val="1B1C20"/>
            <w:lang w:val="en-US"/>
          </w:rPr>
          <w:t>updated</w:t>
        </w:r>
      </w:ins>
      <w:r>
        <w:rPr>
          <w:rFonts w:cs="Arial" w:ascii="Arial" w:hAnsi="Arial"/>
          <w:color w:val="1B1C20"/>
          <w:lang w:val="en-US"/>
        </w:rPr>
        <w:t xml:space="preserve"> using published documents (Bach et al., 2008, 2009; Marín et al., 1998; Huang and Liu, 2010; Pacheco et al., 2011)</w:t>
      </w:r>
      <w:del w:id="375" w:author="Unknown Author" w:date="2016-07-10T11:58:00Z">
        <w:r>
          <w:rPr>
            <w:rFonts w:cs="Arial" w:ascii="Arial" w:hAnsi="Arial"/>
            <w:color w:val="1B1C20"/>
            <w:lang w:val="en-US"/>
          </w:rPr>
          <w:delText xml:space="preserve"> and </w:delText>
        </w:r>
      </w:del>
      <w:ins w:id="376" w:author="Unknown Author" w:date="2016-07-10T11:58:00Z">
        <w:r>
          <w:rPr>
            <w:rFonts w:cs="Arial" w:ascii="Arial" w:hAnsi="Arial"/>
            <w:color w:val="1B1C20"/>
            <w:lang w:val="en-US"/>
          </w:rPr>
          <w:t xml:space="preserve">, </w:t>
        </w:r>
      </w:ins>
      <w:del w:id="377" w:author="Unknown Author" w:date="2016-07-10T11:58:00Z">
        <w:r>
          <w:rPr>
            <w:rFonts w:cs="Arial" w:ascii="Arial" w:hAnsi="Arial"/>
            <w:color w:val="1B1C20"/>
            <w:lang w:val="en-US"/>
          </w:rPr>
          <w:delText xml:space="preserve">national databases such as </w:delText>
        </w:r>
      </w:del>
      <w:r>
        <w:rPr>
          <w:rFonts w:cs="Arial" w:ascii="Arial" w:hAnsi="Arial"/>
          <w:color w:val="1B1C20"/>
          <w:lang w:val="en-US"/>
        </w:rPr>
        <w:t xml:space="preserve">the </w:t>
      </w:r>
      <w:ins w:id="378" w:author="Unknown Author" w:date="2016-07-10T11:58:00Z">
        <w:r>
          <w:rPr>
            <w:rFonts w:cs="Arial" w:ascii="Arial" w:hAnsi="Arial"/>
            <w:color w:val="1B1C20"/>
            <w:lang w:val="en-US"/>
          </w:rPr>
          <w:t xml:space="preserve">national </w:t>
        </w:r>
      </w:ins>
      <w:r>
        <w:rPr>
          <w:rFonts w:cs="Arial" w:ascii="Arial" w:hAnsi="Arial"/>
          <w:color w:val="1B1C20"/>
          <w:lang w:val="en-US"/>
        </w:rPr>
        <w:t>Brazilian On-board Observer Program database (South Atlantic Ocean)</w:t>
      </w:r>
      <w:ins w:id="379" w:author="Unknown Author" w:date="2016-07-10T11:58:00Z">
        <w:r>
          <w:rPr>
            <w:rFonts w:cs="Arial" w:ascii="Arial" w:hAnsi="Arial"/>
            <w:color w:val="1B1C20"/>
            <w:lang w:val="en-US"/>
          </w:rPr>
          <w:t>,</w:t>
        </w:r>
      </w:ins>
      <w:r>
        <w:rPr>
          <w:rFonts w:cs="Arial" w:ascii="Arial" w:hAnsi="Arial"/>
          <w:color w:val="1B1C20"/>
          <w:lang w:val="en-US"/>
        </w:rPr>
        <w:t xml:space="preserve"> and the national database for observer data on-board pelagic longliners based in La Reunion (Indian Ocean)</w:t>
      </w:r>
      <w:del w:id="380" w:author="Unknown Author" w:date="2016-07-10T11:58:00Z">
        <w:r>
          <w:rPr>
            <w:rFonts w:cs="Arial" w:ascii="Arial" w:hAnsi="Arial"/>
            <w:color w:val="1B1C20"/>
            <w:lang w:val="en-US"/>
          </w:rPr>
          <w:delText>,</w:delText>
        </w:r>
      </w:del>
      <w:r>
        <w:rPr>
          <w:rFonts w:cs="Arial" w:ascii="Arial" w:hAnsi="Arial"/>
          <w:color w:val="1B1C20"/>
          <w:lang w:val="en-US"/>
        </w:rPr>
        <w:t xml:space="preserve"> hosted by IRD (Institut de Recherche pour le Développement) (Bach et al., 2008, 2013).</w:t>
      </w:r>
    </w:p>
    <w:p>
      <w:pPr>
        <w:pStyle w:val="Normal"/>
        <w:spacing w:lineRule="auto" w:line="360" w:before="0" w:after="0"/>
        <w:ind w:firstLine="708"/>
        <w:jc w:val="both"/>
        <w:rPr>
          <w:rFonts w:ascii="Arial" w:hAnsi="Arial" w:cs="Arial"/>
          <w:color w:val="1B1C20"/>
          <w:lang w:val="en-US"/>
        </w:rPr>
      </w:pPr>
      <w:r>
        <w:rPr>
          <w:rFonts w:cs="Arial" w:ascii="Arial" w:hAnsi="Arial"/>
          <w:color w:val="1B1C20"/>
          <w:lang w:val="en-US"/>
        </w:rPr>
      </w:r>
    </w:p>
    <w:p>
      <w:pPr>
        <w:pStyle w:val="Normal"/>
        <w:spacing w:lineRule="auto" w:line="360" w:before="0" w:after="0"/>
        <w:jc w:val="both"/>
        <w:rPr>
          <w:rFonts w:ascii="Arial" w:hAnsi="Arial" w:cs="Arial"/>
          <w:i/>
          <w:i/>
          <w:color w:val="1B1C20"/>
          <w:lang w:val="en-US"/>
        </w:rPr>
      </w:pPr>
      <w:r>
        <w:rPr>
          <w:rFonts w:cs="Arial" w:ascii="Arial" w:hAnsi="Arial"/>
          <w:i/>
          <w:color w:val="1B1C20"/>
          <w:lang w:val="en-US"/>
        </w:rPr>
        <w:t>2.2. Determining the vulnerability of the stocks</w:t>
      </w:r>
    </w:p>
    <w:p>
      <w:pPr>
        <w:pStyle w:val="Normal"/>
        <w:spacing w:lineRule="auto" w:line="360" w:before="0" w:after="0"/>
        <w:ind w:firstLine="708"/>
        <w:jc w:val="both"/>
        <w:rPr/>
      </w:pPr>
      <w:r>
        <w:rPr>
          <w:rFonts w:cs="Arial" w:ascii="Arial" w:hAnsi="Arial"/>
          <w:lang w:val="en-US"/>
        </w:rPr>
        <w:t>Vulnerability (v) is a measure of the extent to which fishing mortality on a species exceeds its biological ability to renew itself (Stobutzki et al., 2002). It is a function of productivity and susceptibility attributes</w:t>
      </w:r>
      <w:del w:id="381" w:author="Unknown Author" w:date="2016-07-10T11:59:00Z">
        <w:r>
          <w:rPr>
            <w:rFonts w:cs="Arial" w:ascii="Arial" w:hAnsi="Arial"/>
            <w:lang w:val="en-US"/>
          </w:rPr>
          <w:delText xml:space="preserve"> for a given species</w:delText>
        </w:r>
      </w:del>
      <w:r>
        <w:rPr>
          <w:rFonts w:cs="Arial" w:ascii="Arial" w:hAnsi="Arial"/>
          <w:lang w:val="en-US"/>
        </w:rPr>
        <w:t xml:space="preserve">, which are combined to produce a single score that quantifies the risk </w:t>
      </w:r>
      <w:del w:id="382" w:author="Unknown Author" w:date="2016-07-10T12:00:00Z">
        <w:r>
          <w:rPr>
            <w:rFonts w:cs="Arial" w:ascii="Arial" w:hAnsi="Arial"/>
            <w:lang w:val="en-US"/>
          </w:rPr>
          <w:delText xml:space="preserve">of </w:delText>
        </w:r>
      </w:del>
      <w:del w:id="383" w:author="Flavia Lucena [2]" w:date="2016-07-06T11:47:00Z">
        <w:r>
          <w:rPr>
            <w:rFonts w:cs="Arial" w:ascii="Arial" w:hAnsi="Arial"/>
            <w:lang w:val="en-US"/>
          </w:rPr>
          <w:delText>overexploitation</w:delText>
        </w:r>
      </w:del>
      <w:del w:id="384" w:author="Unknown Author" w:date="2016-07-10T12:00:00Z">
        <w:r>
          <w:rPr>
            <w:rFonts w:cs="Arial" w:ascii="Arial" w:hAnsi="Arial"/>
            <w:lang w:val="en-US"/>
          </w:rPr>
          <w:delText>the</w:delText>
        </w:r>
      </w:del>
      <w:ins w:id="385" w:author="Unknown Author" w:date="2016-07-10T12:00:00Z">
        <w:r>
          <w:rPr>
            <w:rFonts w:cs="Arial" w:ascii="Arial" w:hAnsi="Arial"/>
            <w:lang w:val="en-US"/>
          </w:rPr>
          <w:t>to a</w:t>
        </w:r>
      </w:ins>
      <w:ins w:id="386" w:author="Flavia Lucena [2]" w:date="2016-07-06T11:47:00Z">
        <w:r>
          <w:rPr>
            <w:rFonts w:cs="Arial" w:ascii="Arial" w:hAnsi="Arial"/>
            <w:lang w:val="en-US"/>
          </w:rPr>
          <w:t xml:space="preserve"> stock</w:t>
        </w:r>
      </w:ins>
      <w:r>
        <w:rPr>
          <w:rFonts w:cs="Arial" w:ascii="Arial" w:hAnsi="Arial"/>
          <w:lang w:val="en-US"/>
        </w:rPr>
        <w:t xml:space="preserve">. </w:t>
      </w:r>
      <w:r>
        <w:rPr>
          <w:rFonts w:cs="Arial" w:ascii="Arial" w:hAnsi="Arial"/>
          <w:lang w:val="en-US" w:eastAsia="pt-BR"/>
        </w:rPr>
        <w:t xml:space="preserve">Stocks that received a low productivity score and a high susceptibility score were considered to be the most vulnerable to overfishing, while stocks with a high productivity score and low susceptibility score were considered to be the least vulnerable. </w:t>
      </w:r>
      <w:r>
        <w:rPr>
          <w:rFonts w:cs="Arial" w:ascii="Arial" w:hAnsi="Arial"/>
          <w:lang w:val="en-US"/>
        </w:rPr>
        <w:t xml:space="preserve">Each attribute of </w:t>
      </w:r>
      <w:r>
        <w:rPr>
          <w:rFonts w:cs="Arial" w:ascii="Arial" w:hAnsi="Arial"/>
          <w:i/>
          <w:lang w:val="en-US"/>
        </w:rPr>
        <w:t>P</w:t>
      </w:r>
      <w:r>
        <w:rPr>
          <w:rFonts w:cs="Arial" w:ascii="Arial" w:hAnsi="Arial"/>
          <w:i/>
          <w:iCs/>
          <w:lang w:val="en-US"/>
        </w:rPr>
        <w:t xml:space="preserve"> </w:t>
      </w:r>
      <w:r>
        <w:rPr>
          <w:rFonts w:cs="Arial" w:ascii="Arial" w:hAnsi="Arial"/>
          <w:iCs/>
          <w:lang w:val="en-US"/>
        </w:rPr>
        <w:t xml:space="preserve">(productivity) </w:t>
      </w:r>
      <w:r>
        <w:rPr>
          <w:rFonts w:cs="Arial" w:ascii="Arial" w:hAnsi="Arial"/>
          <w:lang w:val="en-US"/>
        </w:rPr>
        <w:t xml:space="preserve">and </w:t>
      </w:r>
      <w:r>
        <w:rPr>
          <w:rFonts w:cs="Arial" w:ascii="Arial" w:hAnsi="Arial"/>
          <w:i/>
          <w:iCs/>
          <w:lang w:val="en-US"/>
        </w:rPr>
        <w:t xml:space="preserve">S </w:t>
      </w:r>
      <w:r>
        <w:rPr>
          <w:rFonts w:cs="Arial" w:ascii="Arial" w:hAnsi="Arial"/>
          <w:iCs/>
          <w:lang w:val="en-US"/>
        </w:rPr>
        <w:t>(susceptibility)</w:t>
      </w:r>
      <w:r>
        <w:rPr>
          <w:rFonts w:cs="Arial" w:ascii="Arial" w:hAnsi="Arial"/>
          <w:i/>
          <w:iCs/>
          <w:lang w:val="en-US"/>
        </w:rPr>
        <w:t xml:space="preserve"> </w:t>
      </w:r>
      <w:r>
        <w:rPr>
          <w:rFonts w:cs="Arial" w:ascii="Arial" w:hAnsi="Arial"/>
          <w:lang w:val="en-US"/>
        </w:rPr>
        <w:t>was scored on a three-point scale, indicating low (1), medium (2), and high (3) values. For productivity, 1 indicate</w:t>
      </w:r>
      <w:del w:id="387" w:author="Unknown Author" w:date="2016-07-10T12:01:00Z">
        <w:r>
          <w:rPr>
            <w:rFonts w:cs="Arial" w:ascii="Arial" w:hAnsi="Arial"/>
            <w:lang w:val="en-US"/>
          </w:rPr>
          <w:delText>d</w:delText>
        </w:r>
      </w:del>
      <w:ins w:id="388" w:author="Unknown Author" w:date="2016-07-10T12:01:00Z">
        <w:r>
          <w:rPr>
            <w:rFonts w:cs="Arial" w:ascii="Arial" w:hAnsi="Arial"/>
            <w:lang w:val="en-US"/>
          </w:rPr>
          <w:t>s</w:t>
        </w:r>
      </w:ins>
      <w:r>
        <w:rPr>
          <w:rFonts w:cs="Arial" w:ascii="Arial" w:hAnsi="Arial"/>
          <w:lang w:val="en-US"/>
        </w:rPr>
        <w:t xml:space="preserve"> </w:t>
      </w:r>
      <w:ins w:id="389" w:author="Unknown Author" w:date="2016-07-10T12:01:00Z">
        <w:r>
          <w:rPr>
            <w:rFonts w:cs="Arial" w:ascii="Arial" w:hAnsi="Arial"/>
            <w:lang w:val="en-US"/>
          </w:rPr>
          <w:t xml:space="preserve">a </w:t>
        </w:r>
      </w:ins>
      <w:r>
        <w:rPr>
          <w:rFonts w:cs="Arial" w:ascii="Arial" w:hAnsi="Arial"/>
          <w:lang w:val="en-US"/>
        </w:rPr>
        <w:t xml:space="preserve">relative low productivity and </w:t>
      </w:r>
      <w:del w:id="390" w:author="Unknown Author" w:date="2016-07-10T12:00:00Z">
        <w:r>
          <w:rPr>
            <w:rFonts w:cs="Arial" w:ascii="Arial" w:hAnsi="Arial"/>
            <w:lang w:val="en-US"/>
          </w:rPr>
          <w:delText>anticipated</w:delText>
        </w:r>
      </w:del>
      <w:r>
        <w:rPr>
          <w:rFonts w:cs="Arial" w:ascii="Arial" w:hAnsi="Arial"/>
          <w:lang w:val="en-US"/>
        </w:rPr>
        <w:t xml:space="preserve"> high risk and 3 indicate</w:t>
      </w:r>
      <w:del w:id="391" w:author="Unknown Author" w:date="2016-07-10T12:01:00Z">
        <w:r>
          <w:rPr>
            <w:rFonts w:cs="Arial" w:ascii="Arial" w:hAnsi="Arial"/>
            <w:lang w:val="en-US"/>
          </w:rPr>
          <w:delText>d</w:delText>
        </w:r>
      </w:del>
      <w:ins w:id="392" w:author="Unknown Author" w:date="2016-07-10T12:01:00Z">
        <w:r>
          <w:rPr>
            <w:rFonts w:cs="Arial" w:ascii="Arial" w:hAnsi="Arial"/>
            <w:lang w:val="en-US"/>
          </w:rPr>
          <w:t>s</w:t>
        </w:r>
      </w:ins>
      <w:r>
        <w:rPr>
          <w:rFonts w:cs="Arial" w:ascii="Arial" w:hAnsi="Arial"/>
          <w:lang w:val="en-US"/>
        </w:rPr>
        <w:t xml:space="preserve"> </w:t>
      </w:r>
      <w:ins w:id="393" w:author="Unknown Author" w:date="2016-07-10T12:01:00Z">
        <w:r>
          <w:rPr>
            <w:rFonts w:cs="Arial" w:ascii="Arial" w:hAnsi="Arial"/>
            <w:lang w:val="en-US"/>
          </w:rPr>
          <w:t xml:space="preserve">a </w:t>
        </w:r>
      </w:ins>
      <w:r>
        <w:rPr>
          <w:rFonts w:cs="Arial" w:ascii="Arial" w:hAnsi="Arial"/>
          <w:lang w:val="en-US"/>
        </w:rPr>
        <w:t xml:space="preserve">relative high productivity and </w:t>
      </w:r>
      <w:del w:id="394" w:author="Unknown Author" w:date="2016-07-10T12:01:00Z">
        <w:r>
          <w:rPr>
            <w:rFonts w:cs="Arial" w:ascii="Arial" w:hAnsi="Arial"/>
            <w:lang w:val="en-US"/>
          </w:rPr>
          <w:delText xml:space="preserve">anticipated </w:delText>
        </w:r>
      </w:del>
      <w:r>
        <w:rPr>
          <w:rFonts w:cs="Arial" w:ascii="Arial" w:hAnsi="Arial"/>
          <w:lang w:val="en-US"/>
        </w:rPr>
        <w:t>low risk. Conversely, for the susceptibility attributes, 3 indicate</w:t>
      </w:r>
      <w:del w:id="395" w:author="Unknown Author" w:date="2016-07-10T12:01:00Z">
        <w:r>
          <w:rPr>
            <w:rFonts w:cs="Arial" w:ascii="Arial" w:hAnsi="Arial"/>
            <w:lang w:val="en-US"/>
          </w:rPr>
          <w:delText>d</w:delText>
        </w:r>
      </w:del>
      <w:ins w:id="396" w:author="Unknown Author" w:date="2016-07-10T12:01:00Z">
        <w:r>
          <w:rPr>
            <w:rFonts w:cs="Arial" w:ascii="Arial" w:hAnsi="Arial"/>
            <w:lang w:val="en-US"/>
          </w:rPr>
          <w:t>s</w:t>
        </w:r>
      </w:ins>
      <w:r>
        <w:rPr>
          <w:rFonts w:cs="Arial" w:ascii="Arial" w:hAnsi="Arial"/>
          <w:lang w:val="en-US"/>
        </w:rPr>
        <w:t xml:space="preserve"> relative</w:t>
      </w:r>
      <w:ins w:id="397" w:author="Unknown Author" w:date="2016-07-10T12:02:00Z">
        <w:r>
          <w:rPr>
            <w:rFonts w:cs="Arial" w:ascii="Arial" w:hAnsi="Arial"/>
            <w:lang w:val="en-US"/>
          </w:rPr>
          <w:t>ly</w:t>
        </w:r>
      </w:ins>
      <w:r>
        <w:rPr>
          <w:rFonts w:cs="Arial" w:ascii="Arial" w:hAnsi="Arial"/>
          <w:lang w:val="en-US"/>
        </w:rPr>
        <w:t xml:space="preserve"> high susceptibility and </w:t>
      </w:r>
      <w:del w:id="398" w:author="Unknown Author" w:date="2016-07-10T12:01:00Z">
        <w:r>
          <w:rPr>
            <w:rFonts w:cs="Arial" w:ascii="Arial" w:hAnsi="Arial"/>
            <w:lang w:val="en-US"/>
          </w:rPr>
          <w:delText xml:space="preserve">anticipated </w:delText>
        </w:r>
      </w:del>
      <w:r>
        <w:rPr>
          <w:rFonts w:cs="Arial" w:ascii="Arial" w:hAnsi="Arial"/>
          <w:lang w:val="en-US"/>
        </w:rPr>
        <w:t xml:space="preserve">high risk and 1 </w:t>
      </w:r>
      <w:del w:id="399" w:author="Unknown Author" w:date="2016-07-10T12:01:00Z">
        <w:r>
          <w:rPr>
            <w:rFonts w:cs="Arial" w:ascii="Arial" w:hAnsi="Arial"/>
            <w:lang w:val="en-US"/>
          </w:rPr>
          <w:delText xml:space="preserve">indicated </w:delText>
        </w:r>
      </w:del>
      <w:r>
        <w:rPr>
          <w:rFonts w:cs="Arial" w:ascii="Arial" w:hAnsi="Arial"/>
          <w:lang w:val="en-US"/>
        </w:rPr>
        <w:t>relative</w:t>
      </w:r>
      <w:ins w:id="400" w:author="Unknown Author" w:date="2016-07-10T12:02:00Z">
        <w:r>
          <w:rPr>
            <w:rFonts w:cs="Arial" w:ascii="Arial" w:hAnsi="Arial"/>
            <w:lang w:val="en-US"/>
          </w:rPr>
          <w:t>ly</w:t>
        </w:r>
      </w:ins>
      <w:r>
        <w:rPr>
          <w:rFonts w:cs="Arial" w:ascii="Arial" w:hAnsi="Arial"/>
          <w:lang w:val="en-US"/>
        </w:rPr>
        <w:t xml:space="preserve"> low susceptibility and </w:t>
      </w:r>
      <w:del w:id="401" w:author="Unknown Author" w:date="2016-07-10T12:01:00Z">
        <w:r>
          <w:rPr>
            <w:rFonts w:cs="Arial" w:ascii="Arial" w:hAnsi="Arial"/>
            <w:lang w:val="en-US"/>
          </w:rPr>
          <w:delText xml:space="preserve">anticipated </w:delText>
        </w:r>
      </w:del>
      <w:r>
        <w:rPr>
          <w:rFonts w:cs="Arial" w:ascii="Arial" w:hAnsi="Arial"/>
          <w:lang w:val="en-US"/>
        </w:rPr>
        <w:t xml:space="preserve">low risk.  </w:t>
      </w:r>
      <w:ins w:id="402" w:author="Unknown Author" w:date="2016-07-10T12:02:00Z">
        <w:r>
          <w:rPr>
            <w:rFonts w:cs="Arial" w:ascii="Arial" w:hAnsi="Arial"/>
            <w:lang w:val="en-US"/>
          </w:rPr>
          <w:t xml:space="preserve">Where </w:t>
        </w:r>
      </w:ins>
      <w:del w:id="403" w:author="Unknown Author" w:date="2016-07-10T12:02:00Z">
        <w:r>
          <w:rPr>
            <w:rFonts w:cs="Arial" w:ascii="Arial" w:hAnsi="Arial"/>
            <w:lang w:val="en-US"/>
          </w:rPr>
          <w:delText xml:space="preserve">Missing </w:delText>
        </w:r>
      </w:del>
      <w:r>
        <w:rPr>
          <w:rFonts w:cs="Arial" w:ascii="Arial" w:hAnsi="Arial"/>
          <w:lang w:val="en-US"/>
        </w:rPr>
        <w:t xml:space="preserve">attributes were </w:t>
      </w:r>
      <w:ins w:id="404" w:author="Unknown Author" w:date="2016-07-10T12:02:00Z">
        <w:r>
          <w:rPr>
            <w:rFonts w:cs="Arial" w:ascii="Arial" w:hAnsi="Arial"/>
            <w:lang w:val="en-US"/>
          </w:rPr>
          <w:t xml:space="preserve">missing a </w:t>
        </w:r>
      </w:ins>
      <w:del w:id="405" w:author="Unknown Author" w:date="2016-07-10T12:02:00Z">
        <w:r>
          <w:rPr>
            <w:rFonts w:cs="Arial" w:ascii="Arial" w:hAnsi="Arial"/>
            <w:lang w:val="en-US"/>
          </w:rPr>
          <w:delText xml:space="preserve">not given a </w:delText>
        </w:r>
      </w:del>
      <w:r>
        <w:rPr>
          <w:rFonts w:cs="Arial" w:ascii="Arial" w:hAnsi="Arial"/>
          <w:lang w:val="en-US"/>
        </w:rPr>
        <w:t xml:space="preserve">score </w:t>
      </w:r>
      <w:ins w:id="406" w:author="Unknown Author" w:date="2016-07-10T12:02:00Z">
        <w:r>
          <w:rPr>
            <w:rFonts w:cs="Arial" w:ascii="Arial" w:hAnsi="Arial"/>
            <w:lang w:val="en-US"/>
          </w:rPr>
          <w:t xml:space="preserve">was not assigned </w:t>
        </w:r>
      </w:ins>
      <w:r>
        <w:rPr>
          <w:rFonts w:cs="Arial" w:ascii="Arial" w:hAnsi="Arial"/>
          <w:lang w:val="en-US"/>
        </w:rPr>
        <w:t xml:space="preserve">and were not used in the computation of the final </w:t>
      </w:r>
      <w:r>
        <w:rPr>
          <w:rFonts w:cs="Arial" w:ascii="Arial" w:hAnsi="Arial"/>
          <w:i/>
          <w:lang w:val="en-US"/>
        </w:rPr>
        <w:t>P</w:t>
      </w:r>
      <w:r>
        <w:rPr>
          <w:rFonts w:cs="Arial" w:ascii="Arial" w:hAnsi="Arial"/>
          <w:lang w:val="en-US"/>
        </w:rPr>
        <w:t xml:space="preserve"> </w:t>
      </w:r>
      <w:del w:id="407" w:author="Unknown Author" w:date="2016-07-10T12:02:00Z">
        <w:r>
          <w:rPr>
            <w:rFonts w:cs="Arial" w:ascii="Arial" w:hAnsi="Arial"/>
            <w:lang w:val="en-US"/>
          </w:rPr>
          <w:delText>and/</w:delText>
        </w:r>
      </w:del>
      <w:r>
        <w:rPr>
          <w:rFonts w:cs="Arial" w:ascii="Arial" w:hAnsi="Arial"/>
          <w:lang w:val="en-US"/>
        </w:rPr>
        <w:t xml:space="preserve">or </w:t>
      </w:r>
      <w:r>
        <w:rPr>
          <w:rFonts w:cs="Arial" w:ascii="Arial" w:hAnsi="Arial"/>
          <w:i/>
          <w:lang w:val="en-US"/>
        </w:rPr>
        <w:t>S</w:t>
      </w:r>
      <w:r>
        <w:rPr>
          <w:rFonts w:cs="Arial" w:ascii="Arial" w:hAnsi="Arial"/>
          <w:lang w:val="en-US"/>
        </w:rPr>
        <w:t xml:space="preserve"> scores. Each attribute score was then weighted and the overall species productivity and susceptibility scores were a weighted mean of the </w:t>
      </w:r>
      <w:del w:id="408" w:author="Unknown Author" w:date="2016-07-10T12:03:00Z">
        <w:r>
          <w:rPr>
            <w:rFonts w:cs="Arial" w:ascii="Arial" w:hAnsi="Arial"/>
            <w:lang w:val="en-US"/>
          </w:rPr>
          <w:delText xml:space="preserve">adhoc </w:delText>
        </w:r>
      </w:del>
      <w:r>
        <w:rPr>
          <w:rFonts w:cs="Arial" w:ascii="Arial" w:hAnsi="Arial"/>
          <w:lang w:val="en-US"/>
        </w:rPr>
        <w:t xml:space="preserve">attribute scores. </w:t>
      </w:r>
    </w:p>
    <w:p>
      <w:pPr>
        <w:pStyle w:val="Normal"/>
        <w:spacing w:lineRule="auto" w:line="360" w:before="0" w:after="0"/>
        <w:ind w:firstLine="708"/>
        <w:jc w:val="both"/>
        <w:rPr/>
      </w:pPr>
      <w:r>
        <w:rPr>
          <w:rFonts w:cs="Arial" w:ascii="Arial" w:hAnsi="Arial"/>
          <w:lang w:val="en-US"/>
        </w:rPr>
        <w:t>The two-dimensional nature of the PSA leads directly to the calculation of an overall vulnerability score (</w:t>
      </w:r>
      <w:r>
        <w:rPr>
          <w:rFonts w:cs="Arial" w:ascii="Arial" w:hAnsi="Arial"/>
          <w:i/>
          <w:iCs/>
          <w:lang w:val="en-US"/>
        </w:rPr>
        <w:t>v</w:t>
      </w:r>
      <w:r>
        <w:rPr>
          <w:rFonts w:cs="Arial" w:ascii="Arial" w:hAnsi="Arial"/>
          <w:lang w:val="en-US"/>
        </w:rPr>
        <w:t xml:space="preserve">) </w:t>
      </w:r>
      <w:del w:id="409" w:author="Unknown Author" w:date="2016-07-10T12:04:00Z">
        <w:r>
          <w:rPr>
            <w:rFonts w:cs="Arial" w:ascii="Arial" w:hAnsi="Arial"/>
            <w:lang w:val="en-US"/>
          </w:rPr>
          <w:delText>of a species</w:delText>
        </w:r>
      </w:del>
      <w:ins w:id="410" w:author="Unknown Author" w:date="2016-07-10T12:04:00Z">
        <w:r>
          <w:rPr>
            <w:rFonts w:cs="Arial" w:ascii="Arial" w:hAnsi="Arial"/>
            <w:lang w:val="en-US"/>
          </w:rPr>
          <w:t>for a stock</w:t>
        </w:r>
      </w:ins>
      <w:r>
        <w:rPr>
          <w:rFonts w:cs="Arial" w:ascii="Arial" w:hAnsi="Arial"/>
          <w:lang w:val="en-US"/>
        </w:rPr>
        <w:t>, defined as</w:t>
      </w:r>
      <w:del w:id="411" w:author="Flavia Lucena" w:date="2016-06-03T12:07:00Z">
        <w:r>
          <w:rPr>
            <w:rFonts w:cs="Arial" w:ascii="Arial" w:hAnsi="Arial"/>
            <w:lang w:val="en-US"/>
          </w:rPr>
          <w:delText>,</w:delText>
        </w:r>
      </w:del>
      <w:r>
        <w:rPr>
          <w:rFonts w:cs="Arial" w:ascii="Arial" w:hAnsi="Arial"/>
          <w:lang w:val="en-US"/>
        </w:rPr>
        <w:t xml:space="preserve"> </w:t>
      </w:r>
      <w:del w:id="412" w:author="Flavia Lucena" w:date="2016-06-03T12:07:00Z">
        <w:r>
          <w:rPr>
            <w:rFonts w:cs="Arial" w:ascii="Arial" w:hAnsi="Arial"/>
            <w:lang w:val="en-US"/>
          </w:rPr>
          <w:delText xml:space="preserve">in ERA level 2 (semi-quantitative), </w:delText>
        </w:r>
      </w:del>
      <w:r>
        <w:rPr>
          <w:rFonts w:cs="Arial" w:ascii="Arial" w:hAnsi="Arial"/>
          <w:lang w:val="en-US"/>
        </w:rPr>
        <w:t>the Euclidean distance from the origin of a PSA scatter plot:</w:t>
      </w:r>
    </w:p>
    <w:p>
      <w:pPr>
        <w:pStyle w:val="Normal"/>
        <w:spacing w:lineRule="auto" w:line="360" w:before="0" w:after="0"/>
        <w:ind w:firstLine="708"/>
        <w:jc w:val="both"/>
        <w:rPr>
          <w:rFonts w:ascii="Arial" w:hAnsi="Arial" w:cs="Arial"/>
          <w:lang w:val="en-US"/>
        </w:rPr>
      </w:pPr>
      <w:r>
        <w:rPr/>
      </w:r>
      <m:oMath xmlns:m="http://schemas.openxmlformats.org/officeDocument/2006/math">
        <m:eqArr>
          <m:e>
            <m:r>
              <w:rPr>
                <w:rFonts w:ascii="Cambria Math" w:hAnsi="Cambria Math"/>
              </w:rPr>
              <m:t xml:space="preserve">0</m:t>
            </m:r>
          </m:e>
          <m:e>
            <m:sSub>
              <m:e>
                <m:r>
                  <w:rPr>
                    <w:rFonts w:ascii="Cambria Math" w:hAnsi="Cambria Math"/>
                  </w:rPr>
                  <m:t xml:space="preserve">P</m:t>
                </m:r>
                <m:r>
                  <w:rPr>
                    <w:rFonts w:ascii="Cambria Math" w:hAnsi="Cambria Math"/>
                  </w:rPr>
                  <m:t xml:space="preserve">−</m:t>
                </m:r>
                <m:r>
                  <w:rPr>
                    <w:rFonts w:ascii="Cambria Math" w:hAnsi="Cambria Math"/>
                  </w:rPr>
                  <m:t xml:space="preserve">X</m:t>
                </m:r>
              </m:e>
              <m:sub/>
            </m:sSub>
          </m:e>
          <m:e>
            <m:r>
              <w:rPr>
                <w:rFonts w:ascii="Cambria Math" w:hAnsi="Cambria Math"/>
              </w:rPr>
              <m:t xml:space="preserve">0</m:t>
            </m:r>
          </m:e>
          <m:e>
            <m:sSub>
              <m:e>
                <m:r>
                  <w:rPr>
                    <w:rFonts w:ascii="Cambria Math" w:hAnsi="Cambria Math"/>
                  </w:rPr>
                  <m:t xml:space="preserve">S</m:t>
                </m:r>
                <m:r>
                  <w:rPr>
                    <w:rFonts w:ascii="Cambria Math" w:hAnsi="Cambria Math"/>
                  </w:rPr>
                  <m:t xml:space="preserve">−</m:t>
                </m:r>
                <m:r>
                  <w:rPr>
                    <w:rFonts w:ascii="Cambria Math" w:hAnsi="Cambria Math"/>
                  </w:rPr>
                  <m:t xml:space="preserve">Y</m:t>
                </m:r>
              </m:e>
              <m:sub/>
            </m:sSub>
          </m:e>
          <m:e/>
          <m:e>
            <m:r>
              <w:rPr>
                <w:rFonts w:ascii="Cambria Math" w:hAnsi="Cambria Math"/>
              </w:rPr>
              <m:t xml:space="preserve">v</m:t>
            </m:r>
            <m:r>
              <w:rPr>
                <w:rFonts w:ascii="Cambria Math" w:hAnsi="Cambria Math"/>
              </w:rPr>
              <m:t xml:space="preserve">=</m:t>
            </m:r>
            <m:rad>
              <m:radPr>
                <m:degHide m:val="1"/>
              </m:radPr>
              <m:deg/>
              <m:e/>
            </m:rad>
          </m:e>
        </m:eqArr>
      </m:oMath>
    </w:p>
    <w:p>
      <w:pPr>
        <w:pStyle w:val="Normal"/>
        <w:spacing w:lineRule="auto" w:line="360" w:before="0" w:after="0"/>
        <w:ind w:firstLine="708"/>
        <w:jc w:val="both"/>
        <w:rPr>
          <w:rFonts w:ascii="Arial" w:hAnsi="Arial" w:cs="Arial"/>
          <w:lang w:val="en-US"/>
        </w:rPr>
      </w:pPr>
      <w:r>
        <w:rPr>
          <w:rFonts w:cs="Arial" w:ascii="Arial" w:hAnsi="Arial"/>
          <w:lang w:val="en-US"/>
        </w:rPr>
        <w:t xml:space="preserve"> </w:t>
      </w:r>
    </w:p>
    <w:p>
      <w:pPr>
        <w:pStyle w:val="Normal"/>
        <w:spacing w:lineRule="auto" w:line="360" w:before="0" w:after="0"/>
        <w:ind w:firstLine="708"/>
        <w:jc w:val="both"/>
        <w:rPr/>
      </w:pPr>
      <w:r>
        <w:rPr>
          <w:rFonts w:cs="Arial" w:ascii="Arial" w:hAnsi="Arial"/>
          <w:lang w:val="en-US"/>
        </w:rPr>
        <w:t>where X</w:t>
      </w:r>
      <w:r>
        <w:rPr>
          <w:rFonts w:cs="Arial" w:ascii="Arial" w:hAnsi="Arial"/>
          <w:vertAlign w:val="subscript"/>
          <w:lang w:val="en-US"/>
        </w:rPr>
        <w:t>0</w:t>
      </w:r>
      <w:r>
        <w:rPr>
          <w:rFonts w:cs="Arial" w:ascii="Arial" w:hAnsi="Arial"/>
          <w:lang w:val="en-US"/>
        </w:rPr>
        <w:t xml:space="preserve"> and Y</w:t>
      </w:r>
      <w:r>
        <w:rPr>
          <w:rFonts w:cs="Arial" w:ascii="Arial" w:hAnsi="Arial"/>
          <w:vertAlign w:val="subscript"/>
          <w:lang w:val="en-US"/>
        </w:rPr>
        <w:t>0</w:t>
      </w:r>
      <w:r>
        <w:rPr>
          <w:rFonts w:cs="Arial" w:ascii="Arial" w:hAnsi="Arial"/>
          <w:lang w:val="en-US"/>
        </w:rPr>
        <w:t xml:space="preserve"> are the (x, y) origin coordinates</w:t>
      </w:r>
      <w:del w:id="413" w:author="Unknown Author" w:date="2016-07-10T12:04:00Z">
        <w:r>
          <w:rPr>
            <w:rFonts w:cs="Arial" w:ascii="Arial" w:hAnsi="Arial"/>
            <w:lang w:val="en-US"/>
          </w:rPr>
          <w:delText>, respectively</w:delText>
        </w:r>
      </w:del>
      <w:r>
        <w:rPr>
          <w:rFonts w:cs="Arial" w:ascii="Arial" w:hAnsi="Arial"/>
          <w:lang w:val="en-US"/>
        </w:rPr>
        <w:t>.</w:t>
      </w:r>
    </w:p>
    <w:p>
      <w:pPr>
        <w:pStyle w:val="Normal"/>
        <w:spacing w:lineRule="auto" w:line="360" w:before="0" w:after="0"/>
        <w:ind w:firstLine="709"/>
        <w:jc w:val="both"/>
        <w:rPr/>
      </w:pPr>
      <w:ins w:id="414" w:author="Unknown Author" w:date="2016-07-10T12:04:00Z">
        <w:r>
          <w:rPr>
            <w:rFonts w:cs="Arial" w:ascii="Arial" w:hAnsi="Arial"/>
            <w:lang w:val="en-US"/>
          </w:rPr>
          <w:t xml:space="preserve">Stocks were then assigned into a </w:t>
        </w:r>
      </w:ins>
      <w:del w:id="415" w:author="Unknown Author" w:date="2016-07-10T12:04:00Z">
        <w:r>
          <w:rPr>
            <w:rFonts w:cs="Arial" w:ascii="Arial" w:hAnsi="Arial"/>
            <w:lang w:val="en-US"/>
          </w:rPr>
          <w:delText>R</w:delText>
        </w:r>
      </w:del>
      <w:ins w:id="416" w:author="Unknown Author" w:date="2016-07-10T12:04:00Z">
        <w:r>
          <w:rPr>
            <w:rFonts w:cs="Arial" w:ascii="Arial" w:hAnsi="Arial"/>
            <w:lang w:val="en-US"/>
          </w:rPr>
          <w:t>r</w:t>
        </w:r>
      </w:ins>
      <w:r>
        <w:rPr>
          <w:rFonts w:cs="Arial" w:ascii="Arial" w:hAnsi="Arial"/>
          <w:lang w:val="en-US"/>
        </w:rPr>
        <w:t xml:space="preserve">isk categories (high, moderate and low) </w:t>
      </w:r>
      <w:del w:id="417" w:author="Unknown Author" w:date="2016-07-10T12:04:00Z">
        <w:r>
          <w:rPr>
            <w:rFonts w:cs="Arial" w:ascii="Arial" w:hAnsi="Arial"/>
            <w:lang w:val="en-US"/>
          </w:rPr>
          <w:delText xml:space="preserve">were defined </w:delText>
        </w:r>
      </w:del>
      <w:r>
        <w:rPr>
          <w:rFonts w:cs="Arial" w:ascii="Arial" w:hAnsi="Arial"/>
          <w:lang w:val="en-US"/>
        </w:rPr>
        <w:t xml:space="preserve">by ranking the vulnerability scores </w:t>
      </w:r>
      <w:del w:id="418" w:author="Unknown Author" w:date="2016-07-10T12:05:00Z">
        <w:r>
          <w:rPr>
            <w:rFonts w:cs="Arial" w:ascii="Arial" w:hAnsi="Arial"/>
            <w:lang w:val="en-US"/>
          </w:rPr>
          <w:delText xml:space="preserve">in three classes, by </w:delText>
        </w:r>
      </w:del>
      <w:r>
        <w:rPr>
          <w:rFonts w:cs="Arial" w:ascii="Arial" w:hAnsi="Arial"/>
          <w:lang w:val="en-US"/>
        </w:rPr>
        <w:t xml:space="preserve">using a quantile method. The scores </w:t>
      </w:r>
      <w:del w:id="419" w:author="Unknown Author" w:date="2016-07-10T12:05:00Z">
        <w:r>
          <w:rPr>
            <w:rFonts w:cs="Arial" w:ascii="Arial" w:hAnsi="Arial"/>
            <w:lang w:val="en-US"/>
          </w:rPr>
          <w:delText>were</w:delText>
        </w:r>
      </w:del>
      <w:ins w:id="420" w:author="Unknown Author" w:date="2016-07-10T12:05:00Z">
        <w:r>
          <w:rPr>
            <w:rFonts w:cs="Arial" w:ascii="Arial" w:hAnsi="Arial"/>
            <w:lang w:val="en-US"/>
          </w:rPr>
          <w:t>can be</w:t>
        </w:r>
      </w:ins>
      <w:r>
        <w:rPr>
          <w:rFonts w:cs="Arial" w:ascii="Arial" w:hAnsi="Arial"/>
          <w:lang w:val="en-US"/>
        </w:rPr>
        <w:t xml:space="preserve"> depicted graphically in a scatter plot, with </w:t>
      </w:r>
      <w:r>
        <w:rPr>
          <w:rFonts w:cs="Arial" w:ascii="Arial" w:hAnsi="Arial"/>
          <w:i/>
          <w:lang w:val="en-US"/>
        </w:rPr>
        <w:t>P</w:t>
      </w:r>
      <w:r>
        <w:rPr>
          <w:rFonts w:cs="Arial" w:ascii="Arial" w:hAnsi="Arial"/>
          <w:lang w:val="en-US"/>
        </w:rPr>
        <w:t xml:space="preserve"> on the x-axis and</w:t>
      </w:r>
      <w:r>
        <w:rPr>
          <w:rFonts w:cs="Arial" w:ascii="Arial" w:hAnsi="Arial"/>
          <w:i/>
          <w:lang w:val="en-US"/>
        </w:rPr>
        <w:t xml:space="preserve"> S</w:t>
      </w:r>
      <w:r>
        <w:rPr>
          <w:rFonts w:cs="Arial" w:ascii="Arial" w:hAnsi="Arial"/>
          <w:lang w:val="en-US"/>
        </w:rPr>
        <w:t xml:space="preserve"> on the y-axis. The x-axis </w:t>
      </w:r>
      <w:del w:id="421" w:author="Unknown Author" w:date="2016-07-10T12:05:00Z">
        <w:r>
          <w:rPr>
            <w:rFonts w:cs="Arial" w:ascii="Arial" w:hAnsi="Arial"/>
            <w:lang w:val="en-US"/>
          </w:rPr>
          <w:delText>wa</w:delText>
        </w:r>
      </w:del>
      <w:ins w:id="422" w:author="Unknown Author" w:date="2016-07-10T12:05:00Z">
        <w:r>
          <w:rPr>
            <w:rFonts w:cs="Arial" w:ascii="Arial" w:hAnsi="Arial"/>
            <w:lang w:val="en-US"/>
          </w:rPr>
          <w:t>i</w:t>
        </w:r>
      </w:ins>
      <w:r>
        <w:rPr>
          <w:rFonts w:cs="Arial" w:ascii="Arial" w:hAnsi="Arial"/>
          <w:lang w:val="en-US"/>
        </w:rPr>
        <w:t>s reversed (i.e. it starts at 3 and ends at 1)</w:t>
      </w:r>
      <w:del w:id="423" w:author="Unknown Author" w:date="2016-07-10T12:06:00Z">
        <w:r>
          <w:rPr>
            <w:rFonts w:cs="Arial" w:ascii="Arial" w:hAnsi="Arial"/>
            <w:lang w:val="en-US"/>
          </w:rPr>
          <w:delText>,</w:delText>
        </w:r>
      </w:del>
      <w:r>
        <w:rPr>
          <w:rFonts w:cs="Arial" w:ascii="Arial" w:hAnsi="Arial"/>
          <w:lang w:val="en-US"/>
        </w:rPr>
        <w:t xml:space="preserve"> so that the </w:t>
      </w:r>
      <w:del w:id="424" w:author="Unknown Author" w:date="2016-07-10T12:06:00Z">
        <w:r>
          <w:rPr>
            <w:rFonts w:cs="Arial" w:ascii="Arial" w:hAnsi="Arial"/>
            <w:lang w:val="en-US"/>
          </w:rPr>
          <w:delText>area</w:delText>
        </w:r>
      </w:del>
      <w:ins w:id="425" w:author="Unknown Author" w:date="2016-07-10T12:06:00Z">
        <w:r>
          <w:rPr>
            <w:rFonts w:cs="Arial" w:ascii="Arial" w:hAnsi="Arial"/>
            <w:lang w:val="en-US"/>
          </w:rPr>
          <w:t>region</w:t>
        </w:r>
      </w:ins>
      <w:r>
        <w:rPr>
          <w:rFonts w:cs="Arial" w:ascii="Arial" w:hAnsi="Arial"/>
          <w:lang w:val="en-US"/>
        </w:rPr>
        <w:t xml:space="preserve"> </w:t>
      </w:r>
      <w:del w:id="426" w:author="Unknown Author" w:date="2016-07-10T12:06:00Z">
        <w:r>
          <w:rPr>
            <w:rFonts w:cs="Arial" w:ascii="Arial" w:hAnsi="Arial"/>
            <w:lang w:val="en-US"/>
          </w:rPr>
          <w:delText xml:space="preserve">of the plot </w:delText>
        </w:r>
      </w:del>
      <w:r>
        <w:rPr>
          <w:rFonts w:cs="Arial" w:ascii="Arial" w:hAnsi="Arial"/>
          <w:lang w:val="en-US"/>
        </w:rPr>
        <w:t>close to the origin (which was at 3, 1) corresponded to</w:t>
      </w:r>
      <w:del w:id="427" w:author="Unknown Author" w:date="2016-07-10T12:06:00Z">
        <w:r>
          <w:rPr>
            <w:rFonts w:cs="Arial" w:ascii="Arial" w:hAnsi="Arial"/>
            <w:lang w:val="en-US"/>
          </w:rPr>
          <w:delText xml:space="preserve"> high-productivity, low-susceptibility stocks, hence</w:delText>
        </w:r>
      </w:del>
      <w:r>
        <w:rPr>
          <w:rFonts w:cs="Arial" w:ascii="Arial" w:hAnsi="Arial"/>
          <w:lang w:val="en-US"/>
        </w:rPr>
        <w:t xml:space="preserve"> </w:t>
      </w:r>
      <w:ins w:id="428" w:author="Unknown Author" w:date="2016-07-10T12:06:00Z">
        <w:r>
          <w:rPr>
            <w:rFonts w:cs="Arial" w:ascii="Arial" w:hAnsi="Arial"/>
            <w:lang w:val="en-US"/>
          </w:rPr>
          <w:t xml:space="preserve">the </w:t>
        </w:r>
      </w:ins>
      <w:r>
        <w:rPr>
          <w:rFonts w:cs="Arial" w:ascii="Arial" w:hAnsi="Arial"/>
          <w:lang w:val="en-US"/>
        </w:rPr>
        <w:t>less vulnerable stocks</w:t>
      </w:r>
      <w:del w:id="429" w:author="Unknown Author" w:date="2016-07-10T12:06:00Z">
        <w:r>
          <w:rPr>
            <w:rFonts w:cs="Arial" w:ascii="Arial" w:hAnsi="Arial"/>
            <w:lang w:val="en-US"/>
          </w:rPr>
          <w:delText>.</w:delText>
        </w:r>
      </w:del>
      <w:ins w:id="430" w:author="Unknown Author" w:date="2016-07-10T12:06:00Z">
        <w:r>
          <w:rPr>
            <w:rFonts w:cs="Arial" w:ascii="Arial" w:hAnsi="Arial"/>
            <w:lang w:val="en-US"/>
          </w:rPr>
          <w:t xml:space="preserve">, </w:t>
        </w:r>
      </w:ins>
      <w:ins w:id="431" w:author="Unknown Author" w:date="2016-07-10T12:06:00Z">
        <w:r>
          <w:rPr>
            <w:rFonts w:eastAsia="Droid Sans Fallback" w:cs="Arial" w:ascii="Arial" w:hAnsi="Arial"/>
            <w:color w:val="00000A"/>
            <w:sz w:val="22"/>
            <w:szCs w:val="22"/>
            <w:lang w:val="en-US" w:eastAsia="en-US" w:bidi="ar-SA"/>
          </w:rPr>
          <w:t>i.e.</w:t>
        </w:r>
      </w:ins>
      <w:ins w:id="432" w:author="Unknown Author" w:date="2016-07-10T12:06:00Z">
        <w:r>
          <w:rPr>
            <w:rFonts w:cs="Arial" w:ascii="Arial" w:hAnsi="Arial"/>
            <w:lang w:val="en-US"/>
          </w:rPr>
          <w:t xml:space="preserve"> those with </w:t>
        </w:r>
      </w:ins>
      <w:ins w:id="433" w:author="Unknown Author" w:date="2016-07-10T12:06:00Z">
        <w:r>
          <w:rPr>
            <w:rFonts w:cs="Arial" w:ascii="Arial" w:hAnsi="Arial"/>
            <w:lang w:val="en-US"/>
          </w:rPr>
          <w:t xml:space="preserve">high-productivity </w:t>
        </w:r>
      </w:ins>
      <w:ins w:id="434" w:author="Unknown Author" w:date="2016-07-10T12:06:00Z">
        <w:r>
          <w:rPr>
            <w:rFonts w:cs="Arial" w:ascii="Arial" w:hAnsi="Arial"/>
            <w:lang w:val="en-US"/>
          </w:rPr>
          <w:t>and</w:t>
        </w:r>
      </w:ins>
      <w:ins w:id="435" w:author="Unknown Author" w:date="2016-07-10T12:06:00Z">
        <w:r>
          <w:rPr>
            <w:rFonts w:cs="Arial" w:ascii="Arial" w:hAnsi="Arial"/>
            <w:lang w:val="en-US"/>
          </w:rPr>
          <w:t xml:space="preserve"> low-susceptibility stocks</w:t>
        </w:r>
      </w:ins>
      <w:ins w:id="436" w:author="Unknown Author" w:date="2016-07-10T12:07:00Z">
        <w:r>
          <w:rPr>
            <w:rFonts w:cs="Arial" w:ascii="Arial" w:hAnsi="Arial"/>
            <w:lang w:val="en-US"/>
          </w:rPr>
          <w:t>.</w:t>
        </w:r>
      </w:ins>
      <w:r>
        <w:rPr>
          <w:rFonts w:cs="Arial" w:ascii="Arial" w:hAnsi="Arial"/>
          <w:lang w:val="en-US"/>
        </w:rPr>
        <w:t xml:space="preserve"> </w:t>
      </w:r>
      <w:ins w:id="437" w:author="Unknown Author" w:date="2016-07-10T12:07:00Z">
        <w:r>
          <w:rPr>
            <w:rFonts w:cs="Arial" w:ascii="Arial" w:hAnsi="Arial"/>
            <w:lang w:val="en-US"/>
          </w:rPr>
          <w:t xml:space="preserve">While </w:t>
        </w:r>
      </w:ins>
      <w:del w:id="438" w:author="Unknown Author" w:date="2016-07-10T12:07:00Z">
        <w:r>
          <w:rPr>
            <w:rFonts w:cs="Arial" w:ascii="Arial" w:hAnsi="Arial"/>
            <w:lang w:val="en-US"/>
          </w:rPr>
          <w:delText>T</w:delText>
        </w:r>
      </w:del>
      <w:ins w:id="439" w:author="Unknown Author" w:date="2016-07-10T12:07:00Z">
        <w:r>
          <w:rPr>
            <w:rFonts w:cs="Arial" w:ascii="Arial" w:hAnsi="Arial"/>
            <w:lang w:val="en-US"/>
          </w:rPr>
          <w:t>t</w:t>
        </w:r>
      </w:ins>
      <w:r>
        <w:rPr>
          <w:rFonts w:cs="Arial" w:ascii="Arial" w:hAnsi="Arial"/>
          <w:lang w:val="en-US"/>
        </w:rPr>
        <w:t xml:space="preserve">he most vulnerable stocks are </w:t>
      </w:r>
      <w:del w:id="440" w:author="Unknown Author" w:date="2016-07-10T12:07:00Z">
        <w:r>
          <w:rPr>
            <w:rFonts w:cs="Arial" w:ascii="Arial" w:hAnsi="Arial"/>
            <w:lang w:val="en-US"/>
          </w:rPr>
          <w:delText>those placed</w:delText>
        </w:r>
      </w:del>
      <w:ins w:id="441" w:author="Unknown Author" w:date="2016-07-10T12:07:00Z">
        <w:r>
          <w:rPr>
            <w:rFonts w:cs="Arial" w:ascii="Arial" w:hAnsi="Arial"/>
            <w:lang w:val="en-US"/>
          </w:rPr>
          <w:t>are found</w:t>
        </w:r>
      </w:ins>
      <w:r>
        <w:rPr>
          <w:rFonts w:cs="Arial" w:ascii="Arial" w:hAnsi="Arial"/>
          <w:lang w:val="en-US"/>
        </w:rPr>
        <w:t xml:space="preserve"> furthe</w:t>
      </w:r>
      <w:del w:id="442" w:author="Unknown Author" w:date="2016-07-10T12:07:00Z">
        <w:r>
          <w:rPr>
            <w:rFonts w:cs="Arial" w:ascii="Arial" w:hAnsi="Arial"/>
            <w:lang w:val="en-US"/>
          </w:rPr>
          <w:delText>r</w:delText>
        </w:r>
      </w:del>
      <w:ins w:id="443" w:author="Unknown Author" w:date="2016-07-10T12:07:00Z">
        <w:r>
          <w:rPr>
            <w:rFonts w:cs="Arial" w:ascii="Arial" w:hAnsi="Arial"/>
            <w:lang w:val="en-US"/>
          </w:rPr>
          <w:t>st</w:t>
        </w:r>
      </w:ins>
      <w:r>
        <w:rPr>
          <w:rFonts w:cs="Arial" w:ascii="Arial" w:hAnsi="Arial"/>
          <w:lang w:val="en-US"/>
        </w:rPr>
        <w:t xml:space="preserve"> from the origin.</w:t>
      </w:r>
    </w:p>
    <w:p>
      <w:pPr>
        <w:pStyle w:val="Normal"/>
        <w:spacing w:lineRule="auto" w:line="360" w:before="0" w:after="0"/>
        <w:ind w:firstLine="708"/>
        <w:jc w:val="both"/>
        <w:pPrChange w:id="0" w:author="Flavia Lucena [2]" w:date="2016-06-16T17:00:00Z">
          <w:pPr>
            <w:jc w:val="both"/>
            <w:spacing w:lineRule="auto" w:line="360" w:before="0" w:after="0"/>
          </w:pPr>
        </w:pPrChange>
        <w:rPr/>
      </w:pPr>
      <w:r>
        <w:rPr>
          <w:rFonts w:cs="Arial" w:ascii="Arial" w:hAnsi="Arial"/>
          <w:lang w:val="en-US"/>
        </w:rPr>
        <w:t xml:space="preserve">Vulnerability </w:t>
      </w:r>
      <w:ins w:id="444" w:author="Unknown Author" w:date="2016-07-10T12:08:00Z">
        <w:r>
          <w:rPr>
            <w:rFonts w:cs="Arial" w:ascii="Arial" w:hAnsi="Arial"/>
            <w:lang w:val="en-US"/>
          </w:rPr>
          <w:t xml:space="preserve">was also </w:t>
        </w:r>
      </w:ins>
      <w:del w:id="445" w:author="Unknown Author" w:date="2016-07-10T12:08:00Z">
        <w:r>
          <w:rPr>
            <w:rFonts w:cs="Arial" w:ascii="Arial" w:hAnsi="Arial"/>
            <w:lang w:val="en-US"/>
          </w:rPr>
          <w:delText>was accssessesd by ocean</w:delText>
        </w:r>
      </w:del>
      <w:del w:id="446" w:author="Unknown Author" w:date="2016-07-10T12:08:00Z">
        <w:r>
          <w:rPr>
            <w:rFonts w:cs="Arial" w:ascii="Arial" w:hAnsi="Arial"/>
            <w:lang w:val="en-US"/>
          </w:rPr>
          <w:delText>ccs</w:delText>
        </w:r>
      </w:del>
      <w:del w:id="447" w:author="Unknown Author" w:date="2016-07-10T12:08:00Z">
        <w:r>
          <w:rPr>
            <w:rFonts w:cs="Arial" w:ascii="Arial" w:hAnsi="Arial"/>
            <w:lang w:val="en-US"/>
          </w:rPr>
          <w:delText>, family</w:delText>
        </w:r>
      </w:del>
      <w:del w:id="448" w:author="Unknown Author" w:date="2016-07-10T12:08:00Z">
        <w:r>
          <w:rPr>
            <w:rFonts w:cs="Arial" w:ascii="Arial" w:hAnsi="Arial"/>
            <w:lang w:val="en-US"/>
          </w:rPr>
          <w:delText xml:space="preserve"> and</w:delText>
        </w:r>
      </w:del>
      <w:del w:id="449" w:author="Unknown Author" w:date="2016-07-10T12:08:00Z">
        <w:r>
          <w:rPr>
            <w:rFonts w:cs="Arial" w:ascii="Arial" w:hAnsi="Arial"/>
            <w:lang w:val="en-US"/>
          </w:rPr>
          <w:delText>andby c</w:delText>
        </w:r>
      </w:del>
      <w:del w:id="450" w:author="Unknown Author" w:date="2016-07-10T12:09:00Z">
        <w:r>
          <w:rPr>
            <w:rFonts w:cs="Arial" w:ascii="Arial" w:hAnsi="Arial"/>
            <w:lang w:val="en-US"/>
          </w:rPr>
          <w:delText>by c</w:delText>
        </w:r>
      </w:del>
      <w:ins w:id="451" w:author="Unknown Author" w:date="2016-07-10T12:27:00Z">
        <w:r>
          <w:rPr>
            <w:rFonts w:cs="Arial" w:ascii="Arial" w:hAnsi="Arial"/>
            <w:lang w:val="en-US"/>
          </w:rPr>
          <w:t>c</w:t>
        </w:r>
      </w:ins>
      <w:ins w:id="452" w:author="Flavia Lucena" w:date="2016-06-17T17:13:00Z">
        <w:r>
          <w:rPr>
            <w:rFonts w:cs="Arial" w:ascii="Arial" w:hAnsi="Arial"/>
            <w:lang w:val="en-US"/>
          </w:rPr>
          <w:t>onsider</w:t>
        </w:r>
      </w:ins>
      <w:ins w:id="453" w:author="Flavia Lucena" w:date="2016-06-17T17:13:00Z">
        <w:r>
          <w:rPr>
            <w:rFonts w:cs="Arial" w:ascii="Arial" w:hAnsi="Arial"/>
            <w:lang w:val="en-US"/>
          </w:rPr>
          <w:t>ing</w:t>
        </w:r>
      </w:ins>
      <w:ins w:id="454" w:author="Unknown Author" w:date="2016-07-10T12:27:00Z">
        <w:r>
          <w:rPr>
            <w:rFonts w:cs="Arial" w:ascii="Arial" w:hAnsi="Arial"/>
            <w:lang w:val="en-US"/>
          </w:rPr>
          <w:t>ed</w:t>
        </w:r>
      </w:ins>
      <w:ins w:id="455" w:author="Flavia Lucena" w:date="2016-06-17T17:13:00Z">
        <w:r>
          <w:rPr>
            <w:rFonts w:cs="Arial" w:ascii="Arial" w:hAnsi="Arial"/>
            <w:lang w:val="en-US"/>
          </w:rPr>
          <w:t xml:space="preserve"> </w:t>
        </w:r>
      </w:ins>
      <w:del w:id="456" w:author="Unknown Author" w:date="2016-07-10T12:09:00Z">
        <w:r>
          <w:rPr>
            <w:rFonts w:cs="Arial" w:ascii="Arial" w:hAnsi="Arial"/>
            <w:lang w:val="en-US"/>
          </w:rPr>
          <w:delText>the</w:delText>
        </w:r>
      </w:del>
      <w:ins w:id="457" w:author="Unknown Author" w:date="2016-07-10T12:27:00Z">
        <w:r>
          <w:rPr>
            <w:rFonts w:cs="Arial" w:ascii="Arial" w:hAnsi="Arial"/>
            <w:lang w:val="en-US"/>
          </w:rPr>
          <w:t xml:space="preserve">by </w:t>
        </w:r>
      </w:ins>
      <w:del w:id="458" w:author="Unknown Author" w:date="2016-07-10T12:28:00Z">
        <w:r>
          <w:rPr>
            <w:rFonts w:cs="Arial" w:ascii="Arial" w:hAnsi="Arial"/>
            <w:lang w:val="en-US"/>
          </w:rPr>
          <w:delText xml:space="preserve"> fate of the catch</w:delText>
        </w:r>
      </w:del>
      <w:del w:id="459" w:author="Unknown Author" w:date="2016-07-10T12:08:00Z">
        <w:r>
          <w:rPr>
            <w:rFonts w:cs="Arial" w:ascii="Arial" w:hAnsi="Arial"/>
            <w:lang w:val="en-US"/>
          </w:rPr>
          <w:delText>.</w:delText>
        </w:r>
      </w:del>
      <w:del w:id="460" w:author="Unknown Author" w:date="2016-07-10T12:28:00Z">
        <w:r>
          <w:rPr>
            <w:rFonts w:cs="Arial" w:ascii="Arial" w:hAnsi="Arial"/>
            <w:lang w:val="en-US"/>
          </w:rPr>
          <w:delText xml:space="preserve"> </w:delText>
        </w:r>
      </w:del>
      <w:del w:id="461" w:author="Unknown Author" w:date="2016-07-10T12:28:00Z">
        <w:r>
          <w:rPr>
            <w:rFonts w:cs="Arial" w:ascii="Arial" w:hAnsi="Arial"/>
            <w:lang w:val="en-US"/>
          </w:rPr>
          <w:delText xml:space="preserve">The </w:delText>
        </w:r>
      </w:del>
      <w:ins w:id="462" w:author="Unknown Author" w:date="2016-07-10T12:28:00Z">
        <w:r>
          <w:rPr>
            <w:rFonts w:cs="Arial" w:ascii="Arial" w:hAnsi="Arial"/>
            <w:lang w:val="en-US"/>
          </w:rPr>
          <w:t xml:space="preserve">assigning the </w:t>
        </w:r>
      </w:ins>
      <w:ins w:id="463" w:author="Flavia Lucena [2]" w:date="2016-06-16T17:00:00Z">
        <w:r>
          <w:rPr>
            <w:rFonts w:cs="Arial" w:ascii="Arial" w:hAnsi="Arial"/>
            <w:lang w:val="en-US"/>
          </w:rPr>
          <w:t xml:space="preserve">fate of the catch of each species </w:t>
        </w:r>
      </w:ins>
      <w:ins w:id="464" w:author="Flavia Lucena [2]" w:date="2016-06-16T17:00:00Z">
        <w:r>
          <w:rPr>
            <w:rFonts w:cs="Arial" w:ascii="Arial" w:hAnsi="Arial"/>
            <w:lang w:val="en-US"/>
          </w:rPr>
          <w:t xml:space="preserve">was assigned </w:t>
        </w:r>
      </w:ins>
      <w:ins w:id="465" w:author="Flavia Lucena [2]" w:date="2016-06-16T17:00:00Z">
        <w:r>
          <w:rPr>
            <w:rFonts w:cs="Arial" w:ascii="Arial" w:hAnsi="Arial"/>
            <w:lang w:val="en-US"/>
          </w:rPr>
          <w:t xml:space="preserve">into four categories </w:t>
        </w:r>
      </w:ins>
      <w:ins w:id="466" w:author="Unknown Author" w:date="2016-07-10T12:28:00Z">
        <w:r>
          <w:rPr>
            <w:rFonts w:cs="Arial" w:ascii="Arial" w:hAnsi="Arial"/>
            <w:lang w:val="en-US"/>
          </w:rPr>
          <w:t xml:space="preserve">by ocean </w:t>
        </w:r>
      </w:ins>
      <w:ins w:id="467" w:author="Flavia Lucena [2]" w:date="2016-06-16T17:00:00Z">
        <w:r>
          <w:rPr>
            <w:rFonts w:cs="Arial" w:ascii="Arial" w:hAnsi="Arial"/>
            <w:lang w:val="en-US"/>
          </w:rPr>
          <w:t>(</w:t>
        </w:r>
      </w:ins>
      <w:del w:id="468" w:author="Flavia Lucena" w:date="2016-06-17T17:14:00Z">
        <w:r>
          <w:rPr>
            <w:rFonts w:cs="Arial" w:ascii="Arial" w:hAnsi="Arial"/>
            <w:lang w:val="en-US"/>
          </w:rPr>
          <w:delText xml:space="preserve">modified from </w:delText>
        </w:r>
      </w:del>
      <w:ins w:id="469" w:author="Flavia Lucena [2]" w:date="2016-06-16T17:00:00Z">
        <w:r>
          <w:rPr>
            <w:rFonts w:cs="Arial" w:ascii="Arial" w:hAnsi="Arial"/>
            <w:lang w:val="en-US"/>
          </w:rPr>
          <w:t>Bach et al., 2008</w:t>
        </w:r>
      </w:ins>
      <w:ins w:id="470" w:author="Flavia Lucena" w:date="2016-06-17T17:14:00Z">
        <w:r>
          <w:rPr>
            <w:rFonts w:cs="Arial" w:ascii="Arial" w:hAnsi="Arial"/>
            <w:lang w:val="en-US"/>
          </w:rPr>
          <w:t>; Lucena Frédou et al., 2016</w:t>
        </w:r>
      </w:ins>
      <w:ins w:id="471" w:author="Flavia Lucena [2]" w:date="2016-06-16T17:00:00Z">
        <w:r>
          <w:rPr>
            <w:rFonts w:cs="Arial" w:ascii="Arial" w:hAnsi="Arial"/>
            <w:lang w:val="en-US"/>
          </w:rPr>
          <w:t xml:space="preserve">): </w:t>
        </w:r>
      </w:ins>
      <w:ins w:id="472" w:author="Unknown Author" w:date="2016-07-10T12:28:00Z">
        <w:r>
          <w:rPr>
            <w:rFonts w:cs="Arial" w:ascii="Arial" w:hAnsi="Arial"/>
            <w:lang w:val="en-US"/>
          </w:rPr>
          <w:t xml:space="preserve">namely </w:t>
        </w:r>
      </w:ins>
      <w:ins w:id="473" w:author="Flavia Lucena [2]" w:date="2016-06-16T17:00:00Z">
        <w:r>
          <w:rPr>
            <w:rFonts w:cs="Arial" w:ascii="Arial" w:hAnsi="Arial"/>
            <w:lang w:val="en-US"/>
          </w:rPr>
          <w:t xml:space="preserve">target species (T), bycatch species kept for </w:t>
        </w:r>
      </w:ins>
      <w:del w:id="474" w:author="Unknown Author" w:date="2016-07-10T12:29:00Z">
        <w:r>
          <w:rPr>
            <w:rFonts w:cs="Arial" w:ascii="Arial" w:hAnsi="Arial"/>
            <w:lang w:val="en-US"/>
          </w:rPr>
          <w:delText>auto</w:delText>
        </w:r>
      </w:del>
      <w:ins w:id="475" w:author="Flavia Lucena [2]" w:date="2016-06-16T17:00:00Z">
        <w:r>
          <w:rPr>
            <w:rFonts w:cs="Arial" w:ascii="Arial" w:hAnsi="Arial"/>
            <w:lang w:val="en-US"/>
          </w:rPr>
          <w:t xml:space="preserve">consumption </w:t>
        </w:r>
      </w:ins>
      <w:ins w:id="476" w:author="Unknown Author" w:date="2016-07-10T12:29:00Z">
        <w:r>
          <w:rPr>
            <w:rFonts w:cs="Arial" w:ascii="Arial" w:hAnsi="Arial"/>
            <w:lang w:val="en-US"/>
          </w:rPr>
          <w:t xml:space="preserve">on board </w:t>
        </w:r>
      </w:ins>
      <w:ins w:id="477" w:author="Flavia Lucena [2]" w:date="2016-06-16T17:00:00Z">
        <w:r>
          <w:rPr>
            <w:rFonts w:cs="Arial" w:ascii="Arial" w:hAnsi="Arial"/>
            <w:lang w:val="en-US"/>
          </w:rPr>
          <w:t>(BY/KA), bycatch species kept for sale (BY/KC), bycatch and discarded species (BY/D).</w:t>
        </w:r>
      </w:ins>
      <w:ins w:id="478" w:author="Flavia Lucena [2]" w:date="2016-07-06T14:28:00Z">
        <w:r>
          <w:rPr>
            <w:rFonts w:cs="Arial" w:ascii="Arial" w:hAnsi="Arial"/>
            <w:lang w:val="en-US"/>
          </w:rPr>
          <w:t xml:space="preserve"> </w:t>
        </w:r>
      </w:ins>
      <w:del w:id="479" w:author="Flavia Lucena" w:date="2016-06-17T17:13:00Z">
        <w:r>
          <w:rPr>
            <w:rFonts w:cs="Arial" w:ascii="Arial" w:hAnsi="Arial"/>
            <w:lang w:val="en-US"/>
          </w:rPr>
          <w:delText xml:space="preserve"> It is assumed that target species was considered to be more susceptible to overfishing or becoming overfished and hence more susceptible, while bycatch species kept for consumption or discarded were considered to be less susceptible. </w:delText>
        </w:r>
      </w:del>
      <w:del w:id="480" w:author="Unknown Author" w:date="2016-07-10T12:29:00Z">
        <w:r>
          <w:rPr>
            <w:rFonts w:cs="Arial" w:ascii="Arial" w:hAnsi="Arial"/>
            <w:lang w:val="en-US"/>
          </w:rPr>
          <w:delText>Species were assigned to a</w:delText>
        </w:r>
      </w:del>
      <w:ins w:id="481" w:author="Unknown Author" w:date="2016-07-10T12:29:00Z">
        <w:r>
          <w:rPr>
            <w:rFonts w:cs="Arial" w:ascii="Arial" w:hAnsi="Arial"/>
            <w:lang w:val="en-US"/>
          </w:rPr>
          <w:t>The</w:t>
        </w:r>
      </w:ins>
      <w:ins w:id="482" w:author="Flavia Lucena [2]" w:date="2016-06-16T17:00:00Z">
        <w:r>
          <w:rPr>
            <w:rFonts w:cs="Arial" w:ascii="Arial" w:hAnsi="Arial"/>
            <w:lang w:val="en-US"/>
          </w:rPr>
          <w:t xml:space="preserve"> fate category </w:t>
        </w:r>
      </w:ins>
      <w:ins w:id="483" w:author="Unknown Author" w:date="2016-07-10T12:29:00Z">
        <w:r>
          <w:rPr>
            <w:rFonts w:cs="Arial" w:ascii="Arial" w:hAnsi="Arial"/>
            <w:lang w:val="en-US"/>
          </w:rPr>
          <w:t xml:space="preserve">was asigned based on </w:t>
        </w:r>
      </w:ins>
      <w:del w:id="484" w:author="Unknown Author" w:date="2016-07-10T12:29:00Z">
        <w:r>
          <w:rPr>
            <w:rFonts w:cs="Arial" w:ascii="Arial" w:hAnsi="Arial"/>
            <w:lang w:val="en-US"/>
          </w:rPr>
          <w:delText xml:space="preserve">using </w:delText>
        </w:r>
      </w:del>
      <w:ins w:id="485" w:author="Flavia Lucena [2]" w:date="2016-06-16T17:00:00Z">
        <w:r>
          <w:rPr>
            <w:rFonts w:cs="Arial" w:ascii="Arial" w:hAnsi="Arial"/>
            <w:lang w:val="en-US"/>
          </w:rPr>
          <w:t xml:space="preserve">literature, market </w:t>
        </w:r>
      </w:ins>
      <w:del w:id="486" w:author="Unknown Author" w:date="2016-07-10T12:30:00Z">
        <w:r>
          <w:rPr>
            <w:rFonts w:cs="Arial" w:ascii="Arial" w:hAnsi="Arial"/>
            <w:lang w:val="en-US"/>
          </w:rPr>
          <w:delText>values</w:delText>
        </w:r>
      </w:del>
      <w:ins w:id="487" w:author="Unknown Author" w:date="2016-07-10T12:30:00Z">
        <w:r>
          <w:rPr>
            <w:rFonts w:cs="Arial" w:ascii="Arial" w:hAnsi="Arial"/>
            <w:lang w:val="en-US"/>
          </w:rPr>
          <w:t>data</w:t>
        </w:r>
      </w:ins>
      <w:ins w:id="488" w:author="Flavia Lucena [2]" w:date="2016-06-16T17:00:00Z">
        <w:r>
          <w:rPr>
            <w:rFonts w:cs="Arial" w:ascii="Arial" w:hAnsi="Arial"/>
            <w:lang w:val="en-US"/>
          </w:rPr>
          <w:t xml:space="preserve"> and </w:t>
        </w:r>
      </w:ins>
      <w:del w:id="489" w:author="Unknown Author" w:date="2016-07-10T12:30:00Z">
        <w:r>
          <w:rPr>
            <w:rFonts w:cs="Arial" w:ascii="Arial" w:hAnsi="Arial"/>
            <w:lang w:val="en-US"/>
          </w:rPr>
          <w:delText>specialist</w:delText>
        </w:r>
      </w:del>
      <w:ins w:id="490" w:author="Unknown Author" w:date="2016-07-10T12:30:00Z">
        <w:r>
          <w:rPr>
            <w:rFonts w:cs="Arial" w:ascii="Arial" w:hAnsi="Arial"/>
            <w:lang w:val="en-US"/>
          </w:rPr>
          <w:t>expert</w:t>
        </w:r>
      </w:ins>
      <w:ins w:id="491" w:author="Flavia Lucena [2]" w:date="2016-06-16T17:00:00Z">
        <w:r>
          <w:rPr>
            <w:rFonts w:cs="Arial" w:ascii="Arial" w:hAnsi="Arial"/>
            <w:lang w:val="en-US"/>
          </w:rPr>
          <w:t xml:space="preserve"> advice.</w:t>
        </w:r>
      </w:ins>
    </w:p>
    <w:p>
      <w:pPr>
        <w:pStyle w:val="Normal"/>
        <w:spacing w:lineRule="auto" w:line="360" w:before="0" w:after="0"/>
        <w:ind w:firstLine="708"/>
        <w:jc w:val="both"/>
        <w:rPr>
          <w:rFonts w:ascii="Arial" w:hAnsi="Arial" w:cs="Arial"/>
          <w:b/>
          <w:b/>
          <w:i/>
          <w:i/>
          <w:color w:val="1B1C20"/>
          <w:lang w:val="en-US"/>
        </w:rPr>
      </w:pPr>
      <w:r>
        <w:rPr>
          <w:rFonts w:cs="Arial" w:ascii="Arial" w:hAnsi="Arial"/>
          <w:b/>
          <w:i/>
          <w:color w:val="1B1C20"/>
          <w:lang w:val="en-US"/>
        </w:rPr>
      </w:r>
    </w:p>
    <w:p>
      <w:pPr>
        <w:pStyle w:val="Normal"/>
        <w:spacing w:lineRule="auto" w:line="360" w:before="0" w:after="0"/>
        <w:jc w:val="both"/>
        <w:rPr>
          <w:rFonts w:ascii="Arial" w:hAnsi="Arial" w:cs="Arial"/>
          <w:lang w:val="en-US"/>
        </w:rPr>
      </w:pPr>
      <w:r>
        <w:rPr>
          <w:rFonts w:cs="Arial" w:ascii="Arial" w:hAnsi="Arial"/>
          <w:color w:val="1B1C20"/>
          <w:lang w:val="en-US"/>
        </w:rPr>
        <w:t xml:space="preserve">2.2.1 </w:t>
      </w:r>
      <w:r>
        <w:rPr>
          <w:rFonts w:cs="Arial" w:ascii="Arial" w:hAnsi="Arial"/>
          <w:lang w:val="en-US"/>
        </w:rPr>
        <w:t>Productivity attributes</w:t>
      </w:r>
    </w:p>
    <w:p>
      <w:pPr>
        <w:pStyle w:val="Normal"/>
        <w:spacing w:lineRule="auto" w:line="360" w:before="0" w:after="0"/>
        <w:ind w:firstLine="708"/>
        <w:jc w:val="both"/>
        <w:rPr/>
      </w:pPr>
      <w:r>
        <w:rPr>
          <w:rFonts w:cs="Arial" w:ascii="Arial" w:hAnsi="Arial"/>
          <w:color w:val="000000"/>
          <w:lang w:val="en-US"/>
        </w:rPr>
        <w:t>Seven</w:t>
      </w:r>
      <w:r>
        <w:rPr>
          <w:rFonts w:cs="Arial" w:ascii="Arial" w:hAnsi="Arial"/>
          <w:lang w:val="en-US"/>
        </w:rPr>
        <w:t xml:space="preserve"> life-history traits were selected </w:t>
      </w:r>
      <w:del w:id="492" w:author="Unknown Author" w:date="2016-07-10T12:30:00Z">
        <w:r>
          <w:rPr>
            <w:rFonts w:cs="Arial" w:ascii="Arial" w:hAnsi="Arial"/>
            <w:lang w:val="en-US"/>
          </w:rPr>
          <w:delText>as</w:delText>
        </w:r>
      </w:del>
      <w:ins w:id="493" w:author="Unknown Author" w:date="2016-07-10T12:30:00Z">
        <w:r>
          <w:rPr>
            <w:rFonts w:cs="Arial" w:ascii="Arial" w:hAnsi="Arial"/>
            <w:lang w:val="en-US"/>
          </w:rPr>
          <w:t>for</w:t>
        </w:r>
      </w:ins>
      <w:r>
        <w:rPr>
          <w:rFonts w:cs="Arial" w:ascii="Arial" w:hAnsi="Arial"/>
          <w:lang w:val="en-US"/>
        </w:rPr>
        <w:t xml:space="preserve"> productivity attributes (Table 1), as follows: </w:t>
      </w:r>
    </w:p>
    <w:p>
      <w:pPr>
        <w:pStyle w:val="Normal"/>
        <w:spacing w:lineRule="auto" w:line="360" w:before="0" w:after="0"/>
        <w:ind w:hanging="0"/>
        <w:jc w:val="both"/>
        <w:rPr>
          <w:rFonts w:ascii="Arial" w:hAnsi="Arial" w:cs="Arial"/>
          <w:lang w:val="en-US"/>
          <w:del w:id="496" w:author="Unknown Author" w:date="2016-07-10T12:30:00Z"/>
        </w:rPr>
      </w:pPr>
      <w:del w:id="495" w:author="Unknown Author" w:date="2016-07-10T12:30:00Z">
        <w:r>
          <w:rPr/>
        </w:r>
      </w:del>
    </w:p>
    <w:p>
      <w:pPr>
        <w:pStyle w:val="Normal"/>
        <w:spacing w:lineRule="auto" w:line="360" w:before="0" w:after="0"/>
        <w:ind w:hanging="0"/>
        <w:jc w:val="both"/>
        <w:rPr/>
      </w:pPr>
      <w:r>
        <w:rPr>
          <w:rFonts w:cs="Arial" w:ascii="Arial" w:hAnsi="Arial"/>
          <w:lang w:val="en-US"/>
        </w:rPr>
        <w:t>Maximum Size (L</w:t>
      </w:r>
      <w:r>
        <w:rPr>
          <w:rFonts w:cs="Arial" w:ascii="Arial" w:hAnsi="Arial"/>
          <w:vertAlign w:val="subscript"/>
          <w:lang w:val="en-US"/>
        </w:rPr>
        <w:t>max</w:t>
      </w:r>
      <w:r>
        <w:rPr>
          <w:rFonts w:cs="Arial" w:ascii="Arial" w:hAnsi="Arial"/>
          <w:lang w:val="en-US"/>
        </w:rPr>
        <w:t xml:space="preserve">,cm): </w:t>
      </w:r>
      <w:del w:id="497" w:author="Unknown Author" w:date="2016-07-10T12:32:00Z">
        <w:r>
          <w:rPr>
            <w:rFonts w:cs="Arial" w:ascii="Arial" w:hAnsi="Arial"/>
            <w:lang w:val="en-US"/>
          </w:rPr>
          <w:delText>M</w:delText>
        </w:r>
      </w:del>
      <w:ins w:id="498" w:author="Unknown Author" w:date="2016-07-10T12:32:00Z">
        <w:r>
          <w:rPr>
            <w:rFonts w:cs="Arial" w:ascii="Arial" w:hAnsi="Arial"/>
            <w:lang w:val="en-US"/>
          </w:rPr>
          <w:t>m</w:t>
        </w:r>
      </w:ins>
      <w:r>
        <w:rPr>
          <w:rFonts w:cs="Arial" w:ascii="Arial" w:hAnsi="Arial"/>
          <w:lang w:val="en-US"/>
        </w:rPr>
        <w:t xml:space="preserve">aximum </w:t>
      </w:r>
      <w:ins w:id="499" w:author="Unknown Author" w:date="2016-07-10T12:32:00Z">
        <w:r>
          <w:rPr>
            <w:rFonts w:cs="Arial" w:ascii="Arial" w:hAnsi="Arial"/>
            <w:lang w:val="en-US"/>
          </w:rPr>
          <w:t>re</w:t>
        </w:r>
      </w:ins>
      <w:ins w:id="500" w:author="Unknown Author" w:date="2016-07-10T12:33:00Z">
        <w:r>
          <w:rPr>
            <w:rFonts w:cs="Arial" w:ascii="Arial" w:hAnsi="Arial"/>
            <w:lang w:val="en-US"/>
          </w:rPr>
          <w:t xml:space="preserve">ported </w:t>
        </w:r>
      </w:ins>
      <w:del w:id="501" w:author="Unknown Author" w:date="2016-07-10T12:33:00Z">
        <w:r>
          <w:rPr>
            <w:rFonts w:cs="Arial" w:ascii="Arial" w:hAnsi="Arial"/>
            <w:lang w:val="en-US"/>
          </w:rPr>
          <w:delText>F</w:delText>
        </w:r>
      </w:del>
      <w:ins w:id="502" w:author="Unknown Author" w:date="2016-07-10T12:33:00Z">
        <w:r>
          <w:rPr>
            <w:rFonts w:cs="Arial" w:ascii="Arial" w:hAnsi="Arial"/>
            <w:lang w:val="en-US"/>
          </w:rPr>
          <w:t>f</w:t>
        </w:r>
      </w:ins>
      <w:r>
        <w:rPr>
          <w:rFonts w:cs="Arial" w:ascii="Arial" w:hAnsi="Arial"/>
          <w:lang w:val="en-US"/>
        </w:rPr>
        <w:t xml:space="preserve">ork </w:t>
      </w:r>
      <w:del w:id="503" w:author="Unknown Author" w:date="2016-07-10T12:34:00Z">
        <w:r>
          <w:rPr>
            <w:rFonts w:cs="Arial" w:ascii="Arial" w:hAnsi="Arial"/>
            <w:lang w:val="en-US"/>
          </w:rPr>
          <w:delText>L</w:delText>
        </w:r>
      </w:del>
      <w:ins w:id="504" w:author="Unknown Author" w:date="2016-07-10T12:34:00Z">
        <w:r>
          <w:rPr>
            <w:rFonts w:cs="Arial" w:ascii="Arial" w:hAnsi="Arial"/>
            <w:lang w:val="en-US"/>
          </w:rPr>
          <w:t>l</w:t>
        </w:r>
      </w:ins>
      <w:r>
        <w:rPr>
          <w:rFonts w:cs="Arial" w:ascii="Arial" w:hAnsi="Arial"/>
          <w:lang w:val="en-US"/>
        </w:rPr>
        <w:t>ength</w:t>
      </w:r>
      <w:del w:id="505" w:author="Unknown Author" w:date="2016-07-10T12:34:00Z">
        <w:r>
          <w:rPr>
            <w:rFonts w:cs="Arial" w:ascii="Arial" w:hAnsi="Arial"/>
            <w:lang w:val="en-US"/>
          </w:rPr>
          <w:delText xml:space="preserve"> reported. Values were </w:delText>
        </w:r>
      </w:del>
      <w:ins w:id="506" w:author="Unknown Author" w:date="2016-07-10T12:34:00Z">
        <w:r>
          <w:rPr>
            <w:rFonts w:cs="Arial" w:ascii="Arial" w:hAnsi="Arial"/>
            <w:lang w:val="en-US"/>
          </w:rPr>
          <w:t xml:space="preserve"> </w:t>
        </w:r>
      </w:ins>
      <w:r>
        <w:rPr>
          <w:rFonts w:cs="Arial" w:ascii="Arial" w:hAnsi="Arial"/>
          <w:lang w:val="en-US"/>
        </w:rPr>
        <w:t xml:space="preserve">obtained from the literature, </w:t>
      </w:r>
      <w:ins w:id="507" w:author="Unknown Author" w:date="2016-07-10T12:34:00Z">
        <w:r>
          <w:rPr>
            <w:rFonts w:eastAsia="Droid Sans Fallback" w:cs="Arial" w:ascii="Arial" w:hAnsi="Arial"/>
            <w:color w:val="00000A"/>
            <w:sz w:val="22"/>
            <w:szCs w:val="22"/>
            <w:lang w:val="en-US" w:eastAsia="en-US" w:bidi="ar-SA"/>
          </w:rPr>
          <w:t>i.e.</w:t>
        </w:r>
      </w:ins>
      <w:ins w:id="508" w:author="Unknown Author" w:date="2016-07-10T12:34:00Z">
        <w:r>
          <w:rPr>
            <w:rFonts w:cs="Arial" w:ascii="Arial" w:hAnsi="Arial"/>
            <w:lang w:val="en-US"/>
          </w:rPr>
          <w:t xml:space="preserve"> from </w:t>
        </w:r>
      </w:ins>
      <w:r>
        <w:rPr>
          <w:rFonts w:cs="Arial" w:ascii="Arial" w:hAnsi="Arial"/>
          <w:lang w:val="en-US"/>
        </w:rPr>
        <w:t>the RFMOs (</w:t>
      </w:r>
      <w:r>
        <w:rPr>
          <w:rFonts w:cs="Arial" w:ascii="Arial" w:hAnsi="Arial"/>
          <w:lang w:val="en-US"/>
        </w:rPr>
        <w:t xml:space="preserve">ICCAT, IOTC and </w:t>
      </w:r>
      <w:del w:id="509" w:author="Flavia Lucena [2]" w:date="2016-07-06T14:28:00Z">
        <w:r>
          <w:rPr>
            <w:rFonts w:cs="Arial" w:ascii="Arial" w:hAnsi="Arial"/>
            <w:lang w:val="en-US"/>
          </w:rPr>
          <w:delText xml:space="preserve">the Commission for the Conservation of Southern Bluefin Tuna - </w:delText>
        </w:r>
      </w:del>
      <w:r>
        <w:rPr>
          <w:rFonts w:cs="Arial" w:ascii="Arial" w:hAnsi="Arial"/>
          <w:lang w:val="en-US"/>
        </w:rPr>
        <w:t xml:space="preserve">CCSBT) and national Brazilian and French databases. When fork length was missing, conversion </w:t>
      </w:r>
      <w:del w:id="510" w:author="Unknown Author" w:date="2016-07-10T12:34:00Z">
        <w:r>
          <w:rPr>
            <w:rFonts w:cs="Arial" w:ascii="Arial" w:hAnsi="Arial"/>
            <w:lang w:val="en-US"/>
          </w:rPr>
          <w:delText>equations</w:delText>
        </w:r>
      </w:del>
      <w:ins w:id="511" w:author="Unknown Author" w:date="2016-07-10T12:34:00Z">
        <w:r>
          <w:rPr>
            <w:rFonts w:cs="Arial" w:ascii="Arial" w:hAnsi="Arial"/>
            <w:lang w:val="en-US"/>
          </w:rPr>
          <w:t>factors</w:t>
        </w:r>
      </w:ins>
      <w:r>
        <w:rPr>
          <w:rFonts w:cs="Arial" w:ascii="Arial" w:hAnsi="Arial"/>
          <w:lang w:val="en-US"/>
        </w:rPr>
        <w:t xml:space="preserve"> from </w:t>
      </w:r>
      <w:ins w:id="512" w:author="Unknown Author" w:date="2016-07-10T12:34:00Z">
        <w:r>
          <w:rPr>
            <w:rFonts w:cs="Arial" w:ascii="Arial" w:hAnsi="Arial"/>
            <w:lang w:val="en-US"/>
          </w:rPr>
          <w:t xml:space="preserve">the </w:t>
        </w:r>
      </w:ins>
      <w:r>
        <w:rPr>
          <w:rFonts w:cs="Arial" w:ascii="Arial" w:hAnsi="Arial"/>
          <w:lang w:val="en-US"/>
        </w:rPr>
        <w:t>literature or national observer program databases were used.</w:t>
      </w:r>
    </w:p>
    <w:p>
      <w:pPr>
        <w:pStyle w:val="Normal"/>
        <w:spacing w:lineRule="auto" w:line="360" w:before="0" w:after="0"/>
        <w:jc w:val="both"/>
        <w:rPr>
          <w:rFonts w:ascii="Arial" w:hAnsi="Arial" w:cs="Arial"/>
          <w:lang w:val="en-US"/>
        </w:rPr>
      </w:pPr>
      <w:r>
        <w:rPr>
          <w:rFonts w:cs="Arial" w:ascii="Arial" w:hAnsi="Arial"/>
          <w:lang w:val="en-US"/>
        </w:rPr>
      </w:r>
    </w:p>
    <w:p>
      <w:pPr>
        <w:pStyle w:val="Normal"/>
        <w:spacing w:lineRule="auto" w:line="360" w:before="0" w:after="0"/>
        <w:jc w:val="both"/>
        <w:rPr>
          <w:rFonts w:ascii="Arial" w:hAnsi="Arial" w:cs="Arial"/>
          <w:lang w:val="en-US"/>
        </w:rPr>
      </w:pPr>
      <w:r>
        <w:rPr>
          <w:rFonts w:cs="Arial" w:ascii="Arial" w:hAnsi="Arial"/>
          <w:lang w:val="en-US"/>
        </w:rPr>
        <w:t>Fecundity (in millions of oocyts): Mid-point of the reported range of number of eggs per individual for a given spawning event or period. Data were obtained from literature.</w:t>
      </w:r>
    </w:p>
    <w:p>
      <w:pPr>
        <w:pStyle w:val="Normal"/>
        <w:spacing w:lineRule="auto" w:line="360" w:before="0" w:after="0"/>
        <w:jc w:val="both"/>
        <w:rPr>
          <w:rFonts w:ascii="Arial" w:hAnsi="Arial" w:cs="Arial"/>
          <w:lang w:val="en-US"/>
        </w:rPr>
      </w:pPr>
      <w:r>
        <w:rPr>
          <w:rFonts w:cs="Arial" w:ascii="Arial" w:hAnsi="Arial"/>
          <w:lang w:val="en-US"/>
        </w:rPr>
      </w:r>
    </w:p>
    <w:p>
      <w:pPr>
        <w:pStyle w:val="Normal"/>
        <w:spacing w:lineRule="auto" w:line="360" w:before="0" w:after="0"/>
        <w:jc w:val="both"/>
        <w:rPr/>
      </w:pPr>
      <w:r>
        <w:rPr>
          <w:rFonts w:cs="Arial" w:ascii="Arial" w:hAnsi="Arial"/>
          <w:lang w:val="en-US"/>
        </w:rPr>
        <w:t xml:space="preserve">r: The intrinsic rate of population growth or maximum population growth that would occur in the absence of fishing at </w:t>
      </w:r>
      <w:del w:id="513" w:author="Unknown Author" w:date="2016-07-10T12:35:00Z">
        <w:r>
          <w:rPr>
            <w:rFonts w:cs="Arial" w:ascii="Arial" w:hAnsi="Arial"/>
            <w:lang w:val="en-US"/>
          </w:rPr>
          <w:delText>the lowest population</w:delText>
        </w:r>
      </w:del>
      <w:ins w:id="514" w:author="Unknown Author" w:date="2016-07-10T12:35:00Z">
        <w:r>
          <w:rPr>
            <w:rFonts w:cs="Arial" w:ascii="Arial" w:hAnsi="Arial"/>
            <w:lang w:val="en-US"/>
          </w:rPr>
          <w:t>a small</w:t>
        </w:r>
      </w:ins>
      <w:r>
        <w:rPr>
          <w:rFonts w:cs="Arial" w:ascii="Arial" w:hAnsi="Arial"/>
          <w:lang w:val="en-US"/>
        </w:rPr>
        <w:t xml:space="preserve"> size. </w:t>
      </w:r>
      <w:del w:id="515" w:author="Unknown Author" w:date="2016-07-10T12:35:00Z">
        <w:r>
          <w:rPr>
            <w:rFonts w:cs="Arial" w:ascii="Arial" w:hAnsi="Arial"/>
            <w:lang w:val="en-US"/>
          </w:rPr>
          <w:delText>Based</w:delText>
        </w:r>
      </w:del>
      <w:ins w:id="516" w:author="Unknown Author" w:date="2016-07-10T12:35:00Z">
        <w:r>
          <w:rPr>
            <w:rFonts w:cs="Arial" w:ascii="Arial" w:hAnsi="Arial"/>
            <w:lang w:val="en-US"/>
          </w:rPr>
          <w:t>calculated</w:t>
        </w:r>
      </w:ins>
      <w:r>
        <w:rPr>
          <w:rFonts w:cs="Arial" w:ascii="Arial" w:hAnsi="Arial"/>
          <w:lang w:val="en-US"/>
        </w:rPr>
        <w:t xml:space="preserve"> </w:t>
      </w:r>
      <w:del w:id="517" w:author="Unknown Author" w:date="2016-07-10T12:35:00Z">
        <w:r>
          <w:rPr>
            <w:rFonts w:cs="Arial" w:ascii="Arial" w:hAnsi="Arial"/>
            <w:lang w:val="en-US"/>
          </w:rPr>
          <w:delText>on the</w:delText>
        </w:r>
      </w:del>
      <w:ins w:id="518" w:author="Unknown Author" w:date="2016-07-10T12:35:00Z">
        <w:r>
          <w:rPr>
            <w:rFonts w:cs="Arial" w:ascii="Arial" w:hAnsi="Arial"/>
            <w:lang w:val="en-US"/>
          </w:rPr>
          <w:t>from</w:t>
        </w:r>
      </w:ins>
      <w:r>
        <w:rPr>
          <w:rFonts w:cs="Arial" w:ascii="Arial" w:hAnsi="Arial"/>
          <w:lang w:val="en-US"/>
        </w:rPr>
        <w:t xml:space="preserve"> life history parameters</w:t>
      </w:r>
      <w:del w:id="519" w:author="Unknown Author" w:date="2016-07-10T12:35:00Z">
        <w:r>
          <w:rPr>
            <w:rFonts w:cs="Arial" w:ascii="Arial" w:hAnsi="Arial"/>
            <w:lang w:val="en-US"/>
          </w:rPr>
          <w:delText>, r was calculated f</w:delText>
        </w:r>
      </w:del>
      <w:ins w:id="520" w:author="Unknown Author" w:date="2016-07-10T12:35:00Z">
        <w:r>
          <w:rPr>
            <w:rFonts w:cs="Arial" w:ascii="Arial" w:hAnsi="Arial"/>
            <w:lang w:val="en-US"/>
          </w:rPr>
          <w:t xml:space="preserve"> </w:t>
        </w:r>
      </w:ins>
      <w:ins w:id="521" w:author="Unknown Author" w:date="2016-07-10T12:35:00Z">
        <w:r>
          <w:rPr>
            <w:rFonts w:cs="Arial" w:ascii="Arial" w:hAnsi="Arial"/>
            <w:lang w:val="en-US"/>
          </w:rPr>
          <w:t>f</w:t>
        </w:r>
      </w:ins>
      <w:r>
        <w:rPr>
          <w:rFonts w:cs="Arial" w:ascii="Arial" w:hAnsi="Arial"/>
          <w:lang w:val="en-US"/>
        </w:rPr>
        <w:t xml:space="preserve">or each stock using the approach of Fortuna et al. (2014) (see details in SOM 1). </w:t>
      </w:r>
    </w:p>
    <w:p>
      <w:pPr>
        <w:pStyle w:val="Normal"/>
        <w:spacing w:lineRule="auto" w:line="360" w:before="0" w:after="0"/>
        <w:ind w:firstLine="708"/>
        <w:jc w:val="both"/>
        <w:rPr>
          <w:rFonts w:ascii="Arial" w:hAnsi="Arial" w:cs="Arial"/>
          <w:lang w:val="en-US"/>
          <w:ins w:id="523" w:author="Unknown Author" w:date="2016-07-10T12:36:00Z"/>
        </w:rPr>
      </w:pPr>
      <w:ins w:id="522" w:author="Unknown Author" w:date="2016-07-10T12:36:00Z">
        <w:r>
          <w:rPr/>
        </w:r>
      </w:ins>
    </w:p>
    <w:p>
      <w:pPr>
        <w:pStyle w:val="Normal"/>
        <w:spacing w:lineRule="auto" w:line="360" w:before="0" w:after="0"/>
        <w:ind w:firstLine="708"/>
        <w:jc w:val="both"/>
        <w:rPr/>
      </w:pPr>
      <w:r>
        <w:rPr>
          <w:rFonts w:cs="Arial" w:ascii="Arial" w:hAnsi="Arial"/>
          <w:lang w:val="en-US"/>
        </w:rPr>
        <w:t>Data on the following attributes were obtained from the literature</w:t>
      </w:r>
      <w:del w:id="524" w:author="Unknown Author" w:date="2016-07-10T12:36:00Z">
        <w:r>
          <w:rPr>
            <w:rFonts w:cs="Arial" w:ascii="Arial" w:hAnsi="Arial"/>
            <w:lang w:val="en-US"/>
          </w:rPr>
          <w:delText xml:space="preserve"> and</w:delText>
        </w:r>
      </w:del>
      <w:r>
        <w:rPr>
          <w:rFonts w:cs="Arial" w:ascii="Arial" w:hAnsi="Arial"/>
          <w:lang w:val="en-US"/>
        </w:rPr>
        <w:t>, whe</w:t>
      </w:r>
      <w:del w:id="525" w:author="Unknown Author" w:date="2016-07-10T12:36:00Z">
        <w:r>
          <w:rPr>
            <w:rFonts w:cs="Arial" w:ascii="Arial" w:hAnsi="Arial"/>
            <w:lang w:val="en-US"/>
          </w:rPr>
          <w:delText>n</w:delText>
        </w:r>
      </w:del>
      <w:ins w:id="526" w:author="Unknown Author" w:date="2016-07-10T12:36:00Z">
        <w:r>
          <w:rPr>
            <w:rFonts w:cs="Arial" w:ascii="Arial" w:hAnsi="Arial"/>
            <w:lang w:val="en-US"/>
          </w:rPr>
          <w:t>re</w:t>
        </w:r>
      </w:ins>
      <w:r>
        <w:rPr>
          <w:rFonts w:cs="Arial" w:ascii="Arial" w:hAnsi="Arial"/>
          <w:lang w:val="en-US"/>
        </w:rPr>
        <w:t xml:space="preserve"> values were given by sex</w:t>
      </w:r>
      <w:del w:id="527" w:author="Unknown Author" w:date="2016-07-10T12:36:00Z">
        <w:r>
          <w:rPr>
            <w:rFonts w:cs="Arial" w:ascii="Arial" w:hAnsi="Arial"/>
            <w:lang w:val="en-US"/>
          </w:rPr>
          <w:delText>,</w:delText>
        </w:r>
      </w:del>
      <w:r>
        <w:rPr>
          <w:rFonts w:cs="Arial" w:ascii="Arial" w:hAnsi="Arial"/>
          <w:lang w:val="en-US"/>
        </w:rPr>
        <w:t xml:space="preserve"> these were averaged.</w:t>
      </w:r>
    </w:p>
    <w:p>
      <w:pPr>
        <w:pStyle w:val="Normal"/>
        <w:spacing w:lineRule="auto" w:line="360" w:before="0" w:after="0"/>
        <w:ind w:firstLine="708"/>
        <w:jc w:val="both"/>
        <w:rPr>
          <w:rFonts w:ascii="Arial" w:hAnsi="Arial" w:cs="Arial"/>
          <w:lang w:val="en-US"/>
          <w:del w:id="530" w:author="Unknown Author" w:date="2016-07-10T12:36:00Z"/>
        </w:rPr>
      </w:pPr>
      <w:del w:id="529" w:author="Unknown Author" w:date="2016-07-10T12:36:00Z">
        <w:r>
          <w:rPr/>
        </w:r>
      </w:del>
    </w:p>
    <w:p>
      <w:pPr>
        <w:pStyle w:val="Normal"/>
        <w:spacing w:lineRule="auto" w:line="360" w:before="0" w:after="0"/>
        <w:ind w:firstLine="708"/>
        <w:jc w:val="both"/>
        <w:rPr>
          <w:rFonts w:ascii="Arial" w:hAnsi="Arial" w:cs="Arial"/>
          <w:lang w:val="en-US"/>
          <w:ins w:id="532" w:author="Unknown Author" w:date="2016-07-10T12:36:00Z"/>
        </w:rPr>
      </w:pPr>
      <w:ins w:id="531" w:author="Unknown Author" w:date="2016-07-10T12:36:00Z">
        <w:r>
          <w:rPr/>
        </w:r>
      </w:ins>
    </w:p>
    <w:p>
      <w:pPr>
        <w:pStyle w:val="Normal"/>
        <w:spacing w:lineRule="auto" w:line="360" w:before="0" w:after="0"/>
        <w:jc w:val="both"/>
        <w:rPr/>
      </w:pPr>
      <w:r>
        <w:rPr>
          <w:rFonts w:cs="Arial" w:ascii="Arial" w:hAnsi="Arial"/>
          <w:lang w:val="en-US"/>
        </w:rPr>
        <w:t>von Bertalanffy growth coefficient (k, cm.k</w:t>
      </w:r>
      <w:r>
        <w:rPr>
          <w:rFonts w:cs="Arial" w:ascii="Arial" w:hAnsi="Arial"/>
          <w:vertAlign w:val="superscript"/>
          <w:lang w:val="en-US"/>
        </w:rPr>
        <w:t>-1</w:t>
      </w:r>
      <w:r>
        <w:rPr>
          <w:rFonts w:cs="Arial" w:ascii="Arial" w:hAnsi="Arial"/>
          <w:lang w:val="en-US"/>
        </w:rPr>
        <w:t xml:space="preserve">): </w:t>
      </w:r>
      <w:del w:id="533" w:author="Unknown Author" w:date="2016-07-10T12:36:00Z">
        <w:r>
          <w:rPr>
            <w:rFonts w:cs="Arial" w:ascii="Arial" w:hAnsi="Arial"/>
            <w:lang w:val="en-US"/>
          </w:rPr>
          <w:delText>k</w:delText>
        </w:r>
      </w:del>
      <w:ins w:id="534" w:author="Unknown Author" w:date="2016-07-10T12:36:00Z">
        <w:r>
          <w:rPr>
            <w:rFonts w:cs="Arial" w:ascii="Arial" w:hAnsi="Arial"/>
            <w:lang w:val="en-US"/>
          </w:rPr>
          <w:t>which</w:t>
        </w:r>
      </w:ins>
      <w:r>
        <w:rPr>
          <w:rFonts w:cs="Arial" w:ascii="Arial" w:hAnsi="Arial"/>
          <w:lang w:val="en-US"/>
        </w:rPr>
        <w:t xml:space="preserve"> measures how rapidly a fish reaches its maximum size. </w:t>
      </w:r>
    </w:p>
    <w:p>
      <w:pPr>
        <w:pStyle w:val="Normal"/>
        <w:spacing w:lineRule="auto" w:line="360" w:before="0" w:after="0"/>
        <w:jc w:val="both"/>
        <w:rPr>
          <w:rFonts w:ascii="Arial" w:hAnsi="Arial" w:cs="Arial"/>
          <w:lang w:val="en-US"/>
        </w:rPr>
      </w:pPr>
      <w:r>
        <w:rPr>
          <w:rFonts w:cs="Arial" w:ascii="Arial" w:hAnsi="Arial"/>
          <w:lang w:val="en-US"/>
        </w:rPr>
      </w:r>
    </w:p>
    <w:p>
      <w:pPr>
        <w:pStyle w:val="Normal"/>
        <w:spacing w:lineRule="auto" w:line="360" w:before="0" w:after="0"/>
        <w:jc w:val="both"/>
        <w:rPr>
          <w:rFonts w:ascii="Arial" w:hAnsi="Arial" w:cs="Arial"/>
          <w:lang w:val="en-US"/>
        </w:rPr>
      </w:pPr>
      <w:r>
        <w:rPr>
          <w:rFonts w:cs="Arial" w:ascii="Arial" w:hAnsi="Arial"/>
          <w:lang w:val="en-US"/>
        </w:rPr>
        <w:t>Size at first maturity (L</w:t>
      </w:r>
      <w:r>
        <w:rPr>
          <w:rFonts w:cs="Arial" w:ascii="Arial" w:hAnsi="Arial"/>
          <w:vertAlign w:val="subscript"/>
          <w:lang w:val="en-US"/>
        </w:rPr>
        <w:t>50</w:t>
      </w:r>
      <w:r>
        <w:rPr>
          <w:rFonts w:cs="Arial" w:ascii="Arial" w:hAnsi="Arial"/>
          <w:lang w:val="en-US"/>
        </w:rPr>
        <w:t xml:space="preserve">, cm): Length at which 50% of the individuals attain sexual maturity for the first time. </w:t>
      </w:r>
    </w:p>
    <w:p>
      <w:pPr>
        <w:pStyle w:val="Normal"/>
        <w:spacing w:lineRule="auto" w:line="360" w:before="0" w:after="0"/>
        <w:jc w:val="both"/>
        <w:rPr>
          <w:rFonts w:ascii="Arial" w:hAnsi="Arial" w:cs="Arial"/>
          <w:lang w:val="en-US"/>
        </w:rPr>
      </w:pPr>
      <w:r>
        <w:rPr>
          <w:rFonts w:cs="Arial" w:ascii="Arial" w:hAnsi="Arial"/>
          <w:lang w:val="en-US"/>
        </w:rPr>
      </w:r>
    </w:p>
    <w:p>
      <w:pPr>
        <w:pStyle w:val="Normal"/>
        <w:spacing w:lineRule="auto" w:line="360" w:before="0" w:after="0"/>
        <w:jc w:val="both"/>
        <w:rPr/>
      </w:pPr>
      <w:r>
        <w:rPr>
          <w:rFonts w:cs="Arial" w:ascii="Arial" w:hAnsi="Arial"/>
          <w:lang w:val="en-US"/>
        </w:rPr>
        <w:t>Maximum age (T</w:t>
      </w:r>
      <w:r>
        <w:rPr>
          <w:rFonts w:cs="Arial" w:ascii="Arial" w:hAnsi="Arial"/>
          <w:vertAlign w:val="subscript"/>
          <w:lang w:val="en-US"/>
        </w:rPr>
        <w:t>max</w:t>
      </w:r>
      <w:r>
        <w:rPr>
          <w:rFonts w:cs="Arial" w:ascii="Arial" w:hAnsi="Arial"/>
          <w:lang w:val="en-US"/>
        </w:rPr>
        <w:t xml:space="preserve">, years): Maximum </w:t>
      </w:r>
      <w:del w:id="535" w:author="Unknown Author" w:date="2016-07-10T12:37:00Z">
        <w:r>
          <w:rPr>
            <w:rFonts w:cs="Arial" w:ascii="Arial" w:hAnsi="Arial"/>
            <w:lang w:val="en-US"/>
          </w:rPr>
          <w:delText>observed</w:delText>
        </w:r>
      </w:del>
      <w:ins w:id="536" w:author="Unknown Author" w:date="2016-07-10T12:37:00Z">
        <w:r>
          <w:rPr>
            <w:rFonts w:cs="Arial" w:ascii="Arial" w:hAnsi="Arial"/>
            <w:lang w:val="en-US"/>
          </w:rPr>
          <w:t>reported</w:t>
        </w:r>
      </w:ins>
      <w:r>
        <w:rPr>
          <w:rFonts w:cs="Arial" w:ascii="Arial" w:hAnsi="Arial"/>
          <w:lang w:val="en-US"/>
        </w:rPr>
        <w:t xml:space="preserve"> ag</w:t>
      </w:r>
      <w:del w:id="537" w:author="Unknown Author" w:date="2016-07-10T12:36:00Z">
        <w:r>
          <w:rPr>
            <w:rFonts w:cs="Arial" w:ascii="Arial" w:hAnsi="Arial"/>
            <w:lang w:val="en-US"/>
          </w:rPr>
          <w:delText>e reported</w:delText>
        </w:r>
      </w:del>
      <w:ins w:id="538" w:author="Unknown Author" w:date="2016-07-10T12:37:00Z">
        <w:r>
          <w:rPr>
            <w:rFonts w:cs="Arial" w:ascii="Arial" w:hAnsi="Arial"/>
            <w:lang w:val="en-US"/>
          </w:rPr>
          <w:t>e</w:t>
        </w:r>
      </w:ins>
      <w:r>
        <w:rPr>
          <w:rFonts w:cs="Arial" w:ascii="Arial" w:hAnsi="Arial"/>
          <w:lang w:val="en-US"/>
        </w:rPr>
        <w:t xml:space="preserve">. </w:t>
      </w:r>
    </w:p>
    <w:p>
      <w:pPr>
        <w:pStyle w:val="Normal"/>
        <w:spacing w:lineRule="auto" w:line="360" w:before="0" w:after="0"/>
        <w:jc w:val="both"/>
        <w:rPr>
          <w:rFonts w:ascii="Arial" w:hAnsi="Arial" w:cs="Arial"/>
          <w:lang w:val="en-US"/>
        </w:rPr>
      </w:pPr>
      <w:r>
        <w:rPr>
          <w:rFonts w:cs="Arial" w:ascii="Arial" w:hAnsi="Arial"/>
          <w:lang w:val="en-US"/>
        </w:rPr>
      </w:r>
    </w:p>
    <w:p>
      <w:pPr>
        <w:pStyle w:val="Normal"/>
        <w:spacing w:lineRule="auto" w:line="360" w:before="0" w:after="0"/>
        <w:jc w:val="both"/>
        <w:rPr/>
      </w:pPr>
      <w:r>
        <w:rPr>
          <w:rFonts w:cs="Arial" w:ascii="Arial" w:hAnsi="Arial"/>
          <w:lang w:val="en-US"/>
        </w:rPr>
        <w:t>L</w:t>
      </w:r>
      <w:r>
        <w:rPr>
          <w:rFonts w:cs="Arial" w:ascii="Arial" w:hAnsi="Arial"/>
          <w:vertAlign w:val="subscript"/>
          <w:lang w:val="en-US"/>
        </w:rPr>
        <w:t>50</w:t>
      </w:r>
      <w:r>
        <w:rPr>
          <w:rFonts w:cs="Arial" w:ascii="Arial" w:hAnsi="Arial"/>
          <w:lang w:val="en-US"/>
        </w:rPr>
        <w:t>/L</w:t>
      </w:r>
      <w:r>
        <w:rPr>
          <w:rFonts w:cs="Arial" w:ascii="Arial" w:hAnsi="Arial"/>
          <w:vertAlign w:val="subscript"/>
          <w:lang w:val="en-US"/>
        </w:rPr>
        <w:t>max</w:t>
      </w:r>
      <w:r>
        <w:rPr>
          <w:rFonts w:cs="Arial" w:ascii="Arial" w:hAnsi="Arial"/>
          <w:lang w:val="en-US"/>
        </w:rPr>
        <w:t xml:space="preserve">: </w:t>
      </w:r>
      <w:del w:id="539" w:author="Unknown Author" w:date="2016-07-10T12:37:00Z">
        <w:r>
          <w:rPr>
            <w:rFonts w:cs="Arial" w:ascii="Arial" w:hAnsi="Arial"/>
            <w:lang w:val="en-US"/>
          </w:rPr>
          <w:delText>This</w:delText>
        </w:r>
      </w:del>
      <w:ins w:id="540" w:author="Unknown Author" w:date="2016-07-10T12:37:00Z">
        <w:r>
          <w:rPr>
            <w:rFonts w:cs="Arial" w:ascii="Arial" w:hAnsi="Arial"/>
            <w:lang w:val="en-US"/>
          </w:rPr>
          <w:t>A</w:t>
        </w:r>
      </w:ins>
      <w:r>
        <w:rPr>
          <w:rFonts w:cs="Arial" w:ascii="Arial" w:hAnsi="Arial"/>
          <w:lang w:val="en-US"/>
        </w:rPr>
        <w:t xml:space="preserve"> ratio </w:t>
      </w:r>
      <w:ins w:id="541" w:author="Unknown Author" w:date="2016-07-10T12:37:00Z">
        <w:r>
          <w:rPr>
            <w:rFonts w:cs="Arial" w:ascii="Arial" w:hAnsi="Arial"/>
            <w:lang w:val="en-US"/>
          </w:rPr>
          <w:t xml:space="preserve">that </w:t>
        </w:r>
      </w:ins>
      <w:r>
        <w:rPr>
          <w:rFonts w:cs="Arial" w:ascii="Arial" w:hAnsi="Arial"/>
          <w:lang w:val="en-US"/>
        </w:rPr>
        <w:t xml:space="preserve">describes </w:t>
      </w:r>
      <w:ins w:id="542" w:author="Unknown Author" w:date="2016-07-10T12:37:00Z">
        <w:r>
          <w:rPr>
            <w:rFonts w:cs="Arial" w:ascii="Arial" w:hAnsi="Arial"/>
            <w:lang w:val="en-US"/>
          </w:rPr>
          <w:t xml:space="preserve">the relative investment into </w:t>
        </w:r>
      </w:ins>
      <w:r>
        <w:rPr>
          <w:rFonts w:cs="Arial" w:ascii="Arial" w:hAnsi="Arial"/>
          <w:lang w:val="en-US"/>
        </w:rPr>
        <w:t xml:space="preserve">somatic and reproductive </w:t>
      </w:r>
      <w:del w:id="543" w:author="Unknown Author" w:date="2016-07-10T12:37:00Z">
        <w:r>
          <w:rPr>
            <w:rFonts w:cs="Arial" w:ascii="Arial" w:hAnsi="Arial"/>
            <w:lang w:val="en-US"/>
          </w:rPr>
          <w:delText>investments</w:delText>
        </w:r>
      </w:del>
      <w:ins w:id="544" w:author="Unknown Author" w:date="2016-07-10T12:37:00Z">
        <w:r>
          <w:rPr>
            <w:rFonts w:cs="Arial" w:ascii="Arial" w:hAnsi="Arial"/>
            <w:lang w:val="en-US"/>
          </w:rPr>
          <w:t>growth</w:t>
        </w:r>
      </w:ins>
      <w:r>
        <w:rPr>
          <w:rFonts w:cs="Arial" w:ascii="Arial" w:hAnsi="Arial"/>
          <w:lang w:val="en-US"/>
        </w:rPr>
        <w:t>.</w:t>
      </w:r>
    </w:p>
    <w:p>
      <w:pPr>
        <w:pStyle w:val="Normal"/>
        <w:spacing w:lineRule="auto" w:line="360" w:before="0" w:after="0"/>
        <w:jc w:val="both"/>
        <w:rPr>
          <w:rFonts w:ascii="Arial" w:hAnsi="Arial" w:cs="Arial"/>
          <w:lang w:val="en-US"/>
        </w:rPr>
      </w:pPr>
      <w:r>
        <w:rPr/>
      </w:r>
    </w:p>
    <w:p>
      <w:pPr>
        <w:pStyle w:val="Normal"/>
        <w:spacing w:lineRule="auto" w:line="360" w:before="0" w:after="0"/>
        <w:ind w:firstLine="708"/>
        <w:jc w:val="both"/>
        <w:rPr/>
      </w:pPr>
      <w:r>
        <w:rPr>
          <w:rFonts w:cs="Arial" w:ascii="Arial" w:hAnsi="Arial"/>
          <w:lang w:val="en-US"/>
        </w:rPr>
        <w:t>Many studies have shown that life history parameters are correlated (e.g. Roff, 1984; Jensen, 1996; Reynolds et al., 2001). Therefore, when data were missing, we used</w:t>
      </w:r>
      <w:del w:id="546" w:author="Unknown Author" w:date="2016-07-10T12:38:00Z">
        <w:r>
          <w:rPr>
            <w:rFonts w:cs="Arial" w:ascii="Arial" w:hAnsi="Arial"/>
            <w:lang w:val="en-US"/>
          </w:rPr>
          <w:delText xml:space="preserve"> </w:delText>
        </w:r>
      </w:del>
      <w:ins w:id="547" w:author="Unknown Author" w:date="2016-07-10T12:38:00Z">
        <w:r>
          <w:rPr>
            <w:rFonts w:cs="Arial" w:ascii="Arial" w:hAnsi="Arial"/>
            <w:lang w:val="en-US"/>
          </w:rPr>
          <w:t xml:space="preserve"> </w:t>
        </w:r>
      </w:ins>
      <w:r>
        <w:rPr>
          <w:rFonts w:cs="Arial" w:ascii="Arial" w:hAnsi="Arial"/>
          <w:lang w:val="en-US"/>
        </w:rPr>
        <w:t>empirical relationships between life history parameters to estimate biological attributes</w:t>
      </w:r>
      <w:del w:id="548" w:author="Unknown Author" w:date="2016-07-10T12:38:00Z">
        <w:r>
          <w:rPr>
            <w:rFonts w:cs="Arial" w:ascii="Arial" w:hAnsi="Arial"/>
            <w:lang w:val="en-US"/>
          </w:rPr>
          <w:delText xml:space="preserve"> for data-poor stocks</w:delText>
        </w:r>
      </w:del>
      <w:r>
        <w:rPr>
          <w:rFonts w:cs="Arial" w:ascii="Arial" w:hAnsi="Arial"/>
          <w:lang w:val="en-US"/>
        </w:rPr>
        <w:t>.  For instance, missing L</w:t>
      </w:r>
      <w:r>
        <w:rPr>
          <w:rFonts w:cs="Arial" w:ascii="Arial" w:hAnsi="Arial"/>
          <w:vertAlign w:val="subscript"/>
          <w:lang w:val="en-US"/>
        </w:rPr>
        <w:t xml:space="preserve">50 </w:t>
      </w:r>
      <w:r>
        <w:rPr>
          <w:rFonts w:cs="Arial" w:ascii="Arial" w:hAnsi="Arial"/>
          <w:lang w:val="en-US"/>
        </w:rPr>
        <w:t>and k</w:t>
      </w:r>
      <w:r>
        <w:rPr>
          <w:rFonts w:cs="Arial" w:ascii="Arial" w:hAnsi="Arial"/>
          <w:vertAlign w:val="subscript"/>
          <w:lang w:val="en-US"/>
        </w:rPr>
        <w:t xml:space="preserve"> </w:t>
      </w:r>
      <w:r>
        <w:rPr>
          <w:rFonts w:cs="Arial" w:ascii="Arial" w:hAnsi="Arial"/>
          <w:lang w:val="en-US"/>
        </w:rPr>
        <w:t xml:space="preserve">were estimated from linear regressions against maximum size (SOM 2).  </w:t>
      </w:r>
    </w:p>
    <w:p>
      <w:pPr>
        <w:pStyle w:val="Normal"/>
        <w:spacing w:lineRule="auto" w:line="360" w:before="0" w:after="0"/>
        <w:ind w:firstLine="708"/>
        <w:jc w:val="both"/>
        <w:rPr/>
      </w:pPr>
      <w:r>
        <w:rPr>
          <w:rFonts w:cs="Arial" w:ascii="Arial" w:hAnsi="Arial"/>
          <w:lang w:val="en-US"/>
        </w:rPr>
        <w:t xml:space="preserve">The </w:t>
      </w:r>
      <w:del w:id="549" w:author="Unknown Author" w:date="2016-07-10T12:38:00Z">
        <w:r>
          <w:rPr>
            <w:rFonts w:cs="Arial" w:ascii="Arial" w:hAnsi="Arial"/>
            <w:lang w:val="en-US"/>
          </w:rPr>
          <w:delText>thresholds</w:delText>
        </w:r>
      </w:del>
      <w:ins w:id="550" w:author="Unknown Author" w:date="2016-07-10T12:38:00Z">
        <w:r>
          <w:rPr>
            <w:rFonts w:cs="Arial" w:ascii="Arial" w:hAnsi="Arial"/>
            <w:lang w:val="en-US"/>
          </w:rPr>
          <w:t>boundaries bet</w:t>
        </w:r>
      </w:ins>
      <w:ins w:id="551" w:author="Unknown Author" w:date="2016-07-10T12:39:00Z">
        <w:r>
          <w:rPr>
            <w:rFonts w:cs="Arial" w:ascii="Arial" w:hAnsi="Arial"/>
            <w:lang w:val="en-US"/>
          </w:rPr>
          <w:t>ween</w:t>
        </w:r>
      </w:ins>
      <w:del w:id="552" w:author="Unknown Author" w:date="2016-07-10T12:39:00Z">
        <w:r>
          <w:rPr>
            <w:rFonts w:cs="Arial" w:ascii="Arial" w:hAnsi="Arial"/>
            <w:lang w:val="en-US"/>
          </w:rPr>
          <w:delText xml:space="preserve"> of productivity scores that defined</w:delText>
        </w:r>
      </w:del>
      <w:r>
        <w:rPr>
          <w:rFonts w:cs="Arial" w:ascii="Arial" w:hAnsi="Arial"/>
          <w:lang w:val="en-US"/>
        </w:rPr>
        <w:t xml:space="preserve"> the three </w:t>
      </w:r>
      <w:del w:id="553" w:author="Unknown Author" w:date="2016-07-10T12:39:00Z">
        <w:r>
          <w:rPr>
            <w:rFonts w:cs="Arial" w:ascii="Arial" w:hAnsi="Arial"/>
            <w:lang w:val="en-US"/>
          </w:rPr>
          <w:delText>ordered</w:delText>
        </w:r>
      </w:del>
      <w:ins w:id="554" w:author="Unknown Author" w:date="2016-07-10T12:39:00Z">
        <w:r>
          <w:rPr>
            <w:rFonts w:cs="Arial" w:ascii="Arial" w:hAnsi="Arial"/>
            <w:lang w:val="en-US"/>
          </w:rPr>
          <w:t xml:space="preserve">risk </w:t>
        </w:r>
      </w:ins>
      <w:del w:id="555" w:author="Unknown Author" w:date="2016-07-10T12:39:00Z">
        <w:r>
          <w:rPr>
            <w:rFonts w:cs="Arial" w:ascii="Arial" w:hAnsi="Arial"/>
            <w:lang w:val="en-US"/>
          </w:rPr>
          <w:delText xml:space="preserve"> </w:delText>
        </w:r>
      </w:del>
      <w:r>
        <w:rPr>
          <w:rFonts w:cs="Arial" w:ascii="Arial" w:hAnsi="Arial"/>
          <w:lang w:val="en-US"/>
        </w:rPr>
        <w:t xml:space="preserve">categories </w:t>
      </w:r>
      <w:ins w:id="556" w:author="Unknown Author" w:date="2016-07-10T12:39:00Z">
        <w:r>
          <w:rPr>
            <w:rFonts w:cs="Arial" w:ascii="Arial" w:hAnsi="Arial"/>
            <w:lang w:val="en-US"/>
          </w:rPr>
          <w:t xml:space="preserve">(low, medium, high) </w:t>
        </w:r>
      </w:ins>
      <w:r>
        <w:rPr>
          <w:rFonts w:cs="Arial" w:ascii="Arial" w:hAnsi="Arial"/>
          <w:lang w:val="en-US"/>
        </w:rPr>
        <w:t xml:space="preserve">were established using the quantiles of the distribution </w:t>
      </w:r>
      <w:ins w:id="557" w:author="Unknown Author" w:date="2016-07-10T12:40:00Z">
        <w:r>
          <w:rPr>
            <w:rFonts w:cs="Arial" w:ascii="Arial" w:hAnsi="Arial"/>
            <w:lang w:val="en-US"/>
          </w:rPr>
          <w:t xml:space="preserve">of the vulnerability scores </w:t>
        </w:r>
      </w:ins>
      <w:r>
        <w:rPr>
          <w:rFonts w:cs="Arial" w:ascii="Arial" w:hAnsi="Arial"/>
          <w:lang w:val="en-US"/>
        </w:rPr>
        <w:t xml:space="preserve">for the 60 species (Table 1). </w:t>
      </w:r>
    </w:p>
    <w:p>
      <w:pPr>
        <w:pStyle w:val="Normal"/>
        <w:spacing w:lineRule="auto" w:line="360" w:before="0" w:after="0"/>
        <w:jc w:val="both"/>
        <w:rPr>
          <w:rFonts w:ascii="Arial" w:hAnsi="Arial" w:cs="Arial"/>
          <w:color w:val="1B1C20"/>
          <w:lang w:val="en-US"/>
        </w:rPr>
      </w:pPr>
      <w:r>
        <w:rPr>
          <w:rFonts w:cs="Arial" w:ascii="Arial" w:hAnsi="Arial"/>
          <w:color w:val="1B1C20"/>
          <w:lang w:val="en-US"/>
        </w:rPr>
      </w:r>
    </w:p>
    <w:p>
      <w:pPr>
        <w:pStyle w:val="Normal"/>
        <w:spacing w:lineRule="auto" w:line="360" w:before="0" w:after="0"/>
        <w:jc w:val="both"/>
        <w:rPr>
          <w:rFonts w:ascii="Arial" w:hAnsi="Arial" w:cs="Arial"/>
          <w:lang w:val="en-US"/>
        </w:rPr>
      </w:pPr>
      <w:r>
        <w:rPr>
          <w:rFonts w:cs="Arial" w:ascii="Arial" w:hAnsi="Arial"/>
          <w:color w:val="1B1C20"/>
          <w:lang w:val="en-US"/>
        </w:rPr>
        <w:t xml:space="preserve">2.2.2. </w:t>
      </w:r>
      <w:r>
        <w:rPr>
          <w:rFonts w:cs="Arial" w:ascii="Arial" w:hAnsi="Arial"/>
          <w:lang w:val="en-US"/>
        </w:rPr>
        <w:t>Susceptibility attributes</w:t>
      </w:r>
    </w:p>
    <w:p>
      <w:pPr>
        <w:pStyle w:val="Normal"/>
        <w:spacing w:lineRule="auto" w:line="360" w:before="0" w:after="0"/>
        <w:ind w:firstLine="708"/>
        <w:jc w:val="both"/>
        <w:rPr/>
      </w:pPr>
      <w:r>
        <w:rPr>
          <w:rFonts w:cs="Arial" w:ascii="Arial" w:hAnsi="Arial"/>
          <w:lang w:val="en-US"/>
        </w:rPr>
        <w:t>S</w:t>
      </w:r>
      <w:ins w:id="558" w:author="Flavia Lucena [2]" w:date="2016-06-16T16:49:00Z">
        <w:r>
          <w:rPr>
            <w:rFonts w:cs="Arial" w:ascii="Arial" w:hAnsi="Arial"/>
            <w:lang w:val="en-US"/>
          </w:rPr>
          <w:t>ix</w:t>
        </w:r>
      </w:ins>
      <w:del w:id="559" w:author="Flavia Lucena [2]" w:date="2016-06-16T16:49:00Z">
        <w:r>
          <w:rPr>
            <w:rFonts w:cs="Arial" w:ascii="Arial" w:hAnsi="Arial"/>
            <w:lang w:val="en-US"/>
          </w:rPr>
          <w:delText>even</w:delText>
        </w:r>
      </w:del>
      <w:r>
        <w:rPr>
          <w:rFonts w:cs="Arial" w:ascii="Arial" w:hAnsi="Arial"/>
          <w:lang w:val="en-US"/>
        </w:rPr>
        <w:t xml:space="preserve"> attributes for susceptibility were considered (Table 2)</w:t>
      </w:r>
      <w:del w:id="560" w:author="Unknown Author" w:date="2016-07-10T12:41:00Z">
        <w:r>
          <w:rPr>
            <w:rFonts w:cs="Arial" w:ascii="Arial" w:hAnsi="Arial"/>
            <w:lang w:val="en-US"/>
          </w:rPr>
          <w:delText>, as follows</w:delText>
        </w:r>
      </w:del>
      <w:r>
        <w:rPr>
          <w:rFonts w:cs="Arial" w:ascii="Arial" w:hAnsi="Arial"/>
          <w:lang w:val="en-US"/>
        </w:rPr>
        <w:t>:</w:t>
      </w:r>
    </w:p>
    <w:p>
      <w:pPr>
        <w:pStyle w:val="Normal"/>
        <w:spacing w:lineRule="auto" w:line="360" w:before="0" w:after="0"/>
        <w:jc w:val="both"/>
        <w:rPr/>
      </w:pPr>
      <w:r>
        <w:rPr>
          <w:rFonts w:cs="Arial" w:ascii="Arial" w:hAnsi="Arial"/>
          <w:color w:val="000000"/>
          <w:lang w:val="en-US"/>
        </w:rPr>
        <w:t xml:space="preserve">Availability or horizontal overlap: </w:t>
      </w:r>
      <w:r>
        <w:rPr>
          <w:rFonts w:cs="Arial" w:ascii="Arial" w:hAnsi="Arial"/>
          <w:lang w:val="en-US"/>
        </w:rPr>
        <w:t xml:space="preserve">Greater overlap implies greater susceptibility, </w:t>
      </w:r>
      <w:del w:id="561" w:author="Unknown Author" w:date="2016-07-10T12:41:00Z">
        <w:r>
          <w:rPr>
            <w:rFonts w:cs="Arial" w:ascii="Arial" w:hAnsi="Arial"/>
            <w:lang w:val="en-US"/>
          </w:rPr>
          <w:delText>because</w:delText>
        </w:r>
      </w:del>
      <w:ins w:id="562" w:author="Unknown Author" w:date="2016-07-10T12:41:00Z">
        <w:r>
          <w:rPr>
            <w:rFonts w:cs="Arial" w:ascii="Arial" w:hAnsi="Arial"/>
            <w:lang w:val="en-US"/>
          </w:rPr>
          <w:t>since</w:t>
        </w:r>
      </w:ins>
      <w:r>
        <w:rPr>
          <w:rFonts w:cs="Arial" w:ascii="Arial" w:hAnsi="Arial"/>
          <w:lang w:val="en-US"/>
        </w:rPr>
        <w:t xml:space="preserve"> some degree of geographical overlap is necessary for a fishery to impact a stock (Patrick et al., 2010). Availability was evaluated qualitatively as the proportion of the spatial distribution of a given stock that overlaps with the fishery.</w:t>
      </w:r>
      <w:r>
        <w:rPr>
          <w:rFonts w:cs="Arial" w:ascii="Arial" w:hAnsi="Arial"/>
          <w:color w:val="000000"/>
          <w:lang w:val="en-US"/>
        </w:rPr>
        <w:t xml:space="preserve"> </w:t>
      </w:r>
      <w:r>
        <w:rPr>
          <w:rFonts w:cs="Arial" w:ascii="Arial" w:hAnsi="Arial"/>
          <w:lang w:val="en-US"/>
        </w:rPr>
        <w:t>Species distribution w</w:t>
      </w:r>
      <w:del w:id="563" w:author="Unknown Author" w:date="2016-07-10T12:42:00Z">
        <w:r>
          <w:rPr>
            <w:rFonts w:cs="Arial" w:ascii="Arial" w:hAnsi="Arial"/>
            <w:lang w:val="en-US"/>
          </w:rPr>
          <w:delText>as</w:delText>
        </w:r>
      </w:del>
      <w:ins w:id="564" w:author="Unknown Author" w:date="2016-07-10T12:42:00Z">
        <w:r>
          <w:rPr>
            <w:rFonts w:cs="Arial" w:ascii="Arial" w:hAnsi="Arial"/>
            <w:lang w:val="en-US"/>
          </w:rPr>
          <w:t>ere</w:t>
        </w:r>
      </w:ins>
      <w:r>
        <w:rPr>
          <w:rFonts w:cs="Arial" w:ascii="Arial" w:hAnsi="Arial"/>
          <w:lang w:val="en-US"/>
        </w:rPr>
        <w:t xml:space="preserve"> obtained from the IUCN </w:t>
      </w:r>
      <w:r>
        <w:rPr>
          <w:rFonts w:cs="Arial" w:ascii="Arial" w:hAnsi="Arial"/>
          <w:i/>
          <w:lang w:val="en-US"/>
        </w:rPr>
        <w:t>(</w:t>
      </w:r>
      <w:r>
        <w:rPr>
          <w:rStyle w:val="Emphasis"/>
          <w:rFonts w:cs="Arial" w:ascii="Arial" w:hAnsi="Arial"/>
          <w:i w:val="false"/>
          <w:lang w:val="en-US"/>
        </w:rPr>
        <w:t>International Union for Conservation of Nature)</w:t>
      </w:r>
      <w:r>
        <w:rPr>
          <w:rStyle w:val="Emphasis"/>
          <w:rFonts w:cs="Arial" w:ascii="Arial" w:hAnsi="Arial"/>
          <w:lang w:val="en-US"/>
        </w:rPr>
        <w:t xml:space="preserve"> </w:t>
      </w:r>
      <w:r>
        <w:rPr>
          <w:rFonts w:cs="Arial" w:ascii="Arial" w:hAnsi="Arial"/>
          <w:lang w:val="en-US"/>
        </w:rPr>
        <w:t>or FISHBASE (Froeser and Pauly, 2007). Effort distribution</w:t>
      </w:r>
      <w:ins w:id="565" w:author="Unknown Author" w:date="2016-07-10T12:42:00Z">
        <w:r>
          <w:rPr>
            <w:rFonts w:cs="Arial" w:ascii="Arial" w:hAnsi="Arial"/>
            <w:lang w:val="en-US"/>
          </w:rPr>
          <w:t xml:space="preserve">, </w:t>
        </w:r>
      </w:ins>
      <w:ins w:id="566" w:author="Unknown Author" w:date="2016-07-10T12:42:00Z">
        <w:r>
          <w:rPr>
            <w:rFonts w:cs="Arial" w:ascii="Arial" w:hAnsi="Arial"/>
            <w:lang w:val="en-US"/>
          </w:rPr>
          <w:t>from year 2000 to 2011,</w:t>
        </w:r>
      </w:ins>
      <w:r>
        <w:rPr>
          <w:rFonts w:cs="Arial" w:ascii="Arial" w:hAnsi="Arial"/>
          <w:lang w:val="en-US"/>
        </w:rPr>
        <w:t xml:space="preserve"> was obtained for the South Atlantic Ocean from ICCAT and for the Indian Ocean from IOTC.</w:t>
      </w:r>
      <w:del w:id="567" w:author="Unknown Author" w:date="2016-07-10T12:42:00Z">
        <w:r>
          <w:rPr>
            <w:rFonts w:cs="Arial" w:ascii="Arial" w:hAnsi="Arial"/>
            <w:lang w:val="en-US"/>
          </w:rPr>
          <w:delText xml:space="preserve"> Effort distribution was considered from year 2000</w:delText>
        </w:r>
      </w:del>
      <w:del w:id="568" w:author="Unknown Author" w:date="2016-07-10T12:42:00Z">
        <w:r>
          <w:rPr>
            <w:rFonts w:cs="Arial" w:ascii="Arial" w:hAnsi="Arial"/>
            <w:lang w:val="en-US"/>
          </w:rPr>
          <w:delText xml:space="preserve"> to 201</w:delText>
        </w:r>
      </w:del>
      <w:del w:id="569" w:author="Unknown Author" w:date="2016-07-10T12:42:00Z">
        <w:r>
          <w:rPr>
            <w:rFonts w:cs="Arial" w:ascii="Arial" w:hAnsi="Arial"/>
            <w:lang w:val="en-US"/>
          </w:rPr>
          <w:delText>1</w:delText>
        </w:r>
      </w:del>
      <w:del w:id="570" w:author="Unknown Author" w:date="2016-07-10T12:42:00Z">
        <w:r>
          <w:rPr>
            <w:rFonts w:cs="Arial" w:ascii="Arial" w:hAnsi="Arial"/>
            <w:lang w:val="en-US"/>
          </w:rPr>
          <w:delText>.</w:delText>
        </w:r>
      </w:del>
      <w:r>
        <w:rPr>
          <w:rFonts w:cs="Arial" w:ascii="Arial" w:hAnsi="Arial"/>
          <w:lang w:val="en-US"/>
        </w:rPr>
        <w:t xml:space="preserve"> The score thresholds </w:t>
      </w:r>
      <w:del w:id="571" w:author="Unknown Author" w:date="2016-07-10T12:43:00Z">
        <w:r>
          <w:rPr>
            <w:rFonts w:cs="Arial" w:ascii="Arial" w:hAnsi="Arial"/>
            <w:lang w:val="en-US"/>
          </w:rPr>
          <w:delText xml:space="preserve">of this attribute </w:delText>
        </w:r>
      </w:del>
      <w:r>
        <w:rPr>
          <w:rFonts w:cs="Arial" w:ascii="Arial" w:hAnsi="Arial"/>
          <w:lang w:val="en-US"/>
        </w:rPr>
        <w:t xml:space="preserve">were based on Patrick et al. (2010). </w:t>
      </w:r>
    </w:p>
    <w:p>
      <w:pPr>
        <w:pStyle w:val="Normal"/>
        <w:spacing w:lineRule="auto" w:line="360" w:before="0" w:after="0"/>
        <w:jc w:val="both"/>
        <w:rPr>
          <w:rFonts w:ascii="Arial" w:hAnsi="Arial" w:cs="Arial"/>
          <w:lang w:val="en-US"/>
        </w:rPr>
      </w:pPr>
      <w:r>
        <w:rPr>
          <w:rFonts w:cs="Arial" w:ascii="Arial" w:hAnsi="Arial"/>
          <w:lang w:val="en-US"/>
        </w:rPr>
      </w:r>
    </w:p>
    <w:p>
      <w:pPr>
        <w:pStyle w:val="Normal"/>
        <w:spacing w:lineRule="auto" w:line="360" w:before="0" w:after="0"/>
        <w:jc w:val="both"/>
        <w:rPr/>
      </w:pPr>
      <w:r>
        <w:rPr>
          <w:rFonts w:cs="Arial" w:ascii="Arial" w:hAnsi="Arial"/>
          <w:lang w:val="en-US"/>
        </w:rPr>
        <w:t>Encou</w:t>
      </w:r>
      <w:ins w:id="572" w:author="Unknown Author" w:date="2016-07-10T12:43:00Z">
        <w:r>
          <w:rPr>
            <w:rFonts w:cs="Arial" w:ascii="Arial" w:hAnsi="Arial"/>
            <w:lang w:val="en-US"/>
          </w:rPr>
          <w:t>n</w:t>
        </w:r>
      </w:ins>
      <w:r>
        <w:rPr>
          <w:rFonts w:cs="Arial" w:ascii="Arial" w:hAnsi="Arial"/>
          <w:lang w:val="en-US"/>
        </w:rPr>
        <w:t xml:space="preserve">terability or vertical overlap: The position of the stock within the water column (in terms of depth range) in relation to the fishing gear. Data on depth by species were obtained from the literature and information on gear depth from national observer databases. The score thresholds of this attribute were based on Patrick et al. (2010). </w:t>
      </w:r>
    </w:p>
    <w:p>
      <w:pPr>
        <w:pStyle w:val="Normal"/>
        <w:spacing w:lineRule="auto" w:line="360" w:before="0" w:after="0"/>
        <w:jc w:val="both"/>
        <w:rPr>
          <w:rFonts w:ascii="Arial" w:hAnsi="Arial" w:cs="Arial"/>
          <w:lang w:val="en-US"/>
        </w:rPr>
      </w:pPr>
      <w:r>
        <w:rPr>
          <w:rFonts w:cs="Arial" w:ascii="Arial" w:hAnsi="Arial"/>
          <w:lang w:val="en-US"/>
        </w:rPr>
      </w:r>
    </w:p>
    <w:p>
      <w:pPr>
        <w:pStyle w:val="Normal"/>
        <w:spacing w:lineRule="auto" w:line="360" w:before="0" w:after="0"/>
        <w:jc w:val="both"/>
        <w:rPr/>
      </w:pPr>
      <w:r>
        <w:rPr>
          <w:rFonts w:cs="Arial" w:ascii="Arial" w:hAnsi="Arial"/>
          <w:lang w:val="en-US"/>
        </w:rPr>
        <w:t xml:space="preserve">Z/k: the ratio of total mortality </w:t>
      </w:r>
      <w:ins w:id="573" w:author="Unknown Author" w:date="2016-07-10T12:44:00Z">
        <w:r>
          <w:rPr>
            <w:rFonts w:cs="Arial" w:ascii="Arial" w:hAnsi="Arial"/>
            <w:lang w:val="en-US"/>
          </w:rPr>
          <w:t>(</w:t>
        </w:r>
      </w:ins>
      <w:r>
        <w:rPr>
          <w:rFonts w:cs="Arial" w:ascii="Arial" w:hAnsi="Arial"/>
          <w:lang w:val="en-US"/>
        </w:rPr>
        <w:t>Z</w:t>
      </w:r>
      <w:ins w:id="574" w:author="Unknown Author" w:date="2016-07-10T12:44:00Z">
        <w:r>
          <w:rPr>
            <w:rFonts w:cs="Arial" w:ascii="Arial" w:hAnsi="Arial"/>
            <w:lang w:val="en-US"/>
          </w:rPr>
          <w:t>)</w:t>
        </w:r>
      </w:ins>
      <w:r>
        <w:rPr>
          <w:rFonts w:cs="Arial" w:ascii="Arial" w:hAnsi="Arial"/>
          <w:lang w:val="en-US"/>
        </w:rPr>
        <w:t xml:space="preserve"> to the </w:t>
      </w:r>
      <w:ins w:id="575" w:author="Unknown Author" w:date="2016-07-10T12:44:00Z">
        <w:r>
          <w:rPr>
            <w:rFonts w:cs="Arial" w:ascii="Arial" w:hAnsi="Arial"/>
            <w:lang w:val="en-US"/>
          </w:rPr>
          <w:t xml:space="preserve">von Bertalanffy </w:t>
        </w:r>
      </w:ins>
      <w:r>
        <w:rPr>
          <w:rFonts w:cs="Arial" w:ascii="Arial" w:hAnsi="Arial"/>
          <w:lang w:val="en-US"/>
        </w:rPr>
        <w:t xml:space="preserve">growth rate </w:t>
      </w:r>
      <w:ins w:id="576" w:author="Unknown Author" w:date="2016-07-10T12:44:00Z">
        <w:r>
          <w:rPr>
            <w:rFonts w:cs="Arial" w:ascii="Arial" w:hAnsi="Arial"/>
            <w:lang w:val="en-US"/>
          </w:rPr>
          <w:t>(</w:t>
        </w:r>
      </w:ins>
      <w:r>
        <w:rPr>
          <w:rFonts w:cs="Arial" w:ascii="Arial" w:hAnsi="Arial"/>
          <w:lang w:val="en-US"/>
        </w:rPr>
        <w:t>k</w:t>
      </w:r>
      <w:ins w:id="577" w:author="Unknown Author" w:date="2016-07-10T12:44:00Z">
        <w:r>
          <w:rPr>
            <w:rFonts w:cs="Arial" w:ascii="Arial" w:hAnsi="Arial"/>
            <w:lang w:val="en-US"/>
          </w:rPr>
          <w:t>)</w:t>
        </w:r>
      </w:ins>
      <w:r>
        <w:rPr>
          <w:rFonts w:cs="Arial" w:ascii="Arial" w:hAnsi="Arial"/>
          <w:lang w:val="en-US"/>
        </w:rPr>
        <w:t xml:space="preserve"> was estimated from </w:t>
      </w:r>
      <w:del w:id="578" w:author="Unknown Author" w:date="2016-07-10T12:45:00Z">
        <w:r>
          <w:rPr>
            <w:rFonts w:cs="Arial" w:ascii="Arial" w:hAnsi="Arial"/>
            <w:lang w:val="en-US"/>
          </w:rPr>
          <w:delText>th</w:delText>
        </w:r>
      </w:del>
      <w:del w:id="579" w:author="Unknown Author" w:date="2016-07-10T12:44:00Z">
        <w:r>
          <w:rPr>
            <w:rFonts w:cs="Arial" w:ascii="Arial" w:hAnsi="Arial"/>
            <w:lang w:val="en-US"/>
          </w:rPr>
          <w:delText>e</w:delText>
        </w:r>
      </w:del>
      <w:del w:id="580" w:author="Unknown Author" w:date="2016-07-10T12:45:00Z">
        <w:r>
          <w:rPr>
            <w:rFonts w:cs="Arial" w:ascii="Arial" w:hAnsi="Arial"/>
            <w:lang w:val="en-US"/>
          </w:rPr>
          <w:delText xml:space="preserve"> </w:delText>
        </w:r>
      </w:del>
      <w:r>
        <w:rPr>
          <w:rFonts w:cs="Arial" w:ascii="Arial" w:hAnsi="Arial"/>
          <w:lang w:val="en-US"/>
        </w:rPr>
        <w:t xml:space="preserve">length-frequency distributions using the Powell–Wetherall plot (Wetherall et al., 1987). </w:t>
      </w:r>
      <w:ins w:id="581" w:author="Flavia Lucena [2]" w:date="2016-06-08T15:04:00Z">
        <w:r>
          <w:rPr>
            <w:rFonts w:cs="Arial" w:ascii="Arial" w:hAnsi="Arial"/>
            <w:lang w:val="en-US"/>
          </w:rPr>
          <w:t>L</w:t>
        </w:r>
      </w:ins>
      <w:ins w:id="582" w:author="Flavia Lucena [2]" w:date="2016-06-08T15:00:00Z">
        <w:r>
          <w:rPr>
            <w:rFonts w:cs="Arial" w:ascii="Arial" w:hAnsi="Arial"/>
            <w:lang w:val="en-US"/>
          </w:rPr>
          <w:t>ength-frequency distributions</w:t>
        </w:r>
      </w:ins>
      <w:ins w:id="583" w:author="Flavia Lucena [2]" w:date="2016-06-16T16:49:00Z">
        <w:r>
          <w:rPr>
            <w:rFonts w:cs="Arial" w:ascii="Arial" w:hAnsi="Arial"/>
            <w:lang w:val="en-US"/>
          </w:rPr>
          <w:t xml:space="preserve"> (from 2000 to 2011)</w:t>
        </w:r>
      </w:ins>
      <w:ins w:id="584" w:author="Flavia Lucena [2]" w:date="2016-06-08T15:00:00Z">
        <w:r>
          <w:rPr>
            <w:rFonts w:cs="Arial" w:ascii="Arial" w:hAnsi="Arial"/>
            <w:lang w:val="en-US"/>
          </w:rPr>
          <w:t xml:space="preserve"> were obtained from </w:t>
        </w:r>
      </w:ins>
      <w:del w:id="585" w:author="Unknown Author" w:date="2016-07-10T12:45:00Z">
        <w:r>
          <w:rPr>
            <w:rFonts w:cs="Arial" w:ascii="Arial" w:hAnsi="Arial"/>
            <w:lang w:val="en-US"/>
          </w:rPr>
          <w:delText xml:space="preserve">the </w:delText>
        </w:r>
      </w:del>
      <w:ins w:id="586" w:author="Flavia Lucena [2]" w:date="2016-06-08T15:00:00Z">
        <w:r>
          <w:rPr>
            <w:rFonts w:cs="Arial" w:ascii="Arial" w:hAnsi="Arial"/>
            <w:lang w:val="en-US"/>
          </w:rPr>
          <w:t xml:space="preserve">ICCAT </w:t>
        </w:r>
      </w:ins>
      <w:ins w:id="587" w:author="Flavia Lucena [2]" w:date="2016-06-08T15:04:00Z">
        <w:r>
          <w:rPr>
            <w:rFonts w:cs="Arial" w:ascii="Arial" w:hAnsi="Arial"/>
            <w:lang w:val="en-US"/>
          </w:rPr>
          <w:t xml:space="preserve">and IOTC </w:t>
        </w:r>
      </w:ins>
      <w:ins w:id="588" w:author="Flavia Lucena [2]" w:date="2016-06-08T15:00:00Z">
        <w:r>
          <w:rPr>
            <w:rFonts w:cs="Arial" w:ascii="Arial" w:hAnsi="Arial"/>
            <w:lang w:val="en-US"/>
          </w:rPr>
          <w:t>databases for the main target and bycatch species</w:t>
        </w:r>
      </w:ins>
      <w:ins w:id="589" w:author="Flavia Lucena [2]" w:date="2016-06-08T15:05:00Z">
        <w:r>
          <w:rPr>
            <w:rFonts w:cs="Arial" w:ascii="Arial" w:hAnsi="Arial"/>
            <w:lang w:val="en-US"/>
          </w:rPr>
          <w:t xml:space="preserve">. </w:t>
        </w:r>
      </w:ins>
      <w:ins w:id="590" w:author="Flavia Lucena [2]" w:date="2016-06-16T16:50:00Z">
        <w:r>
          <w:rPr>
            <w:rFonts w:cs="Arial" w:ascii="Arial" w:hAnsi="Arial"/>
            <w:lang w:val="en-US"/>
          </w:rPr>
          <w:t>F</w:t>
        </w:r>
      </w:ins>
      <w:ins w:id="591" w:author="Flavia Lucena [2]" w:date="2016-06-08T15:05:00Z">
        <w:r>
          <w:rPr>
            <w:rFonts w:cs="Arial" w:ascii="Arial" w:hAnsi="Arial"/>
            <w:lang w:val="en-US"/>
          </w:rPr>
          <w:t>or others bycatch species</w:t>
        </w:r>
      </w:ins>
      <w:ins w:id="592" w:author="Flavia Lucena [2]" w:date="2016-06-16T16:50:00Z">
        <w:r>
          <w:rPr>
            <w:rFonts w:cs="Arial" w:ascii="Arial" w:hAnsi="Arial"/>
            <w:lang w:val="en-US"/>
          </w:rPr>
          <w:t>, data was</w:t>
        </w:r>
      </w:ins>
      <w:ins w:id="593" w:author="Flavia Lucena [2]" w:date="2016-06-08T15:00:00Z">
        <w:r>
          <w:rPr>
            <w:rFonts w:cs="Arial" w:ascii="Arial" w:hAnsi="Arial"/>
            <w:lang w:val="en-US"/>
          </w:rPr>
          <w:t xml:space="preserve"> obtained from the Brazilian </w:t>
        </w:r>
      </w:ins>
      <w:del w:id="594" w:author="Unknown Author" w:date="2016-07-10T12:45:00Z">
        <w:r>
          <w:rPr>
            <w:rFonts w:cs="Arial" w:ascii="Arial" w:hAnsi="Arial"/>
            <w:lang w:val="en-US"/>
          </w:rPr>
          <w:delText xml:space="preserve">National Observer Program </w:delText>
        </w:r>
      </w:del>
      <w:ins w:id="595" w:author="Flavia Lucena [2]" w:date="2016-06-08T15:05:00Z">
        <w:r>
          <w:rPr>
            <w:rFonts w:cs="Arial" w:ascii="Arial" w:hAnsi="Arial"/>
            <w:lang w:val="en-US"/>
          </w:rPr>
          <w:t>(</w:t>
        </w:r>
      </w:ins>
      <w:ins w:id="596" w:author="Flavia Lucena [2]" w:date="2016-06-08T15:17:00Z">
        <w:r>
          <w:rPr>
            <w:rFonts w:cs="Arial" w:ascii="Arial" w:hAnsi="Arial"/>
            <w:lang w:val="en-US"/>
          </w:rPr>
          <w:t>2005 to 2011</w:t>
        </w:r>
      </w:ins>
      <w:ins w:id="597" w:author="Flavia Lucena [2]" w:date="2016-06-08T15:05:00Z">
        <w:r>
          <w:rPr>
            <w:rFonts w:cs="Arial" w:ascii="Arial" w:hAnsi="Arial"/>
            <w:lang w:val="en-US"/>
          </w:rPr>
          <w:t xml:space="preserve">) and </w:t>
        </w:r>
      </w:ins>
      <w:ins w:id="598" w:author="Flavia Lucena [2]" w:date="2016-06-08T15:00:00Z">
        <w:r>
          <w:rPr>
            <w:rFonts w:cs="Arial" w:ascii="Arial" w:hAnsi="Arial"/>
            <w:lang w:val="en-US"/>
          </w:rPr>
          <w:t>the French national database</w:t>
        </w:r>
      </w:ins>
      <w:ins w:id="599" w:author="Unknown Author" w:date="2016-07-10T12:45:00Z">
        <w:r>
          <w:rPr>
            <w:rFonts w:cs="Arial" w:ascii="Arial" w:hAnsi="Arial"/>
            <w:lang w:val="en-US"/>
          </w:rPr>
          <w:t>s</w:t>
        </w:r>
      </w:ins>
      <w:ins w:id="600" w:author="Flavia Lucena [2]" w:date="2016-06-08T15:00:00Z">
        <w:r>
          <w:rPr>
            <w:rFonts w:cs="Arial" w:ascii="Arial" w:hAnsi="Arial"/>
            <w:lang w:val="en-US"/>
          </w:rPr>
          <w:t xml:space="preserve"> (</w:t>
        </w:r>
      </w:ins>
      <w:ins w:id="601" w:author="Flavia Lucena [2]" w:date="2016-06-08T15:23:00Z">
        <w:r>
          <w:rPr>
            <w:rFonts w:cs="Arial" w:ascii="Arial" w:hAnsi="Arial"/>
            <w:lang w:val="en-US"/>
          </w:rPr>
          <w:t xml:space="preserve">2001 to 2011). </w:t>
        </w:r>
      </w:ins>
      <w:ins w:id="602" w:author="Flavia Lucena [2]" w:date="2016-06-08T15:00:00Z">
        <w:r>
          <w:rPr>
            <w:rFonts w:cs="Arial" w:ascii="Arial" w:hAnsi="Arial"/>
            <w:lang w:val="en-US"/>
          </w:rPr>
          <w:t>For the southern bluefin tuna (T. maccoyii)</w:t>
        </w:r>
      </w:ins>
      <w:ins w:id="603" w:author="Flavia Lucena [2]" w:date="2016-06-16T16:50:00Z">
        <w:r>
          <w:rPr>
            <w:rFonts w:cs="Arial" w:ascii="Arial" w:hAnsi="Arial"/>
            <w:lang w:val="en-US"/>
          </w:rPr>
          <w:t>,</w:t>
        </w:r>
      </w:ins>
      <w:ins w:id="604" w:author="Flavia Lucena [2]" w:date="2016-06-08T15:00:00Z">
        <w:r>
          <w:rPr>
            <w:rFonts w:cs="Arial" w:ascii="Arial" w:hAnsi="Arial"/>
            <w:lang w:val="en-US"/>
          </w:rPr>
          <w:t xml:space="preserve"> the CCSBT database was used</w:t>
        </w:r>
      </w:ins>
      <w:ins w:id="605" w:author="Flavia Lucena [2]" w:date="2016-06-08T15:05:00Z">
        <w:r>
          <w:rPr>
            <w:rFonts w:cs="Arial" w:ascii="Arial" w:hAnsi="Arial"/>
            <w:lang w:val="en-US"/>
          </w:rPr>
          <w:t xml:space="preserve"> (</w:t>
        </w:r>
      </w:ins>
      <w:del w:id="606" w:author="Unknown Author" w:date="2016-07-10T12:45:00Z">
        <w:r>
          <w:rPr>
            <w:rFonts w:cs="Arial" w:ascii="Arial" w:hAnsi="Arial"/>
            <w:lang w:val="en-US"/>
          </w:rPr>
          <w:delText>period</w:delText>
        </w:r>
      </w:del>
      <w:del w:id="607" w:author="Unknown Author" w:date="2016-07-10T12:45:00Z">
        <w:r>
          <w:rPr>
            <w:rFonts w:cs="Arial" w:ascii="Arial" w:hAnsi="Arial"/>
            <w:lang w:val="en-US"/>
          </w:rPr>
          <w:delText xml:space="preserve"> </w:delText>
        </w:r>
      </w:del>
      <w:del w:id="608" w:author="Unknown Author" w:date="2016-07-10T12:45:00Z">
        <w:r>
          <w:rPr>
            <w:rFonts w:cs="Arial" w:ascii="Arial" w:hAnsi="Arial"/>
            <w:lang w:val="en-US"/>
          </w:rPr>
          <w:delText xml:space="preserve">from </w:delText>
        </w:r>
      </w:del>
      <w:ins w:id="609" w:author="Flavia Lucena [2]" w:date="2016-06-08T15:24:00Z">
        <w:r>
          <w:rPr>
            <w:rFonts w:cs="Arial" w:ascii="Arial" w:hAnsi="Arial"/>
            <w:lang w:val="en-US"/>
          </w:rPr>
          <w:t>2000</w:t>
        </w:r>
      </w:ins>
      <w:ins w:id="610" w:author="Flavia Lucena [2]" w:date="2016-06-08T15:06:00Z">
        <w:r>
          <w:rPr>
            <w:rFonts w:cs="Arial" w:ascii="Arial" w:hAnsi="Arial"/>
            <w:lang w:val="en-US"/>
          </w:rPr>
          <w:t xml:space="preserve"> to </w:t>
        </w:r>
      </w:ins>
      <w:ins w:id="611" w:author="Flavia Lucena [2]" w:date="2016-06-08T15:24:00Z">
        <w:r>
          <w:rPr>
            <w:rFonts w:cs="Arial" w:ascii="Arial" w:hAnsi="Arial"/>
            <w:lang w:val="en-US"/>
          </w:rPr>
          <w:t>2011</w:t>
        </w:r>
      </w:ins>
      <w:ins w:id="612" w:author="Flavia Lucena [2]" w:date="2016-06-08T15:06:00Z">
        <w:r>
          <w:rPr>
            <w:rFonts w:cs="Arial" w:ascii="Arial" w:hAnsi="Arial"/>
            <w:lang w:val="en-US"/>
          </w:rPr>
          <w:t>)</w:t>
        </w:r>
      </w:ins>
      <w:ins w:id="613" w:author="Flavia Lucena [2]" w:date="2016-06-08T15:00:00Z">
        <w:r>
          <w:rPr>
            <w:rFonts w:cs="Arial" w:ascii="Arial" w:hAnsi="Arial"/>
            <w:lang w:val="en-US"/>
          </w:rPr>
          <w:t>.</w:t>
        </w:r>
      </w:ins>
      <w:ins w:id="614" w:author="Flavia Lucena [2]" w:date="2016-06-16T16:51:00Z">
        <w:r>
          <w:rPr>
            <w:rFonts w:cs="Arial" w:ascii="Arial" w:hAnsi="Arial"/>
            <w:lang w:val="en-US"/>
          </w:rPr>
          <w:t xml:space="preserve">  Z/k is a </w:t>
        </w:r>
      </w:ins>
      <w:ins w:id="615" w:author="Unknown Author" w:date="2016-07-10T12:47:00Z">
        <w:r>
          <w:rPr>
            <w:rFonts w:cs="Arial" w:ascii="Arial" w:hAnsi="Arial"/>
            <w:lang w:val="en-US"/>
          </w:rPr>
          <w:t xml:space="preserve">life history invariant and a </w:t>
        </w:r>
      </w:ins>
      <w:ins w:id="616" w:author="Flavia Lucena [2]" w:date="2016-06-16T16:51:00Z">
        <w:r>
          <w:rPr>
            <w:rFonts w:cs="Arial" w:ascii="Arial" w:hAnsi="Arial"/>
            <w:lang w:val="en-US"/>
          </w:rPr>
          <w:t>natural parameter in yield-per-recruit analysis (Beverton and Holt, 1993, Gallucci et al., 1995)</w:t>
        </w:r>
      </w:ins>
      <w:del w:id="617" w:author="Unknown Author" w:date="2016-07-10T12:45:00Z">
        <w:r>
          <w:rPr>
            <w:rFonts w:cs="Arial" w:ascii="Arial" w:hAnsi="Arial"/>
            <w:lang w:val="en-US"/>
          </w:rPr>
          <w:delText>.</w:delText>
        </w:r>
      </w:del>
      <w:ins w:id="618" w:author="Unknown Author" w:date="2016-07-10T12:45:00Z">
        <w:r>
          <w:rPr>
            <w:rFonts w:cs="Arial" w:ascii="Arial" w:hAnsi="Arial"/>
            <w:lang w:val="en-US"/>
          </w:rPr>
          <w:t xml:space="preserve"> </w:t>
        </w:r>
      </w:ins>
      <w:del w:id="619" w:author="Unknown Author" w:date="2016-07-10T12:46:00Z">
        <w:r>
          <w:rPr>
            <w:rFonts w:cs="Arial" w:ascii="Arial" w:hAnsi="Arial"/>
            <w:lang w:val="en-US"/>
          </w:rPr>
          <w:delText xml:space="preserve"> </w:delText>
        </w:r>
      </w:del>
      <w:del w:id="620" w:author="Unknown Author" w:date="2016-07-10T12:46:00Z">
        <w:r>
          <w:rPr>
            <w:rFonts w:cs="Arial" w:ascii="Arial" w:hAnsi="Arial"/>
            <w:lang w:val="en-US"/>
          </w:rPr>
          <w:delText>It</w:delText>
        </w:r>
      </w:del>
      <w:ins w:id="621" w:author="Unknown Author" w:date="2016-07-10T12:47:00Z">
        <w:r>
          <w:rPr>
            <w:rFonts w:cs="Arial" w:ascii="Arial" w:hAnsi="Arial"/>
            <w:lang w:val="en-US"/>
          </w:rPr>
          <w:t>Z/k</w:t>
        </w:r>
      </w:ins>
      <w:ins w:id="622" w:author="Flavia Lucena [2]" w:date="2016-06-16T16:51:00Z">
        <w:r>
          <w:rPr>
            <w:rFonts w:cs="Arial" w:ascii="Arial" w:hAnsi="Arial"/>
            <w:lang w:val="en-US"/>
          </w:rPr>
          <w:t xml:space="preserve"> is associated with different patterns of survivorship, e.g. how the number of survivors deceases at size (and age)</w:t>
        </w:r>
      </w:ins>
      <w:del w:id="623" w:author="Unknown Author" w:date="2016-07-10T12:46:00Z">
        <w:r>
          <w:rPr>
            <w:rFonts w:cs="Arial" w:ascii="Arial" w:hAnsi="Arial"/>
            <w:lang w:val="en-US"/>
          </w:rPr>
          <w:delText xml:space="preserve"> and</w:delText>
        </w:r>
      </w:del>
      <w:del w:id="624" w:author="Unknown Author" w:date="2016-07-10T12:46:00Z">
        <w:r>
          <w:rPr>
            <w:rFonts w:cs="Arial" w:ascii="Arial" w:hAnsi="Arial"/>
            <w:lang w:val="en-US"/>
          </w:rPr>
          <w:delText>,</w:delText>
        </w:r>
      </w:del>
      <w:del w:id="625" w:author="Unknown Author" w:date="2016-07-10T12:48:00Z">
        <w:r>
          <w:rPr>
            <w:rFonts w:cs="Arial" w:ascii="Arial" w:hAnsi="Arial"/>
            <w:lang w:val="en-US"/>
          </w:rPr>
          <w:delText xml:space="preserve"> </w:delText>
        </w:r>
      </w:del>
      <w:del w:id="626" w:author="Unknown Author" w:date="2016-07-10T12:46:00Z">
        <w:r>
          <w:rPr>
            <w:rFonts w:cs="Arial" w:ascii="Arial" w:hAnsi="Arial"/>
            <w:lang w:val="en-US"/>
          </w:rPr>
          <w:delText>s</w:delText>
        </w:r>
      </w:del>
      <w:del w:id="627" w:author="Unknown Author" w:date="2016-07-10T12:47:00Z">
        <w:r>
          <w:rPr>
            <w:rFonts w:cs="Arial" w:ascii="Arial" w:hAnsi="Arial"/>
            <w:lang w:val="en-US"/>
          </w:rPr>
          <w:delText xml:space="preserve">ince it </w:delText>
        </w:r>
      </w:del>
      <w:del w:id="628" w:author="Unknown Author" w:date="2016-07-10T12:48:00Z">
        <w:r>
          <w:rPr>
            <w:rFonts w:cs="Arial" w:ascii="Arial" w:hAnsi="Arial"/>
            <w:lang w:val="en-US"/>
          </w:rPr>
          <w:delText>is a life history invariant</w:delText>
        </w:r>
      </w:del>
      <w:del w:id="629" w:author="Unknown Author" w:date="2016-07-10T12:47:00Z">
        <w:r>
          <w:rPr>
            <w:rFonts w:cs="Arial" w:ascii="Arial" w:hAnsi="Arial"/>
            <w:lang w:val="en-US"/>
          </w:rPr>
          <w:delText>,</w:delText>
        </w:r>
      </w:del>
      <w:ins w:id="630" w:author="Unknown Author" w:date="2016-07-10T12:48:00Z">
        <w:r>
          <w:rPr>
            <w:rFonts w:cs="Arial" w:ascii="Arial" w:hAnsi="Arial"/>
            <w:lang w:val="en-US"/>
          </w:rPr>
          <w:t xml:space="preserve">, </w:t>
        </w:r>
      </w:ins>
      <w:ins w:id="631" w:author="Unknown Author" w:date="2016-07-10T12:47:00Z">
        <w:r>
          <w:rPr>
            <w:rFonts w:cs="Arial" w:ascii="Arial" w:hAnsi="Arial"/>
            <w:lang w:val="en-US"/>
          </w:rPr>
          <w:t>and</w:t>
        </w:r>
      </w:ins>
      <w:ins w:id="632" w:author="Flavia Lucena [2]" w:date="2016-06-16T16:51:00Z">
        <w:r>
          <w:rPr>
            <w:rFonts w:cs="Arial" w:ascii="Arial" w:hAnsi="Arial"/>
            <w:lang w:val="en-US"/>
          </w:rPr>
          <w:t xml:space="preserve"> a high value of Z/K for a stock indicates reduced survivorship and hence </w:t>
        </w:r>
      </w:ins>
      <w:ins w:id="633" w:author="Flavia Lucena [2]" w:date="2016-07-06T11:48:00Z">
        <w:r>
          <w:rPr>
            <w:rFonts w:cs="Arial" w:ascii="Arial" w:hAnsi="Arial"/>
            <w:lang w:val="en-US"/>
          </w:rPr>
          <w:t>higher susceptibility</w:t>
        </w:r>
      </w:ins>
      <w:ins w:id="634" w:author="Flavia Lucena [2]" w:date="2016-06-16T16:51:00Z">
        <w:r>
          <w:rPr>
            <w:rFonts w:cs="Arial" w:ascii="Arial" w:hAnsi="Arial"/>
            <w:lang w:val="en-US"/>
          </w:rPr>
          <w:t xml:space="preserve">. </w:t>
        </w:r>
      </w:ins>
      <w:del w:id="635" w:author="Flavia Lucena [2]" w:date="2016-06-16T16:53:00Z">
        <w:r>
          <w:rPr>
            <w:rFonts w:cs="Arial" w:ascii="Arial" w:hAnsi="Arial"/>
            <w:lang w:val="en-US"/>
          </w:rPr>
          <w:delText>Z/k ratio  will increase with increasing exploitation rate and s</w:delText>
        </w:r>
      </w:del>
      <w:ins w:id="636" w:author="Flavia Lucena [2]" w:date="2016-06-16T16:53:00Z">
        <w:r>
          <w:rPr>
            <w:rFonts w:cs="Arial" w:ascii="Arial" w:hAnsi="Arial"/>
            <w:lang w:val="en-US"/>
          </w:rPr>
          <w:t>S</w:t>
        </w:r>
      </w:ins>
      <w:r>
        <w:rPr>
          <w:rFonts w:cs="Arial" w:ascii="Arial" w:hAnsi="Arial"/>
          <w:lang w:val="en-US"/>
        </w:rPr>
        <w:t>pecies with a ratio larger than 1 are considered the most susceptible (Pauly, 1984)</w:t>
      </w:r>
      <w:r>
        <w:rPr>
          <w:rFonts w:cs="Arial" w:ascii="Arial" w:hAnsi="Arial"/>
          <w:color w:val="000000"/>
          <w:lang w:val="en-US"/>
        </w:rPr>
        <w:t xml:space="preserve">. </w:t>
      </w:r>
    </w:p>
    <w:p>
      <w:pPr>
        <w:pStyle w:val="Normal"/>
        <w:spacing w:lineRule="auto" w:line="360" w:before="0" w:after="0"/>
        <w:jc w:val="both"/>
        <w:rPr>
          <w:rFonts w:ascii="Arial" w:hAnsi="Arial" w:cs="Arial"/>
          <w:lang w:val="en-US"/>
        </w:rPr>
      </w:pPr>
      <w:r>
        <w:rPr>
          <w:rFonts w:cs="Arial" w:ascii="Arial" w:hAnsi="Arial"/>
          <w:lang w:val="en-US"/>
        </w:rPr>
      </w:r>
    </w:p>
    <w:p>
      <w:pPr>
        <w:pStyle w:val="Normal"/>
        <w:spacing w:lineRule="auto" w:line="360" w:before="0" w:after="0"/>
        <w:jc w:val="both"/>
        <w:rPr/>
      </w:pPr>
      <w:r>
        <w:rPr>
          <w:rFonts w:cs="Arial" w:ascii="Arial" w:hAnsi="Arial"/>
          <w:lang w:val="en-US"/>
        </w:rPr>
        <w:t>Percentage of adults in catches (%</w:t>
      </w:r>
      <w:r>
        <w:rPr>
          <w:rFonts w:cs="Arial" w:ascii="Arial" w:hAnsi="Arial"/>
          <w:color w:val="000000"/>
          <w:lang w:val="en-US"/>
        </w:rPr>
        <w:t xml:space="preserve"> &gt; L</w:t>
      </w:r>
      <w:r>
        <w:rPr>
          <w:rFonts w:cs="Arial" w:ascii="Arial" w:hAnsi="Arial"/>
          <w:color w:val="000000"/>
          <w:vertAlign w:val="subscript"/>
          <w:lang w:val="en-US"/>
        </w:rPr>
        <w:t>50</w:t>
      </w:r>
      <w:r>
        <w:rPr>
          <w:rFonts w:cs="Arial" w:ascii="Arial" w:hAnsi="Arial"/>
          <w:color w:val="000000"/>
          <w:lang w:val="en-US"/>
        </w:rPr>
        <w:t xml:space="preserve">): </w:t>
      </w:r>
      <w:ins w:id="637" w:author="Unknown Author" w:date="2016-07-10T12:48:00Z">
        <w:r>
          <w:rPr>
            <w:rFonts w:cs="Arial" w:ascii="Arial" w:hAnsi="Arial"/>
            <w:color w:val="000000"/>
            <w:lang w:val="en-US"/>
          </w:rPr>
          <w:t>The</w:t>
        </w:r>
      </w:ins>
      <w:del w:id="638" w:author="Unknown Author" w:date="2016-07-10T12:48:00Z">
        <w:r>
          <w:rPr>
            <w:rFonts w:cs="Arial" w:ascii="Arial" w:hAnsi="Arial"/>
            <w:color w:val="000000"/>
            <w:lang w:val="en-US"/>
          </w:rPr>
          <w:delText>Sum of the</w:delText>
        </w:r>
      </w:del>
      <w:r>
        <w:rPr>
          <w:rFonts w:cs="Arial" w:ascii="Arial" w:hAnsi="Arial"/>
          <w:color w:val="000000"/>
          <w:lang w:val="en-US"/>
        </w:rPr>
        <w:t xml:space="preserve"> percentage of </w:t>
      </w:r>
      <w:del w:id="639" w:author="Unknown Author" w:date="2016-07-10T12:48:00Z">
        <w:r>
          <w:rPr>
            <w:rFonts w:cs="Arial" w:ascii="Arial" w:hAnsi="Arial"/>
            <w:color w:val="000000"/>
            <w:lang w:val="en-US"/>
          </w:rPr>
          <w:delText>the i</w:delText>
        </w:r>
      </w:del>
      <w:ins w:id="640" w:author="Unknown Author" w:date="2016-07-10T12:48:00Z">
        <w:r>
          <w:rPr>
            <w:rFonts w:cs="Arial" w:ascii="Arial" w:hAnsi="Arial"/>
            <w:color w:val="000000"/>
            <w:lang w:val="en-US"/>
          </w:rPr>
          <w:t>i</w:t>
        </w:r>
      </w:ins>
      <w:r>
        <w:rPr>
          <w:rFonts w:cs="Arial" w:ascii="Arial" w:hAnsi="Arial"/>
          <w:color w:val="000000"/>
          <w:lang w:val="en-US"/>
        </w:rPr>
        <w:t>ndividuals larger than the length at first maturity (L</w:t>
      </w:r>
      <w:r>
        <w:rPr>
          <w:rFonts w:cs="Arial" w:ascii="Arial" w:hAnsi="Arial"/>
          <w:color w:val="000000"/>
          <w:vertAlign w:val="subscript"/>
          <w:lang w:val="en-US"/>
        </w:rPr>
        <w:t>50</w:t>
      </w:r>
      <w:r>
        <w:rPr>
          <w:rFonts w:cs="Arial" w:ascii="Arial" w:hAnsi="Arial"/>
          <w:color w:val="000000"/>
          <w:lang w:val="en-US"/>
        </w:rPr>
        <w:t>)</w:t>
      </w:r>
      <w:ins w:id="641" w:author="Unknown Author" w:date="2016-07-10T12:48:00Z">
        <w:r>
          <w:rPr>
            <w:rFonts w:cs="Arial" w:ascii="Arial" w:hAnsi="Arial"/>
            <w:color w:val="000000"/>
            <w:lang w:val="en-US"/>
          </w:rPr>
          <w:t xml:space="preserve">, </w:t>
        </w:r>
      </w:ins>
      <w:ins w:id="642" w:author="Unknown Author" w:date="2016-07-10T12:48:00Z">
        <w:r>
          <w:rPr>
            <w:rFonts w:cs="Arial" w:ascii="Arial" w:hAnsi="Arial"/>
            <w:color w:val="000000"/>
            <w:lang w:val="en-US"/>
          </w:rPr>
          <w:t>obtained</w:t>
        </w:r>
      </w:ins>
      <w:r>
        <w:rPr>
          <w:rFonts w:cs="Arial" w:ascii="Arial" w:hAnsi="Arial"/>
          <w:color w:val="000000"/>
          <w:lang w:val="en-US"/>
        </w:rPr>
        <w:t xml:space="preserve"> from the length distributions. The score threshold of this attributes was defined using the quantiles of the</w:t>
      </w:r>
      <w:del w:id="643" w:author="Unknown Author" w:date="2016-07-10T12:49:00Z">
        <w:r>
          <w:rPr>
            <w:rFonts w:cs="Arial" w:ascii="Arial" w:hAnsi="Arial"/>
            <w:color w:val="000000"/>
            <w:lang w:val="en-US"/>
          </w:rPr>
          <w:delText xml:space="preserve"> ad hoc</w:delText>
        </w:r>
      </w:del>
      <w:r>
        <w:rPr>
          <w:rFonts w:cs="Arial" w:ascii="Arial" w:hAnsi="Arial"/>
          <w:color w:val="000000"/>
          <w:lang w:val="en-US"/>
        </w:rPr>
        <w:t xml:space="preserve"> distribution. </w:t>
      </w:r>
    </w:p>
    <w:p>
      <w:pPr>
        <w:pStyle w:val="Normal"/>
        <w:spacing w:lineRule="auto" w:line="360" w:before="0" w:after="0"/>
        <w:jc w:val="both"/>
        <w:rPr>
          <w:rFonts w:ascii="Arial" w:hAnsi="Arial" w:cs="Arial"/>
          <w:lang w:val="en-US"/>
        </w:rPr>
      </w:pPr>
      <w:r>
        <w:rPr>
          <w:rFonts w:cs="Arial" w:ascii="Arial" w:hAnsi="Arial"/>
          <w:lang w:val="en-US"/>
        </w:rPr>
      </w:r>
    </w:p>
    <w:p>
      <w:pPr>
        <w:pStyle w:val="Normal"/>
        <w:spacing w:lineRule="auto" w:line="360" w:before="0" w:after="0"/>
        <w:jc w:val="both"/>
        <w:rPr>
          <w:rFonts w:ascii="Arial" w:hAnsi="Arial" w:cs="Arial"/>
          <w:lang w:val="en-US"/>
        </w:rPr>
      </w:pPr>
      <w:r>
        <w:rPr>
          <w:rFonts w:cs="Arial" w:ascii="Arial" w:hAnsi="Arial"/>
          <w:lang w:val="en-US"/>
        </w:rPr>
        <w:t xml:space="preserve">Post-capture mortality (Mort): This was obtained from </w:t>
      </w:r>
      <w:ins w:id="644" w:author="Unknown Author" w:date="2016-07-10T12:49:00Z">
        <w:r>
          <w:rPr>
            <w:rFonts w:cs="Arial" w:ascii="Arial" w:hAnsi="Arial"/>
            <w:lang w:val="en-US"/>
          </w:rPr>
          <w:t xml:space="preserve">the </w:t>
        </w:r>
      </w:ins>
      <w:r>
        <w:rPr>
          <w:rFonts w:cs="Arial" w:ascii="Arial" w:hAnsi="Arial"/>
          <w:lang w:val="en-US"/>
        </w:rPr>
        <w:t xml:space="preserve">literature (Ward and Curran, 2004; Poisson et al., 2010; Pacheco et al., 2011). The thresholds of this attribute were based on Patrick et al. (2010). </w:t>
      </w:r>
    </w:p>
    <w:p>
      <w:pPr>
        <w:pStyle w:val="Normal"/>
        <w:spacing w:lineRule="auto" w:line="360" w:before="0" w:after="0"/>
        <w:jc w:val="both"/>
        <w:rPr>
          <w:rFonts w:ascii="Arial" w:hAnsi="Arial" w:cs="Arial"/>
          <w:color w:val="000000"/>
          <w:lang w:val="en-US"/>
        </w:rPr>
      </w:pPr>
      <w:r>
        <w:rPr>
          <w:rFonts w:cs="Arial" w:ascii="Arial" w:hAnsi="Arial"/>
          <w:color w:val="000000"/>
          <w:lang w:val="en-US"/>
        </w:rPr>
      </w:r>
    </w:p>
    <w:p>
      <w:pPr>
        <w:pStyle w:val="Normal"/>
        <w:spacing w:lineRule="auto" w:line="360" w:before="0" w:after="0"/>
        <w:jc w:val="both"/>
        <w:rPr/>
      </w:pPr>
      <w:r>
        <w:rPr>
          <w:rFonts w:cs="Arial" w:ascii="Arial" w:hAnsi="Arial"/>
          <w:color w:val="000000"/>
          <w:lang w:val="en-US"/>
        </w:rPr>
        <w:t xml:space="preserve">Management strategy: </w:t>
      </w:r>
      <w:r>
        <w:rPr>
          <w:rFonts w:cs="Arial" w:ascii="Arial" w:hAnsi="Arial"/>
          <w:lang w:val="en-US"/>
        </w:rPr>
        <w:t>The management measures for each species were obtained from  the reports of SCRS (Standing Committee on Research and Statistics, ICCAT, 2014) for South Atlantic, IOTC Scientific Committee for Indian Ocean (IOTC, 2014) and CCSBT, specifically for the Southern Bluefin Tuna</w:t>
      </w:r>
      <w:del w:id="645" w:author="Flavia Lucena [2]" w:date="2016-07-06T15:37:00Z">
        <w:r>
          <w:rPr>
            <w:rFonts w:cs="Arial" w:ascii="Arial" w:hAnsi="Arial"/>
            <w:lang w:val="en-US"/>
          </w:rPr>
          <w:delText>. National regulations of coastal countries were also considered</w:delText>
        </w:r>
      </w:del>
      <w:ins w:id="646" w:author="Flavia Lucena" w:date="2016-06-17T17:15:00Z">
        <w:r>
          <w:rPr>
            <w:rFonts w:cs="Arial" w:ascii="Arial" w:hAnsi="Arial"/>
            <w:lang w:val="en-US"/>
          </w:rPr>
          <w:t xml:space="preserve"> (see SOM </w:t>
        </w:r>
      </w:ins>
      <w:ins w:id="647" w:author="Flavia Lucena" w:date="2016-06-17T17:18:00Z">
        <w:r>
          <w:rPr>
            <w:rFonts w:cs="Arial" w:ascii="Arial" w:hAnsi="Arial"/>
            <w:lang w:val="en-US"/>
          </w:rPr>
          <w:t>3</w:t>
        </w:r>
      </w:ins>
      <w:ins w:id="648" w:author="Flavia Lucena" w:date="2016-06-17T17:15:00Z">
        <w:r>
          <w:rPr>
            <w:rFonts w:cs="Arial" w:ascii="Arial" w:hAnsi="Arial"/>
            <w:lang w:val="en-US"/>
          </w:rPr>
          <w:t xml:space="preserve"> for</w:t>
        </w:r>
      </w:ins>
      <w:ins w:id="649" w:author="Flavia Lucena [2]" w:date="2016-07-06T15:37:00Z">
        <w:r>
          <w:rPr>
            <w:rFonts w:cs="Arial" w:ascii="Arial" w:hAnsi="Arial"/>
            <w:lang w:val="en-US"/>
          </w:rPr>
          <w:t xml:space="preserve"> a</w:t>
        </w:r>
      </w:ins>
      <w:ins w:id="650" w:author="Flavia Lucena" w:date="2016-06-17T17:15:00Z">
        <w:r>
          <w:rPr>
            <w:rFonts w:cs="Arial" w:ascii="Arial" w:hAnsi="Arial"/>
            <w:lang w:val="en-US"/>
          </w:rPr>
          <w:t xml:space="preserve"> list of regulations</w:t>
        </w:r>
      </w:ins>
      <w:ins w:id="651" w:author="Flavia Lucena" w:date="2016-06-17T17:18:00Z">
        <w:r>
          <w:rPr>
            <w:rFonts w:cs="Arial" w:ascii="Arial" w:hAnsi="Arial"/>
            <w:lang w:val="en-US"/>
          </w:rPr>
          <w:t xml:space="preserve"> in </w:t>
        </w:r>
      </w:ins>
      <w:del w:id="652" w:author="Unknown Author" w:date="2016-07-10T12:49:00Z">
        <w:r>
          <w:rPr>
            <w:rFonts w:cs="Arial" w:ascii="Arial" w:hAnsi="Arial"/>
            <w:lang w:val="en-US"/>
          </w:rPr>
          <w:delText>course</w:delText>
        </w:r>
      </w:del>
      <w:ins w:id="653" w:author="Unknown Author" w:date="2016-07-10T12:49:00Z">
        <w:r>
          <w:rPr>
            <w:rFonts w:cs="Arial" w:ascii="Arial" w:hAnsi="Arial"/>
            <w:lang w:val="en-US"/>
          </w:rPr>
          <w:t>operation</w:t>
        </w:r>
      </w:ins>
      <w:ins w:id="654" w:author="Flavia Lucena" w:date="2016-06-17T17:15:00Z">
        <w:r>
          <w:rPr>
            <w:rFonts w:cs="Arial" w:ascii="Arial" w:hAnsi="Arial"/>
            <w:lang w:val="en-US"/>
          </w:rPr>
          <w:t>)</w:t>
        </w:r>
      </w:ins>
      <w:r>
        <w:rPr>
          <w:rFonts w:cs="Arial" w:ascii="Arial" w:hAnsi="Arial"/>
          <w:lang w:val="en-US"/>
        </w:rPr>
        <w:t xml:space="preserve">. </w:t>
      </w:r>
      <w:del w:id="655" w:author="Flavia Lucena [2]" w:date="2016-07-06T15:37:00Z">
        <w:r>
          <w:rPr>
            <w:rFonts w:cs="Arial" w:ascii="Arial" w:hAnsi="Arial"/>
            <w:lang w:val="en-US"/>
          </w:rPr>
          <w:delText>We assumed that</w:delText>
        </w:r>
      </w:del>
      <w:ins w:id="656" w:author="Flavia Lucena [2]" w:date="2016-07-06T15:37:00Z">
        <w:r>
          <w:rPr>
            <w:rFonts w:cs="Arial" w:ascii="Arial" w:hAnsi="Arial"/>
            <w:lang w:val="en-US"/>
          </w:rPr>
          <w:t>S</w:t>
        </w:r>
      </w:ins>
      <w:del w:id="657" w:author="Flavia Lucena [2]" w:date="2016-07-06T15:37:00Z">
        <w:r>
          <w:rPr>
            <w:rFonts w:cs="Arial" w:ascii="Arial" w:hAnsi="Arial"/>
            <w:lang w:val="en-US"/>
          </w:rPr>
          <w:delText xml:space="preserve"> </w:delText>
        </w:r>
      </w:del>
      <w:del w:id="658" w:author="Flavia Lucena [2]" w:date="2016-07-06T15:37:00Z">
        <w:r>
          <w:rPr>
            <w:rStyle w:val="Strong"/>
            <w:rFonts w:cs="Arial" w:ascii="Arial" w:hAnsi="Arial"/>
            <w:b w:val="false"/>
            <w:lang w:val="en-US"/>
          </w:rPr>
          <w:delText>s</w:delText>
        </w:r>
      </w:del>
      <w:r>
        <w:rPr>
          <w:rStyle w:val="Strong"/>
          <w:rFonts w:cs="Arial" w:ascii="Arial" w:hAnsi="Arial"/>
          <w:b w:val="false"/>
          <w:lang w:val="en-US"/>
        </w:rPr>
        <w:t>tocks subjected to a number of conservation and management measures were assumed to be less susceptible to</w:t>
      </w:r>
      <w:ins w:id="659" w:author="Flavia Lucena [2]" w:date="2016-07-06T11:58:00Z">
        <w:r>
          <w:rPr>
            <w:rStyle w:val="Strong"/>
            <w:rFonts w:cs="Arial" w:ascii="Arial" w:hAnsi="Arial"/>
            <w:b w:val="false"/>
            <w:lang w:val="en-US"/>
          </w:rPr>
          <w:t xml:space="preserve"> be</w:t>
        </w:r>
      </w:ins>
      <w:r>
        <w:rPr>
          <w:rStyle w:val="Strong"/>
          <w:rFonts w:cs="Arial" w:ascii="Arial" w:hAnsi="Arial"/>
          <w:b w:val="false"/>
          <w:lang w:val="en-US"/>
        </w:rPr>
        <w:t xml:space="preserve"> </w:t>
      </w:r>
      <w:ins w:id="660" w:author="Flavia Lucena [2]" w:date="2016-07-06T11:57:00Z">
        <w:r>
          <w:rPr>
            <w:rStyle w:val="Strong"/>
            <w:rFonts w:cs="Arial" w:ascii="Arial" w:hAnsi="Arial"/>
            <w:b w:val="false"/>
            <w:lang w:val="en-US"/>
          </w:rPr>
          <w:t>overfished and/or subjected to overfishing</w:t>
        </w:r>
      </w:ins>
      <w:del w:id="661" w:author="Flavia Lucena [2]" w:date="2016-07-06T11:58:00Z">
        <w:r>
          <w:rPr>
            <w:rStyle w:val="Strong"/>
            <w:rFonts w:cs="Arial" w:ascii="Arial" w:hAnsi="Arial"/>
            <w:b w:val="false"/>
            <w:lang w:val="en-US"/>
          </w:rPr>
          <w:delText>overfishing or becoming overfished</w:delText>
        </w:r>
      </w:del>
      <w:r>
        <w:rPr>
          <w:rStyle w:val="Strong"/>
          <w:rFonts w:cs="Arial" w:ascii="Arial" w:hAnsi="Arial"/>
          <w:b w:val="false"/>
          <w:lang w:val="en-US"/>
        </w:rPr>
        <w:t>, while stocks with no effective regulation were considered more susceptible</w:t>
      </w:r>
      <w:r>
        <w:rPr>
          <w:rFonts w:cs="Arial" w:ascii="Arial" w:hAnsi="Arial"/>
          <w:color w:val="000000"/>
          <w:lang w:val="en-US"/>
        </w:rPr>
        <w:t>.</w:t>
      </w:r>
    </w:p>
    <w:p>
      <w:pPr>
        <w:pStyle w:val="Normal"/>
        <w:spacing w:lineRule="auto" w:line="360" w:before="0" w:after="0"/>
        <w:jc w:val="both"/>
        <w:rPr>
          <w:rFonts w:ascii="Arial" w:hAnsi="Arial" w:cs="Arial"/>
          <w:lang w:val="en-US"/>
          <w:del w:id="663" w:author="Flavia Lucena [2]" w:date="2016-06-29T16:03:00Z"/>
        </w:rPr>
      </w:pPr>
      <w:del w:id="662" w:author="Flavia Lucena [2]" w:date="2016-06-29T16:03:00Z">
        <w:r>
          <w:rPr>
            <w:rFonts w:cs="Arial" w:ascii="Arial" w:hAnsi="Arial"/>
            <w:lang w:val="en-US"/>
          </w:rPr>
        </w:r>
      </w:del>
    </w:p>
    <w:p>
      <w:pPr>
        <w:pStyle w:val="Normal"/>
        <w:spacing w:lineRule="auto" w:line="360" w:before="0" w:after="0"/>
        <w:jc w:val="both"/>
        <w:rPr>
          <w:rFonts w:ascii="Arial" w:hAnsi="Arial" w:cs="Arial"/>
          <w:lang w:val="en-US"/>
        </w:rPr>
      </w:pPr>
      <w:del w:id="664" w:author="Flavia Lucena [2]" w:date="2016-06-16T16:59:00Z">
        <w:r>
          <w:rPr>
            <w:rFonts w:cs="Arial" w:ascii="Arial" w:hAnsi="Arial"/>
            <w:lang w:val="en-US"/>
          </w:rPr>
          <w:delText xml:space="preserve">Fate of the catch: </w:delText>
        </w:r>
      </w:del>
      <w:del w:id="665" w:author="Flavia Lucena [2]" w:date="2016-06-16T17:00:00Z">
        <w:r>
          <w:rPr>
            <w:rFonts w:cs="Arial" w:ascii="Arial" w:hAnsi="Arial"/>
            <w:lang w:val="en-US"/>
          </w:rPr>
          <w:delText>The fate of the catch of each species was assigned into four categories (modified from Bach et al., 2008): target species (T), bycatch species kept for autoconsumption (BY/KA), bycatch species kept for commercialization sale</w:delText>
        </w:r>
      </w:del>
      <w:del w:id="666" w:author="Flavia Lucena [2]" w:date="2016-06-16T16:54:00Z">
        <w:r>
          <w:rPr>
            <w:rFonts w:cs="Arial" w:ascii="Arial" w:hAnsi="Arial"/>
            <w:lang w:val="en-US"/>
          </w:rPr>
          <w:delText xml:space="preserve"> </w:delText>
        </w:r>
      </w:del>
      <w:del w:id="667" w:author="Flavia Lucena [2]" w:date="2016-06-16T17:00:00Z">
        <w:r>
          <w:rPr>
            <w:rFonts w:cs="Arial" w:ascii="Arial" w:hAnsi="Arial"/>
            <w:lang w:val="en-US"/>
          </w:rPr>
          <w:delText>(BY/KC), bycatch and discarded species (BY/D) . It is assumed that target species was considered to be more susceptible to overfishing or becoming overfished and hence more susceptible, while bycatch species kept for consumption or discarded were considered to be less susceptible. Species were assigned to a fate category using literature, market values and specialist advice.</w:delText>
        </w:r>
      </w:del>
    </w:p>
    <w:p>
      <w:pPr>
        <w:pStyle w:val="Normal"/>
        <w:spacing w:lineRule="auto" w:line="360" w:before="0" w:after="0"/>
        <w:jc w:val="both"/>
        <w:rPr>
          <w:rFonts w:ascii="Arial" w:hAnsi="Arial" w:cs="Arial"/>
          <w:i/>
          <w:i/>
          <w:color w:val="1B1C20"/>
          <w:lang w:val="en-US"/>
          <w:del w:id="669" w:author="Flavia Lucena [2]" w:date="2016-06-16T16:54:00Z"/>
        </w:rPr>
      </w:pPr>
      <w:del w:id="668" w:author="Flavia Lucena [2]" w:date="2016-06-16T16:54:00Z">
        <w:r>
          <w:rPr/>
        </w:r>
      </w:del>
    </w:p>
    <w:p>
      <w:pPr>
        <w:pStyle w:val="Normal"/>
        <w:spacing w:lineRule="auto" w:line="360" w:before="0" w:after="0"/>
        <w:jc w:val="both"/>
        <w:rPr/>
      </w:pPr>
      <w:r>
        <w:rPr>
          <w:rFonts w:cs="Arial" w:ascii="Arial" w:hAnsi="Arial"/>
          <w:i/>
          <w:color w:val="1B1C20"/>
          <w:lang w:val="en-US"/>
        </w:rPr>
        <w:t xml:space="preserve">2.3. Attributing weights </w:t>
      </w:r>
    </w:p>
    <w:p>
      <w:pPr>
        <w:pStyle w:val="Normal"/>
        <w:spacing w:lineRule="auto" w:line="360" w:before="0" w:after="0"/>
        <w:ind w:firstLine="708"/>
        <w:jc w:val="both"/>
        <w:rPr/>
      </w:pPr>
      <w:del w:id="670" w:author="Unknown Author" w:date="2016-07-10T16:17:00Z">
        <w:r>
          <w:rPr>
            <w:rFonts w:cs="Arial" w:ascii="Arial" w:hAnsi="Arial"/>
            <w:color w:val="1B1C20"/>
            <w:lang w:val="en-US"/>
          </w:rPr>
          <w:delText xml:space="preserve">Attribute weights </w:delText>
        </w:r>
      </w:del>
      <w:del w:id="671" w:author="Unknown Author" w:date="2016-07-10T16:13:00Z">
        <w:r>
          <w:rPr>
            <w:rFonts w:cs="Arial" w:ascii="Arial" w:hAnsi="Arial"/>
            <w:color w:val="1B1C20"/>
            <w:lang w:val="en-US"/>
          </w:rPr>
          <w:delText>were adjusted within a scale from</w:delText>
        </w:r>
      </w:del>
      <w:del w:id="672" w:author="Unknown Author" w:date="2016-07-10T16:17:00Z">
        <w:r>
          <w:rPr>
            <w:rFonts w:cs="Arial" w:ascii="Arial" w:hAnsi="Arial"/>
            <w:color w:val="1B1C20"/>
            <w:lang w:val="en-US"/>
          </w:rPr>
          <w:delText xml:space="preserve"> </w:delText>
        </w:r>
      </w:del>
      <w:del w:id="673" w:author="Flavia Lucena [2]" w:date="2016-07-06T15:38:00Z">
        <w:r>
          <w:rPr>
            <w:rFonts w:cs="Arial" w:ascii="Arial" w:hAnsi="Arial"/>
            <w:color w:val="1B1C20"/>
            <w:lang w:val="en-US"/>
          </w:rPr>
          <w:delText xml:space="preserve">0 </w:delText>
        </w:r>
      </w:del>
      <w:del w:id="674" w:author="Unknown Author" w:date="2016-07-10T16:17:00Z">
        <w:r>
          <w:rPr>
            <w:rFonts w:cs="Arial" w:ascii="Arial" w:hAnsi="Arial"/>
            <w:color w:val="1B1C20"/>
            <w:lang w:val="en-US"/>
          </w:rPr>
          <w:delText xml:space="preserve">1 </w:delText>
        </w:r>
      </w:del>
      <w:del w:id="675" w:author="Unknown Author" w:date="2016-07-10T16:17:00Z">
        <w:r>
          <w:rPr>
            <w:rFonts w:cs="Arial" w:ascii="Arial" w:hAnsi="Arial"/>
            <w:color w:val="1B1C20"/>
            <w:lang w:val="en-US"/>
          </w:rPr>
          <w:delText xml:space="preserve">to </w:delText>
        </w:r>
      </w:del>
      <w:del w:id="676" w:author="Flavia Lucena" w:date="2016-06-03T12:08:00Z">
        <w:r>
          <w:rPr>
            <w:rFonts w:cs="Arial" w:ascii="Arial" w:hAnsi="Arial"/>
            <w:color w:val="1B1C20"/>
            <w:lang w:val="en-US"/>
          </w:rPr>
          <w:delText xml:space="preserve">4 </w:delText>
        </w:r>
      </w:del>
      <w:del w:id="677" w:author="Unknown Author" w:date="2016-07-10T16:17:00Z">
        <w:r>
          <w:rPr>
            <w:rFonts w:cs="Arial" w:ascii="Arial" w:hAnsi="Arial"/>
            <w:color w:val="1B1C20"/>
            <w:lang w:val="en-US"/>
          </w:rPr>
          <w:delText>3</w:delText>
        </w:r>
      </w:del>
      <w:del w:id="678" w:author="Flavia Lucena" w:date="2016-06-03T12:08:00Z">
        <w:r>
          <w:rPr>
            <w:rFonts w:cs="Arial" w:ascii="Arial" w:hAnsi="Arial"/>
            <w:color w:val="1B1C20"/>
            <w:lang w:val="en-US"/>
          </w:rPr>
          <w:delText>(Patrick et al., 2010)</w:delText>
        </w:r>
      </w:del>
      <w:del w:id="679" w:author="Unknown Author" w:date="2016-07-10T16:14:00Z">
        <w:r>
          <w:rPr>
            <w:rFonts w:cs="Arial" w:ascii="Arial" w:hAnsi="Arial"/>
            <w:color w:val="1B1C20"/>
            <w:lang w:val="en-US"/>
          </w:rPr>
          <w:delText>. In this study</w:delText>
        </w:r>
      </w:del>
      <w:del w:id="680" w:author="Unknown Author" w:date="2016-07-10T16:17:00Z">
        <w:r>
          <w:rPr>
            <w:rFonts w:cs="Arial" w:ascii="Arial" w:hAnsi="Arial"/>
            <w:color w:val="1B1C20"/>
            <w:lang w:val="en-US"/>
          </w:rPr>
          <w:delText>, higher weights were assigned to th</w:delText>
        </w:r>
      </w:del>
      <w:del w:id="681" w:author="Unknown Author" w:date="2016-07-10T16:16:00Z">
        <w:r>
          <w:rPr>
            <w:rFonts w:cs="Arial" w:ascii="Arial" w:hAnsi="Arial"/>
            <w:color w:val="1B1C20"/>
            <w:lang w:val="en-US"/>
          </w:rPr>
          <w:delText>re</w:delText>
        </w:r>
      </w:del>
      <w:del w:id="682" w:author="Unknown Author" w:date="2016-07-10T16:17:00Z">
        <w:r>
          <w:rPr>
            <w:rFonts w:cs="Arial" w:ascii="Arial" w:hAnsi="Arial"/>
            <w:color w:val="1B1C20"/>
            <w:lang w:val="en-US"/>
          </w:rPr>
          <w:delText xml:space="preserve">e </w:delText>
        </w:r>
      </w:del>
      <w:del w:id="683" w:author="Unknown Author" w:date="2016-07-10T16:17:00Z">
        <w:r>
          <w:rPr>
            <w:rFonts w:cs="Arial" w:ascii="Arial" w:hAnsi="Arial"/>
            <w:color w:val="1B1C20"/>
            <w:lang w:val="en-US"/>
          </w:rPr>
          <w:delText xml:space="preserve">productivity attributes </w:delText>
        </w:r>
      </w:del>
      <w:del w:id="684" w:author="Unknown Author" w:date="2016-07-10T16:17:00Z">
        <w:r>
          <w:rPr>
            <w:rFonts w:cs="Arial" w:ascii="Arial" w:hAnsi="Arial"/>
            <w:color w:val="1B1C20"/>
            <w:lang w:val="en-US"/>
          </w:rPr>
          <w:delText>as</w:delText>
        </w:r>
      </w:del>
      <w:del w:id="685" w:author="Unknown Author" w:date="2016-07-10T16:15:00Z">
        <w:r>
          <w:rPr>
            <w:rFonts w:cs="Arial" w:ascii="Arial" w:hAnsi="Arial"/>
            <w:color w:val="1B1C20"/>
            <w:lang w:val="en-US"/>
          </w:rPr>
          <w:delText xml:space="preserve"> they were of greater relevance for describing productivity.</w:delText>
        </w:r>
      </w:del>
      <w:del w:id="686" w:author="Unknown Author" w:date="2016-07-10T16:17:00Z">
        <w:r>
          <w:rPr>
            <w:rFonts w:cs="Arial" w:ascii="Arial" w:hAnsi="Arial"/>
            <w:color w:val="1B1C20"/>
            <w:lang w:val="en-US"/>
          </w:rPr>
          <w:delText xml:space="preserve"> </w:delText>
        </w:r>
      </w:del>
      <w:r>
        <w:rPr>
          <w:rFonts w:cs="Arial" w:ascii="Arial" w:hAnsi="Arial"/>
          <w:color w:val="1B1C20"/>
          <w:lang w:val="en-US"/>
        </w:rPr>
        <w:t>Lucena-Frédou et al. (</w:t>
      </w:r>
      <w:del w:id="687" w:author="Flavia Lucena [2]" w:date="2016-06-16T16:55:00Z">
        <w:r>
          <w:rPr>
            <w:rFonts w:cs="Arial" w:ascii="Arial" w:hAnsi="Arial"/>
            <w:color w:val="1B1C20"/>
            <w:lang w:val="en-US"/>
          </w:rPr>
          <w:delText>in press.</w:delText>
        </w:r>
      </w:del>
      <w:ins w:id="688" w:author="Flavia Lucena [2]" w:date="2016-06-16T16:55:00Z">
        <w:r>
          <w:rPr>
            <w:rFonts w:cs="Arial" w:ascii="Arial" w:hAnsi="Arial"/>
            <w:color w:val="1B1C20"/>
            <w:lang w:val="en-US"/>
          </w:rPr>
          <w:t>2016</w:t>
        </w:r>
      </w:ins>
      <w:r>
        <w:rPr>
          <w:rFonts w:cs="Arial" w:ascii="Arial" w:hAnsi="Arial"/>
          <w:color w:val="1B1C20"/>
          <w:lang w:val="en-US"/>
        </w:rPr>
        <w:t xml:space="preserve">) </w:t>
      </w:r>
      <w:del w:id="689" w:author="Unknown Author" w:date="2016-07-10T16:15:00Z">
        <w:r>
          <w:rPr>
            <w:rFonts w:cs="Arial" w:ascii="Arial" w:hAnsi="Arial"/>
            <w:color w:val="1B1C20"/>
            <w:lang w:val="en-US"/>
          </w:rPr>
          <w:delText xml:space="preserve">carried out a PCA analysis on these data, and showed </w:delText>
        </w:r>
      </w:del>
      <w:ins w:id="690" w:author="Unknown Author" w:date="2016-07-10T16:17:00Z">
        <w:r>
          <w:rPr>
            <w:rFonts w:cs="Arial" w:ascii="Arial" w:hAnsi="Arial"/>
            <w:color w:val="1B1C20"/>
            <w:lang w:val="en-US"/>
          </w:rPr>
          <w:t xml:space="preserve">showed </w:t>
        </w:r>
      </w:ins>
      <w:r>
        <w:rPr>
          <w:rFonts w:cs="Arial" w:ascii="Arial" w:hAnsi="Arial"/>
          <w:color w:val="1B1C20"/>
          <w:lang w:val="en-US"/>
        </w:rPr>
        <w:t xml:space="preserve">that differences </w:t>
      </w:r>
      <w:ins w:id="691" w:author="Unknown Author" w:date="2016-07-10T16:15:00Z">
        <w:r>
          <w:rPr>
            <w:rFonts w:cs="Arial" w:ascii="Arial" w:hAnsi="Arial"/>
            <w:color w:val="1B1C20"/>
            <w:lang w:val="en-US"/>
          </w:rPr>
          <w:t xml:space="preserve">in productivity </w:t>
        </w:r>
      </w:ins>
      <w:r>
        <w:rPr>
          <w:rFonts w:cs="Arial" w:ascii="Arial" w:hAnsi="Arial"/>
          <w:color w:val="1B1C20"/>
          <w:lang w:val="en-US"/>
        </w:rPr>
        <w:t xml:space="preserve">between species and </w:t>
      </w:r>
      <w:del w:id="692" w:author="Flavia Lucena [2]" w:date="2016-07-06T15:38:00Z">
        <w:r>
          <w:rPr>
            <w:rFonts w:cs="Arial" w:ascii="Arial" w:hAnsi="Arial"/>
            <w:color w:val="1B1C20"/>
            <w:lang w:val="en-US"/>
          </w:rPr>
          <w:delText xml:space="preserve">Oceans </w:delText>
        </w:r>
      </w:del>
      <w:ins w:id="693" w:author="Flavia Lucena [2]" w:date="2016-07-06T15:38:00Z">
        <w:r>
          <w:rPr>
            <w:rFonts w:cs="Arial" w:ascii="Arial" w:hAnsi="Arial"/>
            <w:color w:val="1B1C20"/>
            <w:lang w:val="en-US"/>
          </w:rPr>
          <w:t xml:space="preserve">oceans </w:t>
        </w:r>
      </w:ins>
      <w:r>
        <w:rPr>
          <w:rFonts w:cs="Arial" w:ascii="Arial" w:hAnsi="Arial"/>
          <w:color w:val="1B1C20"/>
          <w:lang w:val="en-US"/>
        </w:rPr>
        <w:t>were mainly explained by L</w:t>
      </w:r>
      <w:r>
        <w:rPr>
          <w:rFonts w:cs="Arial" w:ascii="Arial" w:hAnsi="Arial"/>
          <w:vertAlign w:val="subscript"/>
          <w:lang w:val="en-US"/>
          <w:rPrChange w:id="0" w:author="Flavia Lucena [2]" w:date="2016-06-16T16:55:00Z">
            <w:rPr>
              <w:rFonts w:ascii="Arial" w:hAnsi="Arial" w:cs="Arial"/>
              <w:color w:val="1B1C20"/>
              <w:lang w:val="en-US"/>
            </w:rPr>
          </w:rPrChange>
        </w:rPr>
        <w:t>max</w:t>
      </w:r>
      <w:r>
        <w:rPr>
          <w:rFonts w:cs="Arial" w:ascii="Arial" w:hAnsi="Arial"/>
          <w:color w:val="1B1C20"/>
          <w:lang w:val="en-US"/>
        </w:rPr>
        <w:t xml:space="preserve"> and k. These two attributes, plus r (a key to resilience</w:t>
      </w:r>
      <w:del w:id="695" w:author="Unknown Author" w:date="2016-07-10T16:20:00Z">
        <w:r>
          <w:rPr>
            <w:rFonts w:cs="Arial" w:ascii="Arial" w:hAnsi="Arial"/>
            <w:color w:val="1B1C20"/>
            <w:lang w:val="en-US"/>
          </w:rPr>
          <w:delText xml:space="preserve">, since it </w:delText>
        </w:r>
      </w:del>
      <w:del w:id="696" w:author="Unknown Author" w:date="2016-07-10T16:19:00Z">
        <w:r>
          <w:rPr>
            <w:rFonts w:cs="Arial" w:ascii="Arial" w:hAnsi="Arial"/>
            <w:color w:val="1B1C20"/>
            <w:lang w:val="en-US"/>
          </w:rPr>
          <w:delText>incorporates</w:delText>
        </w:r>
      </w:del>
      <w:del w:id="697" w:author="Unknown Author" w:date="2016-07-10T16:20:00Z">
        <w:r>
          <w:rPr>
            <w:rFonts w:cs="Arial" w:ascii="Arial" w:hAnsi="Arial"/>
            <w:color w:val="1B1C20"/>
            <w:lang w:val="en-US"/>
          </w:rPr>
          <w:delText xml:space="preserve"> </w:delText>
        </w:r>
      </w:del>
      <w:del w:id="698" w:author="Unknown Author" w:date="2016-07-10T16:17:00Z">
        <w:r>
          <w:rPr>
            <w:rFonts w:cs="Arial" w:ascii="Arial" w:hAnsi="Arial"/>
            <w:color w:val="1B1C20"/>
            <w:lang w:val="en-US"/>
          </w:rPr>
          <w:delText>some of others</w:delText>
        </w:r>
      </w:del>
      <w:del w:id="699" w:author="Unknown Author" w:date="2016-07-10T16:20:00Z">
        <w:r>
          <w:rPr>
            <w:rFonts w:cs="Arial" w:ascii="Arial" w:hAnsi="Arial"/>
            <w:color w:val="1B1C20"/>
            <w:lang w:val="en-US"/>
          </w:rPr>
          <w:delText xml:space="preserve"> life history components</w:delText>
        </w:r>
      </w:del>
      <w:r>
        <w:rPr>
          <w:rFonts w:cs="Arial" w:ascii="Arial" w:hAnsi="Arial"/>
          <w:color w:val="1B1C20"/>
          <w:lang w:val="en-US"/>
        </w:rPr>
        <w:t>, Musick et al., 2001)</w:t>
      </w:r>
      <w:del w:id="700" w:author="Unknown Author" w:date="2016-07-10T16:18:00Z">
        <w:r>
          <w:rPr>
            <w:rFonts w:cs="Arial" w:ascii="Arial" w:hAnsi="Arial"/>
            <w:color w:val="1B1C20"/>
            <w:lang w:val="en-US"/>
          </w:rPr>
          <w:delText>,</w:delText>
        </w:r>
      </w:del>
      <w:r>
        <w:rPr>
          <w:rFonts w:cs="Arial" w:ascii="Arial" w:hAnsi="Arial"/>
          <w:color w:val="1B1C20"/>
          <w:lang w:val="en-US"/>
        </w:rPr>
        <w:t xml:space="preserve"> were thus given weight 3. A default weight of 2 was used for all </w:t>
      </w:r>
      <w:del w:id="701" w:author="Flavia Lucena [2]" w:date="2016-06-16T17:00:00Z">
        <w:r>
          <w:rPr>
            <w:rFonts w:cs="Arial" w:ascii="Arial" w:hAnsi="Arial"/>
            <w:color w:val="1B1C20"/>
            <w:lang w:val="en-US"/>
          </w:rPr>
          <w:delText xml:space="preserve">other productivity and </w:delText>
        </w:r>
      </w:del>
      <w:ins w:id="702" w:author="Unknown Author" w:date="2016-07-10T16:18:00Z">
        <w:r>
          <w:rPr>
            <w:rFonts w:cs="Arial" w:ascii="Arial" w:hAnsi="Arial"/>
            <w:color w:val="1B1C20"/>
            <w:lang w:val="en-US"/>
          </w:rPr>
          <w:t xml:space="preserve">other </w:t>
        </w:r>
      </w:ins>
      <w:r>
        <w:rPr>
          <w:rFonts w:cs="Arial" w:ascii="Arial" w:hAnsi="Arial"/>
          <w:color w:val="1B1C20"/>
          <w:lang w:val="en-US"/>
        </w:rPr>
        <w:t>susceptibility attributes</w:t>
      </w:r>
      <w:ins w:id="703" w:author="Flavia Lucena [2]" w:date="2016-06-16T17:00:00Z">
        <w:r>
          <w:rPr>
            <w:rFonts w:cs="Arial" w:ascii="Arial" w:hAnsi="Arial"/>
            <w:color w:val="1B1C20"/>
            <w:lang w:val="en-US"/>
          </w:rPr>
          <w:t xml:space="preserve"> except</w:t>
        </w:r>
      </w:ins>
      <w:ins w:id="704" w:author="Flavia Lucena [2]" w:date="2016-06-16T17:01:00Z">
        <w:r>
          <w:rPr>
            <w:rFonts w:cs="Arial" w:ascii="Arial" w:hAnsi="Arial"/>
            <w:color w:val="1B1C20"/>
            <w:lang w:val="en-US"/>
          </w:rPr>
          <w:t xml:space="preserve"> </w:t>
        </w:r>
      </w:ins>
      <w:ins w:id="705" w:author="Flavia Lucena [2]" w:date="2016-07-06T15:38:00Z">
        <w:r>
          <w:rPr>
            <w:rFonts w:cs="Arial" w:ascii="Arial" w:hAnsi="Arial"/>
            <w:color w:val="1B1C20"/>
            <w:lang w:val="en-US"/>
          </w:rPr>
          <w:t xml:space="preserve">for </w:t>
        </w:r>
      </w:ins>
      <w:del w:id="706" w:author="Unknown Author" w:date="2016-07-10T16:18:00Z">
        <w:r>
          <w:rPr>
            <w:rFonts w:cs="Arial" w:ascii="Arial" w:hAnsi="Arial"/>
            <w:color w:val="1B1C20"/>
            <w:lang w:val="en-US"/>
          </w:rPr>
          <w:delText xml:space="preserve">the attribute </w:delText>
        </w:r>
      </w:del>
      <w:ins w:id="707" w:author="Flavia Lucena [2]" w:date="2016-06-16T17:01:00Z">
        <w:r>
          <w:rPr>
            <w:rFonts w:cs="Arial" w:ascii="Arial" w:hAnsi="Arial"/>
            <w:color w:val="000000"/>
            <w:lang w:val="en-US"/>
          </w:rPr>
          <w:t xml:space="preserve">Management </w:t>
        </w:r>
      </w:ins>
      <w:del w:id="708" w:author="Unknown Author" w:date="2016-07-10T16:18:00Z">
        <w:r>
          <w:rPr>
            <w:rFonts w:cs="Arial" w:ascii="Arial" w:hAnsi="Arial"/>
            <w:color w:val="000000"/>
            <w:lang w:val="en-US"/>
          </w:rPr>
          <w:delText>s</w:delText>
        </w:r>
      </w:del>
      <w:ins w:id="709" w:author="Unknown Author" w:date="2016-07-10T16:18:00Z">
        <w:r>
          <w:rPr>
            <w:rFonts w:cs="Arial" w:ascii="Arial" w:hAnsi="Arial"/>
            <w:color w:val="000000"/>
            <w:lang w:val="en-US"/>
          </w:rPr>
          <w:t>S</w:t>
        </w:r>
      </w:ins>
      <w:ins w:id="710" w:author="Flavia Lucena [2]" w:date="2016-06-16T17:01:00Z">
        <w:r>
          <w:rPr>
            <w:rFonts w:cs="Arial" w:ascii="Arial" w:hAnsi="Arial"/>
            <w:color w:val="000000"/>
            <w:lang w:val="en-US"/>
          </w:rPr>
          <w:t>trategy</w:t>
        </w:r>
      </w:ins>
      <w:ins w:id="711" w:author="Unknown Author" w:date="2016-07-10T16:18:00Z">
        <w:r>
          <w:rPr>
            <w:rFonts w:cs="Arial" w:ascii="Arial" w:hAnsi="Arial"/>
            <w:color w:val="000000"/>
            <w:lang w:val="en-US"/>
          </w:rPr>
          <w:t xml:space="preserve"> </w:t>
        </w:r>
      </w:ins>
      <w:ins w:id="712" w:author="Unknown Author" w:date="2016-07-10T16:18:00Z">
        <w:r>
          <w:rPr>
            <w:rFonts w:cs="Arial" w:ascii="Arial" w:hAnsi="Arial"/>
            <w:color w:val="000000"/>
            <w:lang w:val="en-US"/>
          </w:rPr>
          <w:t xml:space="preserve">for </w:t>
        </w:r>
      </w:ins>
      <w:del w:id="713" w:author="Unknown Author" w:date="2016-07-10T16:18:00Z">
        <w:r>
          <w:rPr>
            <w:rFonts w:cs="Arial" w:ascii="Arial" w:hAnsi="Arial"/>
            <w:color w:val="000000"/>
            <w:lang w:val="en-US"/>
          </w:rPr>
          <w:delText xml:space="preserve">, </w:delText>
        </w:r>
      </w:del>
      <w:ins w:id="714" w:author="Flavia Lucena" w:date="2016-06-17T17:15:00Z">
        <w:r>
          <w:rPr>
            <w:rFonts w:cs="Arial" w:ascii="Arial" w:hAnsi="Arial"/>
            <w:color w:val="000000"/>
            <w:lang w:val="en-US"/>
          </w:rPr>
          <w:t xml:space="preserve">which a weight </w:t>
        </w:r>
      </w:ins>
      <w:ins w:id="715" w:author="Unknown Author" w:date="2016-07-10T16:18:00Z">
        <w:r>
          <w:rPr>
            <w:rFonts w:cs="Arial" w:ascii="Arial" w:hAnsi="Arial"/>
            <w:color w:val="000000"/>
            <w:lang w:val="en-US"/>
          </w:rPr>
          <w:t xml:space="preserve">of </w:t>
        </w:r>
      </w:ins>
      <w:ins w:id="716" w:author="Flavia Lucena" w:date="2016-06-17T17:15:00Z">
        <w:r>
          <w:rPr>
            <w:rFonts w:cs="Arial" w:ascii="Arial" w:hAnsi="Arial"/>
            <w:color w:val="000000"/>
            <w:lang w:val="en-US"/>
          </w:rPr>
          <w:t>1 was assigned</w:t>
        </w:r>
      </w:ins>
      <w:ins w:id="717" w:author="Flavia Lucena [2]" w:date="2016-07-04T08:31:00Z">
        <w:r>
          <w:rPr>
            <w:rFonts w:cs="Arial" w:ascii="Arial" w:hAnsi="Arial"/>
            <w:color w:val="000000"/>
            <w:lang w:val="en-US"/>
          </w:rPr>
          <w:t xml:space="preserve">, given that, </w:t>
        </w:r>
      </w:ins>
      <w:del w:id="718" w:author="Flavia Lucena [2]" w:date="2016-07-04T08:31:00Z">
        <w:r>
          <w:rPr>
            <w:rFonts w:cs="Arial" w:ascii="Arial" w:hAnsi="Arial"/>
            <w:color w:val="1B1C20"/>
            <w:lang w:val="en-US"/>
          </w:rPr>
          <w:delText xml:space="preserve">. The lower weight was given to this attribute considering that </w:delText>
        </w:r>
      </w:del>
      <w:ins w:id="719" w:author="Flavia Lucena" w:date="2016-06-17T17:16:00Z">
        <w:r>
          <w:rPr>
            <w:rFonts w:cs="Arial" w:ascii="Arial" w:hAnsi="Arial"/>
            <w:color w:val="1B1C20"/>
            <w:lang w:val="en-US"/>
          </w:rPr>
          <w:t xml:space="preserve">although there </w:t>
        </w:r>
      </w:ins>
      <w:del w:id="720" w:author="Unknown Author" w:date="2016-07-10T16:18:00Z">
        <w:r>
          <w:rPr>
            <w:rFonts w:cs="Arial" w:ascii="Arial" w:hAnsi="Arial"/>
            <w:color w:val="1B1C20"/>
            <w:lang w:val="en-US"/>
          </w:rPr>
          <w:delText>is</w:delText>
        </w:r>
      </w:del>
      <w:ins w:id="721" w:author="Unknown Author" w:date="2016-07-10T16:18:00Z">
        <w:r>
          <w:rPr>
            <w:rFonts w:cs="Arial" w:ascii="Arial" w:hAnsi="Arial"/>
            <w:color w:val="1B1C20"/>
            <w:lang w:val="en-US"/>
          </w:rPr>
          <w:t>are</w:t>
        </w:r>
      </w:ins>
      <w:ins w:id="722" w:author="Flavia Lucena" w:date="2016-06-17T17:16:00Z">
        <w:r>
          <w:rPr>
            <w:rFonts w:cs="Arial" w:ascii="Arial" w:hAnsi="Arial"/>
            <w:color w:val="1B1C20"/>
            <w:lang w:val="en-US"/>
          </w:rPr>
          <w:t xml:space="preserve"> </w:t>
        </w:r>
      </w:ins>
      <w:ins w:id="723" w:author="Unknown Author" w:date="2016-07-10T16:18:00Z">
        <w:r>
          <w:rPr>
            <w:rFonts w:cs="Arial" w:ascii="Arial" w:hAnsi="Arial"/>
            <w:color w:val="1B1C20"/>
            <w:lang w:val="en-US"/>
          </w:rPr>
          <w:t xml:space="preserve">often </w:t>
        </w:r>
      </w:ins>
      <w:ins w:id="724" w:author="Flavia Lucena" w:date="2016-06-17T17:16:00Z">
        <w:r>
          <w:rPr>
            <w:rFonts w:cs="Arial" w:ascii="Arial" w:hAnsi="Arial"/>
            <w:color w:val="1B1C20"/>
            <w:lang w:val="en-US"/>
          </w:rPr>
          <w:t xml:space="preserve">a large amount of regulations </w:t>
        </w:r>
      </w:ins>
      <w:del w:id="725" w:author="Flavia Lucena [2]" w:date="2016-07-04T08:30:00Z">
        <w:r>
          <w:rPr>
            <w:rFonts w:cs="Arial" w:ascii="Arial" w:hAnsi="Arial"/>
            <w:color w:val="1B1C20"/>
            <w:lang w:val="en-US"/>
          </w:rPr>
          <w:delText>and the compliance by the RFMOs</w:delText>
        </w:r>
      </w:del>
      <w:del w:id="726" w:author="Unknown Author" w:date="2016-07-10T16:18:00Z">
        <w:r>
          <w:rPr>
            <w:rFonts w:cs="Arial" w:ascii="Arial" w:hAnsi="Arial"/>
            <w:color w:val="1B1C20"/>
            <w:lang w:val="en-US"/>
          </w:rPr>
          <w:delText>in course</w:delText>
        </w:r>
      </w:del>
      <w:ins w:id="727" w:author="Unknown Author" w:date="2016-07-10T16:18:00Z">
        <w:r>
          <w:rPr>
            <w:rFonts w:cs="Arial" w:ascii="Arial" w:hAnsi="Arial"/>
            <w:color w:val="1B1C20"/>
            <w:lang w:val="en-US"/>
          </w:rPr>
          <w:t xml:space="preserve">in </w:t>
        </w:r>
      </w:ins>
      <w:ins w:id="728" w:author="Unknown Author" w:date="2016-07-10T16:19:00Z">
        <w:r>
          <w:rPr>
            <w:rFonts w:cs="Arial" w:ascii="Arial" w:hAnsi="Arial"/>
            <w:color w:val="1B1C20"/>
            <w:lang w:val="en-US"/>
          </w:rPr>
          <w:t>force</w:t>
        </w:r>
      </w:ins>
      <w:ins w:id="729" w:author="Flavia Lucena [2]" w:date="2016-07-04T08:32:00Z">
        <w:r>
          <w:rPr>
            <w:rFonts w:cs="Arial" w:ascii="Arial" w:hAnsi="Arial"/>
            <w:color w:val="1B1C20"/>
            <w:lang w:val="en-US"/>
          </w:rPr>
          <w:t xml:space="preserve"> (see SOM 3)</w:t>
        </w:r>
      </w:ins>
      <w:del w:id="730" w:author="Unknown Author" w:date="2016-07-10T16:19:00Z">
        <w:r>
          <w:rPr>
            <w:rFonts w:cs="Arial" w:ascii="Arial" w:hAnsi="Arial"/>
            <w:color w:val="1B1C20"/>
            <w:lang w:val="en-US"/>
          </w:rPr>
          <w:delText>,</w:delText>
        </w:r>
      </w:del>
      <w:ins w:id="731" w:author="Flavia Lucena" w:date="2016-06-17T17:16:00Z">
        <w:r>
          <w:rPr>
            <w:rFonts w:cs="Arial" w:ascii="Arial" w:hAnsi="Arial"/>
            <w:color w:val="1B1C20"/>
            <w:lang w:val="en-US"/>
          </w:rPr>
          <w:t xml:space="preserve"> </w:t>
        </w:r>
      </w:ins>
      <w:del w:id="732" w:author="Flavia Lucena [2]" w:date="2016-07-04T08:30:00Z">
        <w:r>
          <w:rPr>
            <w:rFonts w:cs="Arial" w:ascii="Arial" w:hAnsi="Arial"/>
            <w:color w:val="1B1C20"/>
            <w:lang w:val="en-US"/>
          </w:rPr>
          <w:delText xml:space="preserve">within this study </w:delText>
        </w:r>
      </w:del>
      <w:del w:id="733" w:author="Unknown Author" w:date="2016-07-10T16:19:00Z">
        <w:r>
          <w:rPr>
            <w:rFonts w:cs="Arial" w:ascii="Arial" w:hAnsi="Arial"/>
            <w:color w:val="1B1C20"/>
            <w:lang w:val="en-US"/>
          </w:rPr>
          <w:delText>we cannot</w:delText>
        </w:r>
      </w:del>
      <w:ins w:id="734" w:author="Unknown Author" w:date="2016-07-10T16:19:00Z">
        <w:r>
          <w:rPr>
            <w:rFonts w:cs="Arial" w:ascii="Arial" w:hAnsi="Arial"/>
            <w:color w:val="1B1C20"/>
            <w:lang w:val="en-US"/>
          </w:rPr>
          <w:t>it is difficult to</w:t>
        </w:r>
      </w:ins>
      <w:ins w:id="735" w:author="Flavia Lucena" w:date="2016-06-17T17:17:00Z">
        <w:r>
          <w:rPr>
            <w:rFonts w:cs="Arial" w:ascii="Arial" w:hAnsi="Arial"/>
            <w:color w:val="1B1C20"/>
            <w:lang w:val="en-US"/>
          </w:rPr>
          <w:t xml:space="preserve"> </w:t>
        </w:r>
      </w:ins>
      <w:del w:id="736" w:author="Flavia Lucena [2]" w:date="2016-07-01T15:40:00Z">
        <w:r>
          <w:rPr>
            <w:rFonts w:cs="Arial" w:ascii="Arial" w:hAnsi="Arial"/>
            <w:color w:val="1B1C20"/>
            <w:lang w:val="en-US"/>
          </w:rPr>
          <w:delText>garanthee</w:delText>
        </w:r>
      </w:del>
      <w:ins w:id="737" w:author="Flavia Lucena [2]" w:date="2016-07-01T15:40:00Z">
        <w:r>
          <w:rPr>
            <w:rFonts w:cs="Arial" w:ascii="Arial" w:hAnsi="Arial"/>
            <w:color w:val="1B1C20"/>
            <w:lang w:val="en-US"/>
          </w:rPr>
          <w:t>guarantee</w:t>
        </w:r>
      </w:ins>
      <w:ins w:id="738" w:author="Flavia Lucena" w:date="2016-06-17T17:17:00Z">
        <w:r>
          <w:rPr>
            <w:rFonts w:cs="Arial" w:ascii="Arial" w:hAnsi="Arial"/>
            <w:color w:val="1B1C20"/>
            <w:lang w:val="en-US"/>
          </w:rPr>
          <w:t xml:space="preserve"> </w:t>
        </w:r>
      </w:ins>
      <w:del w:id="739" w:author="Unknown Author" w:date="2016-07-10T16:19:00Z">
        <w:r>
          <w:rPr>
            <w:rFonts w:cs="Arial" w:ascii="Arial" w:hAnsi="Arial"/>
            <w:color w:val="1B1C20"/>
            <w:lang w:val="en-US"/>
          </w:rPr>
          <w:delText xml:space="preserve">the </w:delText>
        </w:r>
      </w:del>
      <w:del w:id="740" w:author="Unknown Author" w:date="2016-07-10T16:19:00Z">
        <w:r>
          <w:rPr>
            <w:rFonts w:cs="Arial" w:ascii="Arial" w:hAnsi="Arial"/>
            <w:color w:val="1B1C20"/>
            <w:lang w:val="en-US"/>
          </w:rPr>
          <w:delText xml:space="preserve">internal </w:delText>
        </w:r>
      </w:del>
      <w:ins w:id="741" w:author="Flavia Lucena" w:date="2016-06-17T17:17:00Z">
        <w:r>
          <w:rPr>
            <w:rFonts w:cs="Arial" w:ascii="Arial" w:hAnsi="Arial"/>
            <w:color w:val="1B1C20"/>
            <w:lang w:val="en-US"/>
          </w:rPr>
          <w:t xml:space="preserve">compliance </w:t>
        </w:r>
      </w:ins>
      <w:del w:id="742" w:author="Unknown Author" w:date="2016-07-10T16:19:00Z">
        <w:r>
          <w:rPr>
            <w:rFonts w:cs="Arial" w:ascii="Arial" w:hAnsi="Arial"/>
            <w:color w:val="1B1C20"/>
            <w:lang w:val="en-US"/>
          </w:rPr>
          <w:delText xml:space="preserve">by each </w:delText>
        </w:r>
      </w:del>
      <w:del w:id="743" w:author="Flavia Lucena [2]" w:date="2016-07-04T08:32:00Z">
        <w:r>
          <w:rPr>
            <w:rFonts w:cs="Arial" w:ascii="Arial" w:hAnsi="Arial"/>
            <w:color w:val="1B1C20"/>
            <w:lang w:val="en-US"/>
          </w:rPr>
          <w:delText xml:space="preserve">of each </w:delText>
        </w:r>
      </w:del>
      <w:del w:id="744" w:author="Unknown Author" w:date="2016-07-10T16:19:00Z">
        <w:r>
          <w:rPr>
            <w:rFonts w:cs="Arial" w:ascii="Arial" w:hAnsi="Arial"/>
            <w:color w:val="1B1C20"/>
            <w:lang w:val="en-US"/>
          </w:rPr>
          <w:delText>country</w:delText>
        </w:r>
      </w:del>
      <w:del w:id="745" w:author="Flavia Lucena [2]" w:date="2016-07-04T08:32:00Z">
        <w:r>
          <w:rPr>
            <w:rFonts w:cs="Arial" w:ascii="Arial" w:hAnsi="Arial"/>
            <w:color w:val="1B1C20"/>
            <w:lang w:val="en-US"/>
          </w:rPr>
          <w:delText xml:space="preserve"> in following the rules</w:delText>
        </w:r>
      </w:del>
      <w:ins w:id="746" w:author="Unknown Author" w:date="2016-07-10T16:19:00Z">
        <w:r>
          <w:rPr>
            <w:rFonts w:cs="Arial" w:ascii="Arial" w:hAnsi="Arial"/>
            <w:color w:val="1B1C20"/>
            <w:lang w:val="en-US"/>
          </w:rPr>
          <w:t>with these by each flag state.</w:t>
        </w:r>
      </w:ins>
      <w:del w:id="747" w:author="Unknown Author" w:date="2016-07-10T16:19:00Z">
        <w:r>
          <w:rPr>
            <w:rFonts w:cs="Arial" w:ascii="Arial" w:hAnsi="Arial"/>
            <w:color w:val="1B1C20"/>
            <w:lang w:val="en-US"/>
          </w:rPr>
          <w:delText>.</w:delText>
        </w:r>
      </w:del>
      <w:ins w:id="748" w:author="Flavia Lucena" w:date="2016-06-17T17:16:00Z">
        <w:r>
          <w:rPr>
            <w:rFonts w:cs="Arial" w:ascii="Arial" w:hAnsi="Arial"/>
            <w:color w:val="1B1C20"/>
            <w:lang w:val="en-US"/>
          </w:rPr>
          <w:t xml:space="preserve"> </w:t>
        </w:r>
      </w:ins>
    </w:p>
    <w:p>
      <w:pPr>
        <w:pStyle w:val="Normal"/>
        <w:spacing w:lineRule="auto" w:line="360" w:before="0" w:after="0"/>
        <w:ind w:firstLine="708"/>
        <w:jc w:val="both"/>
        <w:rPr>
          <w:rFonts w:ascii="Arial" w:hAnsi="Arial" w:cs="Arial"/>
          <w:color w:val="1B1C20"/>
          <w:lang w:val="en-US"/>
        </w:rPr>
      </w:pPr>
      <w:r>
        <w:rPr>
          <w:rFonts w:cs="Arial" w:ascii="Arial" w:hAnsi="Arial"/>
          <w:color w:val="1B1C20"/>
          <w:lang w:val="en-US"/>
        </w:rPr>
      </w:r>
    </w:p>
    <w:p>
      <w:pPr>
        <w:pStyle w:val="Normal"/>
        <w:spacing w:lineRule="auto" w:line="360" w:before="0" w:after="0"/>
        <w:jc w:val="both"/>
        <w:rPr>
          <w:rFonts w:ascii="Arial" w:hAnsi="Arial" w:cs="Arial"/>
          <w:i/>
          <w:i/>
          <w:lang w:val="en-US"/>
        </w:rPr>
      </w:pPr>
      <w:r>
        <w:rPr>
          <w:rFonts w:cs="Arial" w:ascii="Arial" w:hAnsi="Arial"/>
          <w:i/>
          <w:lang w:val="en-US"/>
        </w:rPr>
        <w:t xml:space="preserve">2.4 Measuring uncertainties </w:t>
      </w:r>
    </w:p>
    <w:p>
      <w:pPr>
        <w:pStyle w:val="Normal"/>
        <w:spacing w:lineRule="auto" w:line="360" w:before="0" w:after="0"/>
        <w:ind w:firstLine="709"/>
        <w:jc w:val="both"/>
        <w:rPr/>
      </w:pPr>
      <w:r>
        <w:rPr>
          <w:rFonts w:cs="Arial" w:ascii="Arial" w:hAnsi="Arial"/>
          <w:lang w:val="en-US"/>
        </w:rPr>
        <w:t>Data-poor stocks m</w:t>
      </w:r>
      <w:del w:id="749" w:author="Unknown Author" w:date="2016-07-10T16:22:00Z">
        <w:r>
          <w:rPr>
            <w:rFonts w:cs="Arial" w:ascii="Arial" w:hAnsi="Arial"/>
            <w:lang w:val="en-US"/>
          </w:rPr>
          <w:delText>ight</w:delText>
        </w:r>
      </w:del>
      <w:ins w:id="750" w:author="Unknown Author" w:date="2016-07-10T16:22:00Z">
        <w:r>
          <w:rPr>
            <w:rFonts w:cs="Arial" w:ascii="Arial" w:hAnsi="Arial"/>
            <w:lang w:val="en-US"/>
          </w:rPr>
          <w:t>ay</w:t>
        </w:r>
      </w:ins>
      <w:r>
        <w:rPr>
          <w:rFonts w:cs="Arial" w:ascii="Arial" w:hAnsi="Arial"/>
          <w:lang w:val="en-US"/>
        </w:rPr>
        <w:t xml:space="preserve"> receive inflated vulnerability scores due to </w:t>
      </w:r>
      <w:del w:id="751" w:author="Unknown Author" w:date="2016-07-10T16:22:00Z">
        <w:r>
          <w:rPr>
            <w:rFonts w:cs="Arial" w:ascii="Arial" w:hAnsi="Arial"/>
            <w:lang w:val="en-US"/>
          </w:rPr>
          <w:delText>the</w:delText>
        </w:r>
      </w:del>
      <w:ins w:id="752" w:author="Unknown Author" w:date="2016-07-10T16:22:00Z">
        <w:r>
          <w:rPr>
            <w:rFonts w:cs="Arial" w:ascii="Arial" w:hAnsi="Arial"/>
            <w:lang w:val="en-US"/>
          </w:rPr>
          <w:t>a</w:t>
        </w:r>
      </w:ins>
      <w:r>
        <w:rPr>
          <w:rFonts w:cs="Arial" w:ascii="Arial" w:hAnsi="Arial"/>
          <w:lang w:val="en-US"/>
        </w:rPr>
        <w:t xml:space="preserve"> lack of information (Fujita et al., 2014). Therefore, a data-quality index</w:t>
      </w:r>
      <w:del w:id="753" w:author="Unknown Author" w:date="2016-07-10T16:23:00Z">
        <w:r>
          <w:rPr>
            <w:rFonts w:cs="Arial" w:ascii="Arial" w:hAnsi="Arial"/>
            <w:lang w:val="en-US"/>
          </w:rPr>
          <w:delText>, derived for inflated scores due to</w:delText>
        </w:r>
      </w:del>
      <w:ins w:id="754" w:author="Unknown Author" w:date="2016-07-10T16:23:00Z">
        <w:r>
          <w:rPr>
            <w:rFonts w:cs="Arial" w:ascii="Arial" w:hAnsi="Arial"/>
            <w:lang w:val="en-US"/>
          </w:rPr>
          <w:t xml:space="preserve">, </w:t>
        </w:r>
      </w:ins>
      <w:ins w:id="755" w:author="Unknown Author" w:date="2016-07-10T16:23:00Z">
        <w:r>
          <w:rPr>
            <w:rFonts w:cs="Arial" w:ascii="Arial" w:hAnsi="Arial"/>
            <w:lang w:val="en-US"/>
          </w:rPr>
          <w:t>to identify cases with</w:t>
        </w:r>
      </w:ins>
      <w:r>
        <w:rPr>
          <w:rFonts w:cs="Arial" w:ascii="Arial" w:hAnsi="Arial"/>
          <w:lang w:val="en-US"/>
        </w:rPr>
        <w:t xml:space="preserve"> limited data, was adapted from Patrick et al. (2010). This was obtained for </w:t>
      </w:r>
      <w:ins w:id="756" w:author="Unknown Author" w:date="2016-07-10T16:23:00Z">
        <w:r>
          <w:rPr>
            <w:rFonts w:cs="Arial" w:ascii="Arial" w:hAnsi="Arial"/>
            <w:lang w:val="en-US"/>
          </w:rPr>
          <w:t xml:space="preserve">the </w:t>
        </w:r>
      </w:ins>
      <w:r>
        <w:rPr>
          <w:rFonts w:cs="Arial" w:ascii="Arial" w:hAnsi="Arial"/>
          <w:lang w:val="en-US"/>
        </w:rPr>
        <w:t>productivity and susceptibility scores as a weighted average (</w:t>
      </w:r>
      <w:del w:id="757" w:author="Unknown Author" w:date="2016-07-10T16:23:00Z">
        <w:r>
          <w:rPr>
            <w:rFonts w:cs="Arial" w:ascii="Arial" w:hAnsi="Arial"/>
            <w:lang w:val="en-US"/>
          </w:rPr>
          <w:delText>with</w:delText>
        </w:r>
      </w:del>
      <w:ins w:id="758" w:author="Unknown Author" w:date="2016-07-10T16:23:00Z">
        <w:r>
          <w:rPr>
            <w:rFonts w:cs="Arial" w:ascii="Arial" w:hAnsi="Arial"/>
            <w:lang w:val="en-US"/>
          </w:rPr>
          <w:t>using</w:t>
        </w:r>
      </w:ins>
      <w:r>
        <w:rPr>
          <w:rFonts w:cs="Arial" w:ascii="Arial" w:hAnsi="Arial"/>
          <w:lang w:val="en-US"/>
        </w:rPr>
        <w:t xml:space="preserve"> the same weights </w:t>
      </w:r>
      <w:ins w:id="759" w:author="Unknown Author" w:date="2016-07-10T16:24:00Z">
        <w:r>
          <w:rPr>
            <w:rFonts w:cs="Arial" w:ascii="Arial" w:hAnsi="Arial"/>
            <w:lang w:val="en-US"/>
          </w:rPr>
          <w:t xml:space="preserve">as </w:t>
        </w:r>
      </w:ins>
      <w:r>
        <w:rPr>
          <w:rFonts w:cs="Arial" w:ascii="Arial" w:hAnsi="Arial"/>
          <w:lang w:val="en-US"/>
        </w:rPr>
        <w:t xml:space="preserve">applied to the productivity and susceptibility scores) allowing a mean risk score for vulnerability to be obtained (Ormseth &amp; Spencer, 2011). The index was based on five tiers, ranging from </w:t>
      </w:r>
      <w:ins w:id="760" w:author="Unknown Author" w:date="2016-07-10T16:24:00Z">
        <w:r>
          <w:rPr>
            <w:rFonts w:cs="Arial" w:ascii="Arial" w:hAnsi="Arial"/>
            <w:lang w:val="en-US"/>
          </w:rPr>
          <w:t xml:space="preserve">those stocks with the </w:t>
        </w:r>
      </w:ins>
      <w:r>
        <w:rPr>
          <w:rFonts w:cs="Arial" w:ascii="Arial" w:hAnsi="Arial"/>
          <w:lang w:val="en-US"/>
        </w:rPr>
        <w:t xml:space="preserve">best data (or high belief in the score) to </w:t>
      </w:r>
      <w:ins w:id="761" w:author="Unknown Author" w:date="2016-07-10T16:24:00Z">
        <w:r>
          <w:rPr>
            <w:rFonts w:cs="Arial" w:ascii="Arial" w:hAnsi="Arial"/>
            <w:lang w:val="en-US"/>
          </w:rPr>
          <w:t xml:space="preserve">those with </w:t>
        </w:r>
      </w:ins>
      <w:r>
        <w:rPr>
          <w:rFonts w:cs="Arial" w:ascii="Arial" w:hAnsi="Arial"/>
          <w:lang w:val="en-US"/>
        </w:rPr>
        <w:t>no data (or little belief in the score) (modified from Patrick et al.</w:t>
      </w:r>
      <w:ins w:id="762" w:author="Flavia Lucena [2]" w:date="2016-07-06T15:40:00Z">
        <w:r>
          <w:rPr>
            <w:rFonts w:cs="Arial" w:ascii="Arial" w:hAnsi="Arial"/>
            <w:lang w:val="en-US"/>
          </w:rPr>
          <w:t>,</w:t>
        </w:r>
      </w:ins>
      <w:r>
        <w:rPr>
          <w:rFonts w:cs="Arial" w:ascii="Arial" w:hAnsi="Arial"/>
          <w:lang w:val="en-US"/>
        </w:rPr>
        <w:t xml:space="preserve"> </w:t>
      </w:r>
      <w:del w:id="763" w:author="Flavia Lucena [2]" w:date="2016-07-06T15:40:00Z">
        <w:r>
          <w:rPr>
            <w:rFonts w:cs="Arial" w:ascii="Arial" w:hAnsi="Arial"/>
            <w:lang w:val="en-US"/>
          </w:rPr>
          <w:delText>(</w:delText>
        </w:r>
      </w:del>
      <w:r>
        <w:rPr>
          <w:rFonts w:cs="Arial" w:ascii="Arial" w:hAnsi="Arial"/>
          <w:lang w:val="en-US"/>
        </w:rPr>
        <w:t xml:space="preserve">2010) (Table 3). Like Hobday et al. (2007), the data-quality scores were </w:t>
      </w:r>
      <w:ins w:id="764" w:author="Unknown Author" w:date="2016-07-10T16:25:00Z">
        <w:r>
          <w:rPr>
            <w:rFonts w:cs="Arial" w:ascii="Arial" w:hAnsi="Arial"/>
            <w:lang w:val="en-US"/>
          </w:rPr>
          <w:t xml:space="preserve">then </w:t>
        </w:r>
      </w:ins>
      <w:r>
        <w:rPr>
          <w:rFonts w:cs="Arial" w:ascii="Arial" w:hAnsi="Arial"/>
          <w:lang w:val="en-US"/>
        </w:rPr>
        <w:t xml:space="preserve">divided into three categories: poor &gt;3.5; moderate 2.0–3.5; and good &lt;2.0. </w:t>
      </w:r>
    </w:p>
    <w:p>
      <w:pPr>
        <w:pStyle w:val="Normal"/>
        <w:spacing w:lineRule="auto" w:line="360" w:before="0" w:after="0"/>
        <w:ind w:firstLine="709"/>
        <w:jc w:val="both"/>
        <w:rPr/>
      </w:pPr>
      <w:del w:id="765" w:author="Unknown Author" w:date="2016-07-10T16:25:00Z">
        <w:r>
          <w:rPr>
            <w:rFonts w:cs="Arial" w:ascii="Arial" w:hAnsi="Arial"/>
            <w:lang w:val="en-US"/>
          </w:rPr>
          <w:delText>We then evaluated the r</w:delText>
        </w:r>
      </w:del>
      <w:ins w:id="766" w:author="Unknown Author" w:date="2016-07-10T16:50:00Z">
        <w:r>
          <w:rPr>
            <w:rFonts w:cs="Arial" w:ascii="Arial" w:hAnsi="Arial"/>
            <w:lang w:val="en-US"/>
          </w:rPr>
          <w:t>The r</w:t>
        </w:r>
      </w:ins>
      <w:r>
        <w:rPr>
          <w:rFonts w:cs="Arial" w:ascii="Arial" w:hAnsi="Arial"/>
          <w:lang w:val="en-US"/>
        </w:rPr>
        <w:t xml:space="preserve">eliability </w:t>
      </w:r>
      <w:del w:id="767" w:author="Unknown Author" w:date="2016-07-10T16:25:00Z">
        <w:r>
          <w:rPr>
            <w:rFonts w:cs="Arial" w:ascii="Arial" w:hAnsi="Arial"/>
            <w:lang w:val="en-US"/>
          </w:rPr>
          <w:delText>of our model, by</w:delText>
        </w:r>
      </w:del>
      <w:ins w:id="768" w:author="Unknown Author" w:date="2016-07-10T16:50:00Z">
        <w:r>
          <w:rPr>
            <w:rFonts w:cs="Arial" w:ascii="Arial" w:hAnsi="Arial"/>
            <w:lang w:val="en-US"/>
          </w:rPr>
          <w:t>of the results were evaluate</w:t>
        </w:r>
      </w:ins>
      <w:ins w:id="769" w:author="Unknown Author" w:date="2016-07-10T16:51:00Z">
        <w:r>
          <w:rPr>
            <w:rFonts w:cs="Arial" w:ascii="Arial" w:hAnsi="Arial"/>
            <w:lang w:val="en-US"/>
          </w:rPr>
          <w:t>d by</w:t>
        </w:r>
      </w:ins>
      <w:r>
        <w:rPr>
          <w:rFonts w:cs="Arial" w:ascii="Arial" w:hAnsi="Arial"/>
          <w:lang w:val="en-US"/>
        </w:rPr>
        <w:t xml:space="preserve"> consider</w:t>
      </w:r>
      <w:del w:id="770" w:author="Unknown Author" w:date="2016-07-10T16:25:00Z">
        <w:r>
          <w:rPr>
            <w:rFonts w:cs="Arial" w:ascii="Arial" w:hAnsi="Arial"/>
            <w:lang w:val="en-US"/>
          </w:rPr>
          <w:delText>ing</w:delText>
        </w:r>
      </w:del>
      <w:ins w:id="771" w:author="Unknown Author" w:date="2016-07-10T16:25:00Z">
        <w:r>
          <w:rPr>
            <w:rFonts w:cs="Arial" w:ascii="Arial" w:hAnsi="Arial"/>
            <w:lang w:val="en-US"/>
          </w:rPr>
          <w:t>ed</w:t>
        </w:r>
      </w:ins>
      <w:r>
        <w:rPr>
          <w:rFonts w:cs="Arial" w:ascii="Arial" w:hAnsi="Arial"/>
          <w:lang w:val="en-US"/>
        </w:rPr>
        <w:t xml:space="preserve"> the impact of uncertainty on r, a key parameters in the productivity analysis. </w:t>
      </w:r>
      <w:ins w:id="772" w:author="Unknown Author" w:date="2016-07-10T16:51:00Z">
        <w:r>
          <w:rPr>
            <w:rFonts w:cs="Arial" w:ascii="Arial" w:hAnsi="Arial"/>
            <w:lang w:val="en-US"/>
          </w:rPr>
          <w:t xml:space="preserve">To do this </w:t>
        </w:r>
      </w:ins>
      <w:del w:id="773" w:author="Unknown Author" w:date="2016-07-10T16:51:00Z">
        <w:r>
          <w:rPr>
            <w:rFonts w:cs="Arial" w:ascii="Arial" w:hAnsi="Arial"/>
            <w:lang w:val="en-US"/>
          </w:rPr>
          <w:delText>V</w:delText>
        </w:r>
      </w:del>
      <w:del w:id="774" w:author="Unknown Author" w:date="2016-07-10T16:52:00Z">
        <w:r>
          <w:rPr>
            <w:rFonts w:cs="Arial" w:ascii="Arial" w:hAnsi="Arial"/>
            <w:lang w:val="en-US"/>
          </w:rPr>
          <w:delText xml:space="preserve">ulnerably and </w:delText>
        </w:r>
      </w:del>
      <w:ins w:id="775" w:author="Unknown Author" w:date="2016-07-10T16:55:00Z">
        <w:r>
          <w:rPr>
            <w:rFonts w:cs="Arial" w:ascii="Arial" w:hAnsi="Arial"/>
            <w:lang w:val="en-US"/>
          </w:rPr>
          <w:t xml:space="preserve">the </w:t>
        </w:r>
      </w:ins>
      <w:r>
        <w:rPr>
          <w:rFonts w:cs="Arial" w:ascii="Arial" w:hAnsi="Arial"/>
          <w:lang w:val="en-US"/>
        </w:rPr>
        <w:t>rank</w:t>
      </w:r>
      <w:del w:id="776" w:author="Unknown Author" w:date="2016-07-10T16:55:00Z">
        <w:r>
          <w:rPr>
            <w:rFonts w:cs="Arial" w:ascii="Arial" w:hAnsi="Arial"/>
            <w:lang w:val="en-US"/>
          </w:rPr>
          <w:delText>s</w:delText>
        </w:r>
      </w:del>
      <w:ins w:id="777" w:author="Unknown Author" w:date="2016-07-10T16:55:00Z">
        <w:r>
          <w:rPr>
            <w:rFonts w:cs="Arial" w:ascii="Arial" w:hAnsi="Arial"/>
            <w:lang w:val="en-US"/>
          </w:rPr>
          <w:t>ing</w:t>
        </w:r>
      </w:ins>
      <w:r>
        <w:rPr>
          <w:rFonts w:cs="Arial" w:ascii="Arial" w:hAnsi="Arial"/>
          <w:lang w:val="en-US"/>
        </w:rPr>
        <w:t xml:space="preserve"> </w:t>
      </w:r>
      <w:del w:id="778" w:author="Unknown Author" w:date="2016-07-10T16:55:00Z">
        <w:r>
          <w:rPr>
            <w:rFonts w:cs="Arial" w:ascii="Arial" w:hAnsi="Arial"/>
            <w:lang w:val="en-US"/>
          </w:rPr>
          <w:delText>of the s</w:delText>
        </w:r>
      </w:del>
      <w:del w:id="779" w:author="Unknown Author" w:date="2016-07-10T16:52:00Z">
        <w:r>
          <w:rPr>
            <w:rFonts w:cs="Arial" w:ascii="Arial" w:hAnsi="Arial"/>
            <w:lang w:val="en-US"/>
          </w:rPr>
          <w:delText>pecies</w:delText>
        </w:r>
      </w:del>
      <w:ins w:id="780" w:author="Unknown Author" w:date="2016-07-10T16:52:00Z">
        <w:r>
          <w:rPr>
            <w:rFonts w:cs="Arial" w:ascii="Arial" w:hAnsi="Arial"/>
            <w:lang w:val="en-US"/>
          </w:rPr>
          <w:t xml:space="preserve"> of the stocks were recalculated using the 2.5th and 97.5th percentiles of r (Cortés et al., 2009), where r was calculated </w:t>
        </w:r>
      </w:ins>
      <w:del w:id="781" w:author="Unknown Author" w:date="2016-07-10T16:53:00Z">
        <w:r>
          <w:rPr>
            <w:rFonts w:cs="Arial" w:ascii="Arial" w:hAnsi="Arial"/>
            <w:lang w:val="en-US"/>
          </w:rPr>
          <w:delText>,</w:delText>
        </w:r>
      </w:del>
      <w:del w:id="782" w:author="Unknown Author" w:date="2016-07-10T16:55:00Z">
        <w:r>
          <w:rPr>
            <w:rFonts w:cs="Arial" w:ascii="Arial" w:hAnsi="Arial"/>
            <w:lang w:val="en-US"/>
          </w:rPr>
          <w:delText xml:space="preserve"> </w:delText>
        </w:r>
      </w:del>
      <w:del w:id="783" w:author="Unknown Author" w:date="2016-07-10T16:54:00Z">
        <w:r>
          <w:rPr>
            <w:rFonts w:cs="Arial" w:ascii="Arial" w:hAnsi="Arial"/>
            <w:lang w:val="en-US"/>
          </w:rPr>
          <w:delText>wh</w:delText>
        </w:r>
      </w:del>
      <w:del w:id="784" w:author="Unknown Author" w:date="2016-07-10T16:53:00Z">
        <w:r>
          <w:rPr>
            <w:rFonts w:cs="Arial" w:ascii="Arial" w:hAnsi="Arial"/>
            <w:lang w:val="en-US"/>
          </w:rPr>
          <w:delText>ich</w:delText>
        </w:r>
      </w:del>
      <w:del w:id="785" w:author="Unknown Author" w:date="2016-07-10T16:54:00Z">
        <w:r>
          <w:rPr>
            <w:rFonts w:cs="Arial" w:ascii="Arial" w:hAnsi="Arial"/>
            <w:lang w:val="en-US"/>
          </w:rPr>
          <w:delText xml:space="preserve"> the</w:delText>
        </w:r>
      </w:del>
      <w:ins w:id="786" w:author="Unknown Author" w:date="2016-07-10T16:54:00Z">
        <w:r>
          <w:rPr>
            <w:rFonts w:cs="Arial" w:ascii="Arial" w:hAnsi="Arial"/>
            <w:lang w:val="en-US"/>
          </w:rPr>
          <w:t>using</w:t>
        </w:r>
      </w:ins>
      <w:r>
        <w:rPr>
          <w:rFonts w:cs="Arial" w:ascii="Arial" w:hAnsi="Arial"/>
          <w:lang w:val="en-US"/>
        </w:rPr>
        <w:t xml:space="preserve"> </w:t>
      </w:r>
      <w:del w:id="787" w:author="Unknown Author" w:date="2016-07-10T16:55:00Z">
        <w:r>
          <w:rPr>
            <w:rFonts w:cs="Arial" w:ascii="Arial" w:hAnsi="Arial"/>
            <w:lang w:val="en-US"/>
          </w:rPr>
          <w:delText>productivity</w:delText>
        </w:r>
      </w:del>
      <w:ins w:id="788" w:author="Unknown Author" w:date="2016-07-10T16:55:00Z">
        <w:r>
          <w:rPr>
            <w:rFonts w:cs="Arial" w:ascii="Arial" w:hAnsi="Arial"/>
            <w:lang w:val="en-US"/>
          </w:rPr>
          <w:t xml:space="preserve">values </w:t>
        </w:r>
      </w:ins>
      <w:del w:id="789" w:author="Unknown Author" w:date="2016-07-10T16:57:00Z">
        <w:r>
          <w:rPr>
            <w:rFonts w:cs="Arial" w:ascii="Arial" w:hAnsi="Arial"/>
            <w:lang w:val="en-US"/>
          </w:rPr>
          <w:delText xml:space="preserve"> attributes</w:delText>
        </w:r>
      </w:del>
      <w:ins w:id="790" w:author="Unknown Author" w:date="2016-07-10T16:57:00Z">
        <w:r>
          <w:rPr>
            <w:rFonts w:cs="Arial" w:ascii="Arial" w:hAnsi="Arial"/>
            <w:lang w:val="en-US"/>
          </w:rPr>
          <w:t>of</w:t>
        </w:r>
      </w:ins>
      <w:r>
        <w:rPr>
          <w:rFonts w:cs="Arial" w:ascii="Arial" w:hAnsi="Arial"/>
          <w:lang w:val="en-US"/>
        </w:rPr>
        <w:t xml:space="preserve"> k and L</w:t>
      </w:r>
      <w:r>
        <w:rPr>
          <w:rFonts w:cs="Arial" w:ascii="Arial" w:hAnsi="Arial"/>
          <w:vertAlign w:val="subscript"/>
          <w:lang w:val="en-US"/>
        </w:rPr>
        <w:t>50</w:t>
      </w:r>
      <w:r>
        <w:rPr>
          <w:rFonts w:cs="Arial" w:ascii="Arial" w:hAnsi="Arial"/>
          <w:lang w:val="en-US"/>
        </w:rPr>
        <w:t xml:space="preserve"> </w:t>
      </w:r>
      <w:del w:id="791" w:author="Unknown Author" w:date="2016-07-10T16:56:00Z">
        <w:r>
          <w:rPr>
            <w:rFonts w:cs="Arial" w:ascii="Arial" w:hAnsi="Arial"/>
            <w:lang w:val="en-US"/>
          </w:rPr>
          <w:delText xml:space="preserve">were </w:delText>
        </w:r>
      </w:del>
      <w:r>
        <w:rPr>
          <w:rFonts w:cs="Arial" w:ascii="Arial" w:hAnsi="Arial"/>
          <w:lang w:val="en-US"/>
        </w:rPr>
        <w:t>estimated</w:t>
      </w:r>
      <w:ins w:id="792" w:author="Unknown Author" w:date="2016-07-10T16:56:00Z">
        <w:r>
          <w:rPr>
            <w:rFonts w:cs="Arial" w:ascii="Arial" w:hAnsi="Arial"/>
            <w:lang w:val="en-US"/>
          </w:rPr>
          <w:t xml:space="preserve"> </w:t>
        </w:r>
      </w:ins>
      <w:ins w:id="793" w:author="Unknown Author" w:date="2016-07-10T16:56:00Z">
        <w:r>
          <w:rPr>
            <w:rFonts w:cs="Arial" w:ascii="Arial" w:hAnsi="Arial"/>
            <w:lang w:val="en-US"/>
          </w:rPr>
          <w:t>from the regressions on L</w:t>
        </w:r>
      </w:ins>
      <w:ins w:id="794" w:author="Unknown Author" w:date="2016-07-10T16:56:00Z">
        <w:r>
          <w:rPr>
            <w:rFonts w:cs="Arial" w:ascii="Arial" w:hAnsi="Arial"/>
            <w:vertAlign w:val="subscript"/>
            <w:lang w:val="en-US"/>
          </w:rPr>
          <w:t>max</w:t>
        </w:r>
      </w:ins>
      <w:del w:id="795" w:author="Unknown Author" w:date="2016-07-10T16:57:00Z">
        <w:r>
          <w:rPr>
            <w:rFonts w:cs="Arial" w:ascii="Arial" w:hAnsi="Arial"/>
            <w:vertAlign w:val="subscript"/>
            <w:lang w:val="en-US"/>
          </w:rPr>
          <w:delText xml:space="preserve">, </w:delText>
        </w:r>
      </w:del>
      <w:del w:id="796" w:author="Unknown Author" w:date="2016-07-10T16:56:00Z">
        <w:r>
          <w:rPr>
            <w:rFonts w:cs="Arial" w:ascii="Arial" w:hAnsi="Arial"/>
            <w:vertAlign w:val="subscript"/>
            <w:lang w:val="en-US"/>
          </w:rPr>
          <w:delText>were recalculated using the 2.5th and 97.5th percentiles of r (Cortés et al., 2009)</w:delText>
        </w:r>
      </w:del>
      <w:del w:id="797" w:author="Unknown Author" w:date="2016-07-10T16:57:00Z">
        <w:r>
          <w:rPr>
            <w:rFonts w:cs="Arial" w:ascii="Arial" w:hAnsi="Arial"/>
            <w:vertAlign w:val="subscript"/>
            <w:lang w:val="en-US"/>
          </w:rPr>
          <w:delText>,</w:delText>
        </w:r>
      </w:del>
      <w:r>
        <w:rPr>
          <w:rFonts w:cs="Arial" w:ascii="Arial" w:hAnsi="Arial"/>
          <w:lang w:val="en-US"/>
        </w:rPr>
        <w:t xml:space="preserve"> while keeping the other productivity attributes as in the original model. The</w:t>
      </w:r>
      <w:del w:id="798" w:author="Unknown Author" w:date="2016-07-10T16:59:00Z">
        <w:r>
          <w:rPr>
            <w:rFonts w:cs="Arial" w:ascii="Arial" w:hAnsi="Arial"/>
            <w:lang w:val="en-US"/>
          </w:rPr>
          <w:delText>se</w:delText>
        </w:r>
      </w:del>
      <w:r>
        <w:rPr>
          <w:rFonts w:cs="Arial" w:ascii="Arial" w:hAnsi="Arial"/>
          <w:lang w:val="en-US"/>
        </w:rPr>
        <w:t xml:space="preserve"> percentiles were obtained using the standard errors of the predicted values of r, </w:t>
      </w:r>
      <w:del w:id="799" w:author="Flavia Lucena [2]" w:date="2016-07-06T15:40:00Z">
        <w:r>
          <w:rPr>
            <w:rFonts w:cs="Arial" w:ascii="Arial" w:hAnsi="Arial"/>
            <w:lang w:val="en-US"/>
          </w:rPr>
          <w:delText xml:space="preserve">obtained </w:delText>
        </w:r>
      </w:del>
      <w:r>
        <w:rPr>
          <w:rFonts w:cs="Arial" w:ascii="Arial" w:hAnsi="Arial"/>
          <w:lang w:val="en-US"/>
        </w:rPr>
        <w:t xml:space="preserve">using the delta method (Rice, 1994) and the standard errors of the life history attributes. The </w:t>
      </w:r>
      <w:del w:id="800" w:author="Unknown Author" w:date="2016-07-10T16:59:00Z">
        <w:r>
          <w:rPr>
            <w:rFonts w:cs="Arial" w:ascii="Arial" w:hAnsi="Arial"/>
            <w:lang w:val="en-US"/>
          </w:rPr>
          <w:delText>output of</w:delText>
        </w:r>
      </w:del>
      <w:ins w:id="801" w:author="Unknown Author" w:date="2016-07-10T16:59:00Z">
        <w:r>
          <w:rPr>
            <w:rFonts w:cs="Arial" w:ascii="Arial" w:hAnsi="Arial"/>
            <w:lang w:val="en-US"/>
          </w:rPr>
          <w:t>ranks obtained in this</w:t>
        </w:r>
      </w:ins>
      <w:del w:id="802" w:author="Unknown Author" w:date="2016-07-10T16:59:00Z">
        <w:r>
          <w:rPr>
            <w:rFonts w:cs="Arial" w:ascii="Arial" w:hAnsi="Arial"/>
            <w:lang w:val="en-US"/>
          </w:rPr>
          <w:delText xml:space="preserve"> this </w:delText>
        </w:r>
      </w:del>
      <w:ins w:id="803" w:author="Unknown Author" w:date="2016-07-10T16:59:00Z">
        <w:r>
          <w:rPr>
            <w:rFonts w:cs="Arial" w:ascii="Arial" w:hAnsi="Arial"/>
            <w:lang w:val="en-US"/>
          </w:rPr>
          <w:t xml:space="preserve"> </w:t>
        </w:r>
      </w:ins>
      <w:r>
        <w:rPr>
          <w:rFonts w:cs="Arial" w:ascii="Arial" w:hAnsi="Arial"/>
          <w:lang w:val="en-US"/>
        </w:rPr>
        <w:t>analysis w</w:t>
      </w:r>
      <w:del w:id="804" w:author="Unknown Author" w:date="2016-07-10T17:08:00Z">
        <w:r>
          <w:rPr>
            <w:rFonts w:cs="Arial" w:ascii="Arial" w:hAnsi="Arial"/>
            <w:lang w:val="en-US"/>
          </w:rPr>
          <w:delText>a</w:delText>
        </w:r>
      </w:del>
      <w:ins w:id="805" w:author="Unknown Author" w:date="2016-07-10T17:08:00Z">
        <w:r>
          <w:rPr>
            <w:rFonts w:cs="Arial" w:ascii="Arial" w:hAnsi="Arial"/>
            <w:lang w:val="en-US"/>
          </w:rPr>
          <w:t>ere</w:t>
        </w:r>
      </w:ins>
      <w:del w:id="806" w:author="Unknown Author" w:date="2016-07-10T17:09:00Z">
        <w:r>
          <w:rPr>
            <w:rFonts w:cs="Arial" w:ascii="Arial" w:hAnsi="Arial"/>
            <w:lang w:val="en-US"/>
          </w:rPr>
          <w:delText>s</w:delText>
        </w:r>
      </w:del>
      <w:ins w:id="807" w:author="Unknown Author" w:date="2016-07-10T17:09:00Z">
        <w:r>
          <w:rPr>
            <w:rFonts w:cs="Arial" w:ascii="Arial" w:hAnsi="Arial"/>
            <w:lang w:val="en-US"/>
          </w:rPr>
          <w:t xml:space="preserve"> then</w:t>
        </w:r>
      </w:ins>
      <w:r>
        <w:rPr>
          <w:rFonts w:cs="Arial" w:ascii="Arial" w:hAnsi="Arial"/>
          <w:lang w:val="en-US"/>
        </w:rPr>
        <w:t xml:space="preserve"> compared to th</w:t>
      </w:r>
      <w:del w:id="808" w:author="Unknown Author" w:date="2016-07-10T16:59:00Z">
        <w:r>
          <w:rPr>
            <w:rFonts w:cs="Arial" w:ascii="Arial" w:hAnsi="Arial"/>
            <w:lang w:val="en-US"/>
          </w:rPr>
          <w:delText>e vulnerability and ranks</w:delText>
        </w:r>
      </w:del>
      <w:ins w:id="809" w:author="Unknown Author" w:date="2016-07-10T16:59:00Z">
        <w:r>
          <w:rPr>
            <w:rFonts w:cs="Arial" w:ascii="Arial" w:hAnsi="Arial"/>
            <w:lang w:val="en-US"/>
          </w:rPr>
          <w:t>ose</w:t>
        </w:r>
      </w:ins>
      <w:r>
        <w:rPr>
          <w:rFonts w:cs="Arial" w:ascii="Arial" w:hAnsi="Arial"/>
          <w:lang w:val="en-US"/>
        </w:rPr>
        <w:t xml:space="preserve"> obtained </w:t>
      </w:r>
      <w:del w:id="810" w:author="Unknown Author" w:date="2016-07-10T17:00:00Z">
        <w:r>
          <w:rPr>
            <w:rFonts w:cs="Arial" w:ascii="Arial" w:hAnsi="Arial"/>
            <w:lang w:val="en-US"/>
          </w:rPr>
          <w:delText>from</w:delText>
        </w:r>
      </w:del>
      <w:ins w:id="811" w:author="Unknown Author" w:date="2016-07-10T17:09:00Z">
        <w:r>
          <w:rPr>
            <w:rFonts w:cs="Arial" w:ascii="Arial" w:hAnsi="Arial"/>
            <w:lang w:val="en-US"/>
          </w:rPr>
          <w:t>by</w:t>
        </w:r>
      </w:ins>
      <w:r>
        <w:rPr>
          <w:rFonts w:cs="Arial" w:ascii="Arial" w:hAnsi="Arial"/>
          <w:lang w:val="en-US"/>
        </w:rPr>
        <w:t xml:space="preserve"> the original model.</w:t>
      </w:r>
    </w:p>
    <w:p>
      <w:pPr>
        <w:pStyle w:val="Normal"/>
        <w:spacing w:lineRule="auto" w:line="360" w:before="0" w:after="0"/>
        <w:rPr>
          <w:rFonts w:ascii="Arial" w:hAnsi="Arial" w:cs="Arial"/>
          <w:i/>
          <w:i/>
          <w:lang w:val="en-US"/>
        </w:rPr>
      </w:pPr>
      <w:r>
        <w:rPr>
          <w:rFonts w:cs="Arial" w:ascii="Arial" w:hAnsi="Arial"/>
          <w:i/>
          <w:lang w:val="en-US"/>
        </w:rPr>
      </w:r>
    </w:p>
    <w:p>
      <w:pPr>
        <w:pStyle w:val="Normal"/>
        <w:spacing w:lineRule="auto" w:line="360" w:before="0" w:after="0"/>
        <w:rPr>
          <w:rFonts w:ascii="Arial" w:hAnsi="Arial" w:cs="Arial"/>
          <w:i/>
          <w:i/>
          <w:lang w:val="en-US"/>
        </w:rPr>
      </w:pPr>
      <w:r>
        <w:rPr>
          <w:rFonts w:cs="Arial" w:ascii="Arial" w:hAnsi="Arial"/>
          <w:i/>
          <w:lang w:val="en-US"/>
        </w:rPr>
        <w:t>2.5. Statistical test</w:t>
      </w:r>
    </w:p>
    <w:p>
      <w:pPr>
        <w:pStyle w:val="Normal"/>
        <w:spacing w:lineRule="auto" w:line="360" w:before="0" w:after="0"/>
        <w:ind w:firstLine="709"/>
        <w:jc w:val="both"/>
        <w:rPr/>
      </w:pPr>
      <w:r>
        <w:rPr>
          <w:rFonts w:cs="Arial" w:ascii="Arial" w:hAnsi="Arial"/>
          <w:lang w:val="en-US"/>
        </w:rPr>
        <w:t>The differences between</w:t>
      </w:r>
      <w:del w:id="812" w:author="Unknown Author" w:date="2016-07-10T17:10:00Z">
        <w:r>
          <w:rPr>
            <w:rFonts w:cs="Arial" w:ascii="Arial" w:hAnsi="Arial"/>
            <w:lang w:val="en-US"/>
          </w:rPr>
          <w:delText xml:space="preserve"> </w:delText>
        </w:r>
      </w:del>
      <w:del w:id="813" w:author="Unknown Author" w:date="2016-07-10T17:09:00Z">
        <w:r>
          <w:rPr>
            <w:rFonts w:cs="Arial" w:ascii="Arial" w:hAnsi="Arial"/>
            <w:lang w:val="en-US"/>
          </w:rPr>
          <w:delText>the</w:delText>
        </w:r>
      </w:del>
      <w:del w:id="814" w:author="Unknown Author" w:date="2016-07-10T17:09:00Z">
        <w:r>
          <w:rPr>
            <w:rFonts w:cs="Arial" w:ascii="Arial" w:hAnsi="Arial"/>
            <w:lang w:val="en-US"/>
          </w:rPr>
          <w:delText xml:space="preserve"> species</w:delText>
        </w:r>
      </w:del>
      <w:del w:id="815" w:author="Unknown Author" w:date="2016-07-10T17:09:00Z">
        <w:r>
          <w:rPr>
            <w:rFonts w:cs="Arial" w:ascii="Arial" w:hAnsi="Arial"/>
            <w:lang w:val="en-US"/>
          </w:rPr>
          <w:delText>´</w:delText>
        </w:r>
      </w:del>
      <w:r>
        <w:rPr>
          <w:rFonts w:cs="Arial" w:ascii="Arial" w:hAnsi="Arial"/>
          <w:lang w:val="en-US"/>
        </w:rPr>
        <w:t xml:space="preserve"> productivity, susceptibility and vulnerability scores by</w:t>
      </w:r>
      <w:del w:id="816" w:author="Unknown Author" w:date="2016-07-10T17:16:00Z">
        <w:r>
          <w:rPr>
            <w:rFonts w:cs="Arial" w:ascii="Arial" w:hAnsi="Arial"/>
            <w:lang w:val="en-US"/>
          </w:rPr>
          <w:delText xml:space="preserve"> </w:delText>
        </w:r>
      </w:del>
      <w:ins w:id="817" w:author="Unknown Author" w:date="2016-07-10T17:17:00Z">
        <w:r>
          <w:rPr>
            <w:rFonts w:cs="Arial" w:ascii="Arial" w:hAnsi="Arial"/>
            <w:lang w:val="en-US"/>
          </w:rPr>
          <w:t xml:space="preserve"> </w:t>
        </w:r>
      </w:ins>
      <w:r>
        <w:rPr>
          <w:rFonts w:cs="Arial" w:ascii="Arial" w:hAnsi="Arial"/>
          <w:lang w:val="en-US"/>
        </w:rPr>
        <w:t xml:space="preserve">ocean, families and fate of the catch, were assessed using Kruskal-Wallis rank sum tests and post-hoc </w:t>
      </w:r>
      <w:r>
        <w:rPr>
          <w:rStyle w:val="Applestylespan"/>
          <w:rFonts w:cs="Arial" w:ascii="Arial" w:hAnsi="Arial"/>
          <w:color w:val="000000"/>
          <w:lang w:val="en-US"/>
        </w:rPr>
        <w:t>multiple comparison tests</w:t>
      </w:r>
      <w:r>
        <w:rPr>
          <w:rFonts w:cs="Arial" w:ascii="Arial" w:hAnsi="Arial"/>
          <w:lang w:val="en-US"/>
        </w:rPr>
        <w:t xml:space="preserve">. These </w:t>
      </w:r>
      <w:del w:id="818" w:author="Unknown Author" w:date="2016-07-10T17:10:00Z">
        <w:r>
          <w:rPr>
            <w:rFonts w:cs="Arial" w:ascii="Arial" w:hAnsi="Arial"/>
            <w:lang w:val="en-US"/>
          </w:rPr>
          <w:delText xml:space="preserve">same </w:delText>
        </w:r>
      </w:del>
      <w:r>
        <w:rPr>
          <w:rFonts w:cs="Arial" w:ascii="Arial" w:hAnsi="Arial"/>
          <w:lang w:val="en-US"/>
        </w:rPr>
        <w:t xml:space="preserve">tests were </w:t>
      </w:r>
      <w:ins w:id="819" w:author="Unknown Author" w:date="2016-07-10T17:10:00Z">
        <w:r>
          <w:rPr>
            <w:rFonts w:cs="Arial" w:ascii="Arial" w:hAnsi="Arial"/>
            <w:lang w:val="en-US"/>
          </w:rPr>
          <w:t xml:space="preserve">also </w:t>
        </w:r>
      </w:ins>
      <w:r>
        <w:rPr>
          <w:rFonts w:cs="Arial" w:ascii="Arial" w:hAnsi="Arial"/>
          <w:lang w:val="en-US"/>
        </w:rPr>
        <w:t xml:space="preserve">used to test for differences in the data quality index. </w:t>
      </w:r>
    </w:p>
    <w:p>
      <w:pPr>
        <w:pStyle w:val="Normal"/>
        <w:spacing w:lineRule="auto" w:line="360" w:before="0" w:after="0"/>
        <w:ind w:firstLine="708"/>
        <w:jc w:val="both"/>
        <w:rPr>
          <w:rFonts w:ascii="Arial" w:hAnsi="Arial" w:cs="Arial"/>
          <w:lang w:val="en-US"/>
        </w:rPr>
      </w:pPr>
      <w:r>
        <w:rPr>
          <w:rFonts w:cs="Arial" w:ascii="Arial" w:hAnsi="Arial"/>
          <w:lang w:val="en-US"/>
        </w:rPr>
        <w:t>Statistical analyses were performed using the R statistical software v.3.0.2 (R Development Core Team, 2014).</w:t>
      </w:r>
    </w:p>
    <w:p>
      <w:pPr>
        <w:pStyle w:val="Normal"/>
        <w:tabs>
          <w:tab w:val="left" w:pos="1815" w:leader="none"/>
        </w:tabs>
        <w:spacing w:lineRule="auto" w:line="360" w:before="0" w:after="0"/>
        <w:jc w:val="both"/>
        <w:rPr>
          <w:rFonts w:ascii="Arial" w:hAnsi="Arial" w:cs="Arial"/>
          <w:lang w:val="en-US"/>
        </w:rPr>
      </w:pPr>
      <w:r>
        <w:rPr>
          <w:rFonts w:cs="Arial" w:ascii="Arial" w:hAnsi="Arial"/>
          <w:lang w:val="en-US"/>
        </w:rPr>
        <w:tab/>
      </w:r>
    </w:p>
    <w:p>
      <w:pPr>
        <w:pStyle w:val="Normal"/>
        <w:spacing w:lineRule="auto" w:line="360" w:before="0" w:after="0"/>
        <w:jc w:val="both"/>
        <w:rPr>
          <w:rFonts w:ascii="Arial" w:hAnsi="Arial" w:cs="Arial"/>
          <w:i/>
          <w:i/>
          <w:lang w:val="en-US"/>
        </w:rPr>
      </w:pPr>
      <w:r>
        <w:rPr>
          <w:rFonts w:cs="Arial" w:ascii="Arial" w:hAnsi="Arial"/>
          <w:i/>
          <w:lang w:val="en-US"/>
        </w:rPr>
        <w:t>2.6 Integrating data analysis</w:t>
      </w:r>
    </w:p>
    <w:p>
      <w:pPr>
        <w:pStyle w:val="Normal"/>
        <w:tabs>
          <w:tab w:val="left" w:pos="709" w:leader="none"/>
        </w:tabs>
        <w:spacing w:lineRule="auto" w:line="360" w:before="0" w:after="0"/>
        <w:jc w:val="both"/>
        <w:rPr>
          <w:rFonts w:ascii="Arial" w:hAnsi="Arial" w:cs="Arial"/>
          <w:lang w:val="en-US"/>
        </w:rPr>
      </w:pPr>
      <w:r>
        <w:rPr>
          <w:rFonts w:cs="Arial" w:ascii="Arial" w:hAnsi="Arial"/>
          <w:lang w:val="en-US"/>
        </w:rPr>
        <w:tab/>
        <w:t xml:space="preserve">To gain a good understanding of the relative risks faced by teleosts species caught by the tuna longline fisheries, the results of the </w:t>
      </w:r>
      <w:del w:id="820" w:author="Flavia Lucena" w:date="2016-06-03T12:08:00Z">
        <w:r>
          <w:rPr>
            <w:rFonts w:cs="Arial" w:ascii="Arial" w:hAnsi="Arial"/>
            <w:lang w:val="en-US"/>
          </w:rPr>
          <w:delText xml:space="preserve">ERA </w:delText>
        </w:r>
      </w:del>
      <w:ins w:id="821" w:author="Flavia Lucena" w:date="2016-06-03T12:08:00Z">
        <w:r>
          <w:rPr>
            <w:rFonts w:cs="Arial" w:ascii="Arial" w:hAnsi="Arial"/>
            <w:lang w:val="en-US"/>
          </w:rPr>
          <w:t xml:space="preserve">PSA </w:t>
        </w:r>
      </w:ins>
      <w:r>
        <w:rPr>
          <w:rFonts w:cs="Arial" w:ascii="Arial" w:hAnsi="Arial"/>
          <w:lang w:val="en-US"/>
        </w:rPr>
        <w:t xml:space="preserve">were compared, with two others approaches: (a) </w:t>
      </w:r>
      <w:bookmarkStart w:id="2" w:name="_GoBack"/>
      <w:r>
        <w:rPr>
          <w:rFonts w:cs="Arial" w:ascii="Arial" w:hAnsi="Arial"/>
          <w:lang w:val="en-US"/>
        </w:rPr>
        <w:t>IUCN Red List of Threatened Species</w:t>
      </w:r>
      <w:bookmarkEnd w:id="2"/>
      <w:r>
        <w:rPr>
          <w:rFonts w:cs="Arial" w:ascii="Arial" w:hAnsi="Arial"/>
          <w:lang w:val="en-US"/>
        </w:rPr>
        <w:t xml:space="preserve">, which determine the species´ relative risk of extinction and threat category using a detailed set of qualitative and quantitative criteria; and (b) stock assessment conducted by the RFMO´s (ICCAT, IOTC and </w:t>
      </w:r>
      <w:r>
        <w:rPr>
          <w:rStyle w:val="Strong"/>
          <w:rFonts w:cs="Arial" w:ascii="Arial" w:hAnsi="Arial"/>
          <w:b w:val="false"/>
          <w:lang w:val="en-US"/>
        </w:rPr>
        <w:t>CCSBT)</w:t>
      </w:r>
      <w:r>
        <w:rPr>
          <w:rFonts w:cs="Arial" w:ascii="Arial" w:hAnsi="Arial"/>
          <w:lang w:val="en-US"/>
        </w:rPr>
        <w:t>.</w:t>
      </w:r>
    </w:p>
    <w:p>
      <w:pPr>
        <w:pStyle w:val="Normal"/>
        <w:tabs>
          <w:tab w:val="left" w:pos="709" w:leader="none"/>
        </w:tabs>
        <w:spacing w:lineRule="auto" w:line="360" w:before="0" w:after="0"/>
        <w:jc w:val="both"/>
        <w:rPr/>
      </w:pPr>
      <w:r>
        <w:rPr>
          <w:rFonts w:cs="Arial" w:ascii="Arial" w:hAnsi="Arial"/>
          <w:lang w:val="en-US"/>
        </w:rPr>
        <w:tab/>
        <w:t xml:space="preserve">The IUCN Red List categories considered in this study comprised 6 levels of extinction risk: Critically Endangered (CR), Endangered (EN), Vulnerable (VU), Near Threatened (NT), Least Concern (LC) and Data Deficient (DD). The classification criteria, application guidelines, and IUCN Red List methodology on how to apply the Criteria are </w:t>
      </w:r>
      <w:ins w:id="822" w:author="Unknown Author" w:date="2016-07-10T17:21:00Z">
        <w:r>
          <w:rPr>
            <w:rFonts w:cs="Arial" w:ascii="Arial" w:hAnsi="Arial"/>
            <w:lang w:val="en-US"/>
          </w:rPr>
          <w:t>p</w:t>
        </w:r>
      </w:ins>
      <w:del w:id="823" w:author="Unknown Author" w:date="2016-07-10T17:21:00Z">
        <w:r>
          <w:rPr>
            <w:rFonts w:cs="Arial" w:ascii="Arial" w:hAnsi="Arial"/>
            <w:lang w:val="en-US"/>
          </w:rPr>
          <w:delText>publically</w:delText>
        </w:r>
      </w:del>
      <w:del w:id="824" w:author="Unknown Author" w:date="2016-07-10T17:22:00Z">
        <w:r>
          <w:rPr>
            <w:rFonts w:cs="Arial" w:ascii="Arial" w:hAnsi="Arial"/>
            <w:lang w:val="en-US"/>
          </w:rPr>
          <w:delText xml:space="preserve"> available</w:delText>
        </w:r>
      </w:del>
      <w:ins w:id="825" w:author="Unknown Author" w:date="2016-07-10T17:22:00Z">
        <w:r>
          <w:rPr>
            <w:rFonts w:cs="Arial" w:ascii="Arial" w:hAnsi="Arial"/>
            <w:lang w:val="en-US"/>
          </w:rPr>
          <w:t>detailed in</w:t>
        </w:r>
      </w:ins>
      <w:del w:id="826" w:author="Unknown Author" w:date="2016-07-10T17:22:00Z">
        <w:r>
          <w:rPr>
            <w:rFonts w:cs="Arial" w:ascii="Arial" w:hAnsi="Arial"/>
            <w:lang w:val="en-US"/>
          </w:rPr>
          <w:delText xml:space="preserve"> (</w:delText>
        </w:r>
      </w:del>
      <w:r>
        <w:rPr>
          <w:rFonts w:cs="Arial" w:ascii="Arial" w:hAnsi="Arial"/>
          <w:lang w:val="en-US"/>
        </w:rPr>
        <w:t>IUCN</w:t>
      </w:r>
      <w:del w:id="827" w:author="Unknown Author" w:date="2016-07-10T17:22:00Z">
        <w:r>
          <w:rPr>
            <w:rFonts w:cs="Arial" w:ascii="Arial" w:hAnsi="Arial"/>
            <w:lang w:val="en-US"/>
          </w:rPr>
          <w:delText>,</w:delText>
        </w:r>
      </w:del>
      <w:r>
        <w:rPr>
          <w:rFonts w:cs="Arial" w:ascii="Arial" w:hAnsi="Arial"/>
          <w:lang w:val="en-US"/>
        </w:rPr>
        <w:t xml:space="preserve"> </w:t>
      </w:r>
      <w:ins w:id="828" w:author="Unknown Author" w:date="2016-07-10T17:22:00Z">
        <w:r>
          <w:rPr>
            <w:rFonts w:cs="Arial" w:ascii="Arial" w:hAnsi="Arial"/>
            <w:lang w:val="en-US"/>
          </w:rPr>
          <w:t>(</w:t>
        </w:r>
      </w:ins>
      <w:r>
        <w:rPr>
          <w:rFonts w:cs="Arial" w:ascii="Arial" w:hAnsi="Arial"/>
          <w:lang w:val="en-US"/>
        </w:rPr>
        <w:t xml:space="preserve">2014). For the South Atlantic Ocean, the categories were obtained </w:t>
      </w:r>
      <w:del w:id="829" w:author="Unknown Author" w:date="2016-07-10T17:22:00Z">
        <w:r>
          <w:rPr>
            <w:rFonts w:cs="Arial" w:ascii="Arial" w:hAnsi="Arial"/>
            <w:lang w:val="en-US"/>
          </w:rPr>
          <w:delText>by</w:delText>
        </w:r>
      </w:del>
      <w:ins w:id="830" w:author="Unknown Author" w:date="2016-07-10T17:22:00Z">
        <w:r>
          <w:rPr>
            <w:rFonts w:cs="Arial" w:ascii="Arial" w:hAnsi="Arial"/>
            <w:lang w:val="en-US"/>
          </w:rPr>
          <w:t>from</w:t>
        </w:r>
      </w:ins>
      <w:r>
        <w:rPr>
          <w:rFonts w:cs="Arial" w:ascii="Arial" w:hAnsi="Arial"/>
          <w:lang w:val="en-US"/>
        </w:rPr>
        <w:t xml:space="preserve"> a regional assessment</w:t>
      </w:r>
      <w:ins w:id="831" w:author="Flavia Lucena [2]" w:date="2016-06-08T15:11:00Z">
        <w:r>
          <w:rPr>
            <w:rFonts w:cs="Arial" w:ascii="Arial" w:hAnsi="Arial"/>
            <w:lang w:val="en-US"/>
          </w:rPr>
          <w:t>,</w:t>
        </w:r>
      </w:ins>
      <w:r>
        <w:rPr>
          <w:rFonts w:cs="Arial" w:ascii="Arial" w:hAnsi="Arial"/>
          <w:lang w:val="en-US"/>
        </w:rPr>
        <w:t xml:space="preserve"> coordinated by the Brazilian Ministry of Environment (MMA), through the Instituto Chico Mendes de Conservação da Biodiversidade (ICMBIO). No regional assessment was available for the Indian Ocean, and so the Global Assessment categories were adopted in that case.</w:t>
      </w:r>
      <w:ins w:id="832" w:author="Flavia Lucena [2]" w:date="2016-06-08T15:11:00Z">
        <w:r>
          <w:rPr>
            <w:rFonts w:cs="Arial" w:ascii="Arial" w:hAnsi="Arial"/>
            <w:lang w:val="en-US"/>
          </w:rPr>
          <w:t xml:space="preserve"> </w:t>
        </w:r>
      </w:ins>
      <w:ins w:id="833" w:author="Flavia Lucena [2]" w:date="2016-06-08T15:15:00Z">
        <w:r>
          <w:rPr>
            <w:rFonts w:cs="Arial" w:ascii="Arial" w:hAnsi="Arial"/>
            <w:lang w:val="en-US"/>
          </w:rPr>
          <w:t>IUCN a</w:t>
        </w:r>
      </w:ins>
      <w:ins w:id="834" w:author="Flavia Lucena [2]" w:date="2016-06-08T15:11:00Z">
        <w:r>
          <w:rPr>
            <w:rFonts w:cs="Arial" w:ascii="Arial" w:hAnsi="Arial"/>
            <w:lang w:val="en-US"/>
          </w:rPr>
          <w:t>ssessment</w:t>
        </w:r>
      </w:ins>
      <w:ins w:id="835" w:author="Flavia Lucena [2]" w:date="2016-06-08T15:15:00Z">
        <w:r>
          <w:rPr>
            <w:rFonts w:cs="Arial" w:ascii="Arial" w:hAnsi="Arial"/>
            <w:lang w:val="en-US"/>
          </w:rPr>
          <w:t>s</w:t>
        </w:r>
      </w:ins>
      <w:ins w:id="836" w:author="Flavia Lucena [2]" w:date="2016-06-08T15:11:00Z">
        <w:r>
          <w:rPr>
            <w:rFonts w:cs="Arial" w:ascii="Arial" w:hAnsi="Arial"/>
            <w:lang w:val="en-US"/>
          </w:rPr>
          <w:t xml:space="preserve"> were carried out from 2009 to 201</w:t>
        </w:r>
      </w:ins>
      <w:ins w:id="837" w:author="Flavia Lucena [2]" w:date="2016-06-08T15:15:00Z">
        <w:r>
          <w:rPr>
            <w:rFonts w:cs="Arial" w:ascii="Arial" w:hAnsi="Arial"/>
            <w:lang w:val="en-US"/>
          </w:rPr>
          <w:t>4</w:t>
        </w:r>
      </w:ins>
      <w:ins w:id="838" w:author="Flavia Lucena [2]" w:date="2016-06-08T15:13:00Z">
        <w:r>
          <w:rPr>
            <w:rFonts w:cs="Arial" w:ascii="Arial" w:hAnsi="Arial"/>
            <w:lang w:val="en-US"/>
          </w:rPr>
          <w:t xml:space="preserve"> </w:t>
        </w:r>
      </w:ins>
      <w:ins w:id="839" w:author="Flavia Lucena [2]" w:date="2016-06-08T15:15:00Z">
        <w:r>
          <w:rPr>
            <w:rFonts w:cs="Arial" w:ascii="Arial" w:hAnsi="Arial"/>
            <w:lang w:val="en-US"/>
          </w:rPr>
          <w:t xml:space="preserve">(see SOM </w:t>
        </w:r>
      </w:ins>
      <w:del w:id="840" w:author="Flavia Lucena" w:date="2016-06-17T17:18:00Z">
        <w:r>
          <w:rPr>
            <w:rFonts w:cs="Arial" w:ascii="Arial" w:hAnsi="Arial"/>
            <w:lang w:val="en-US"/>
          </w:rPr>
          <w:delText>3</w:delText>
        </w:r>
      </w:del>
      <w:del w:id="841" w:author="Flavia Lucena [2]" w:date="2016-07-04T08:33:00Z">
        <w:r>
          <w:rPr>
            <w:rFonts w:cs="Arial" w:ascii="Arial" w:hAnsi="Arial"/>
            <w:lang w:val="en-US"/>
          </w:rPr>
          <w:delText>3</w:delText>
        </w:r>
      </w:del>
      <w:ins w:id="842" w:author="Flavia Lucena [2]" w:date="2016-07-04T08:33:00Z">
        <w:r>
          <w:rPr>
            <w:rFonts w:cs="Arial" w:ascii="Arial" w:hAnsi="Arial"/>
            <w:lang w:val="en-US"/>
          </w:rPr>
          <w:t>4</w:t>
        </w:r>
      </w:ins>
      <w:ins w:id="843" w:author="Flavia Lucena [2]" w:date="2016-06-08T15:15:00Z">
        <w:r>
          <w:rPr>
            <w:rFonts w:cs="Arial" w:ascii="Arial" w:hAnsi="Arial"/>
            <w:lang w:val="en-US"/>
          </w:rPr>
          <w:t xml:space="preserve"> for assessment data for each s</w:t>
        </w:r>
      </w:ins>
      <w:ins w:id="844" w:author="Flavia Lucena [2]" w:date="2016-07-06T15:41:00Z">
        <w:r>
          <w:rPr>
            <w:rFonts w:cs="Arial" w:ascii="Arial" w:hAnsi="Arial"/>
            <w:lang w:val="en-US"/>
          </w:rPr>
          <w:t>tock</w:t>
        </w:r>
      </w:ins>
      <w:ins w:id="845" w:author="Flavia Lucena [2]" w:date="2016-06-08T15:13:00Z">
        <w:r>
          <w:rPr>
            <w:rFonts w:cs="Arial" w:ascii="Arial" w:hAnsi="Arial"/>
            <w:lang w:val="en-US"/>
          </w:rPr>
          <w:t>)</w:t>
        </w:r>
      </w:ins>
      <w:ins w:id="846" w:author="Flavia Lucena [2]" w:date="2016-06-08T15:11:00Z">
        <w:r>
          <w:rPr>
            <w:rFonts w:cs="Arial" w:ascii="Arial" w:hAnsi="Arial"/>
            <w:lang w:val="en-US"/>
          </w:rPr>
          <w:t>.</w:t>
        </w:r>
      </w:ins>
    </w:p>
    <w:p>
      <w:pPr>
        <w:pStyle w:val="Normal"/>
        <w:tabs>
          <w:tab w:val="left" w:pos="709" w:leader="none"/>
        </w:tabs>
        <w:spacing w:lineRule="auto" w:line="360" w:before="0" w:after="0"/>
        <w:jc w:val="both"/>
        <w:rPr/>
      </w:pPr>
      <w:del w:id="847" w:author="Unknown Author" w:date="2016-07-10T17:30:00Z">
        <w:r>
          <w:rPr>
            <w:rFonts w:cs="Arial" w:ascii="Arial" w:hAnsi="Arial"/>
            <w:lang w:val="en-US"/>
          </w:rPr>
          <w:tab/>
        </w:r>
      </w:del>
      <w:del w:id="848" w:author="Unknown Author" w:date="2016-07-10T17:22:00Z">
        <w:r>
          <w:rPr>
            <w:rFonts w:cs="Arial" w:ascii="Arial" w:hAnsi="Arial"/>
            <w:lang w:val="en-US"/>
          </w:rPr>
          <w:delText>The st</w:delText>
        </w:r>
      </w:del>
      <w:del w:id="849" w:author="Unknown Author" w:date="2016-07-10T17:30:00Z">
        <w:r>
          <w:rPr>
            <w:rFonts w:cs="Arial" w:ascii="Arial" w:hAnsi="Arial"/>
            <w:lang w:val="en-US"/>
          </w:rPr>
          <w:delText xml:space="preserve">ocks status according to the most recent scientific assessments </w:delText>
        </w:r>
      </w:del>
      <w:del w:id="850" w:author="Unknown Author" w:date="2016-07-10T17:30:00Z">
        <w:r>
          <w:rPr>
            <w:rFonts w:cs="Arial" w:ascii="Arial" w:hAnsi="Arial"/>
            <w:color w:val="00000A"/>
            <w:lang w:val="en-US"/>
          </w:rPr>
          <w:delText>(CCBST, 2015; ICCAT, 2015a, IOTC, 2015)</w:delText>
        </w:r>
      </w:del>
      <w:del w:id="851" w:author="Unknown Author" w:date="2016-07-10T17:30:00Z">
        <w:r>
          <w:rPr>
            <w:rFonts w:cs="Arial" w:ascii="Arial" w:hAnsi="Arial"/>
            <w:color w:val="FF0000"/>
            <w:lang w:val="en-US"/>
          </w:rPr>
          <w:delText xml:space="preserve"> </w:delText>
        </w:r>
      </w:del>
      <w:del w:id="852" w:author="Unknown Author" w:date="2016-07-10T17:30:00Z">
        <w:r>
          <w:rPr>
            <w:rFonts w:cs="Arial" w:ascii="Arial" w:hAnsi="Arial"/>
            <w:lang w:val="en-US"/>
          </w:rPr>
          <w:delText>was used</w:delText>
        </w:r>
      </w:del>
      <w:r>
        <w:rPr>
          <w:rFonts w:cs="Arial" w:ascii="Arial" w:hAnsi="Arial"/>
          <w:lang w:val="en-US"/>
        </w:rPr>
        <w:t xml:space="preserve"> </w:t>
      </w:r>
      <w:ins w:id="853" w:author="Unknown Author" w:date="2016-07-10T17:30:00Z">
        <w:r>
          <w:rPr>
            <w:rFonts w:cs="Arial" w:ascii="Arial" w:hAnsi="Arial"/>
            <w:lang w:val="en-US"/>
          </w:rPr>
          <w:t>F</w:t>
        </w:r>
      </w:ins>
      <w:del w:id="854" w:author="Unknown Author" w:date="2016-07-10T17:30:00Z">
        <w:r>
          <w:rPr>
            <w:rFonts w:cs="Arial" w:ascii="Arial" w:hAnsi="Arial"/>
            <w:lang w:val="en-US"/>
          </w:rPr>
          <w:delText>f</w:delText>
        </w:r>
      </w:del>
      <w:r>
        <w:rPr>
          <w:rFonts w:cs="Arial" w:ascii="Arial" w:hAnsi="Arial"/>
          <w:lang w:val="en-US"/>
        </w:rPr>
        <w:t xml:space="preserve">or the third comparative approach </w:t>
      </w:r>
      <w:del w:id="855" w:author="Unknown Author" w:date="2016-07-10T17:31:00Z">
        <w:r>
          <w:rPr>
            <w:rFonts w:cs="Arial" w:ascii="Arial" w:hAnsi="Arial"/>
            <w:lang w:val="en-US"/>
          </w:rPr>
          <w:delText>for</w:delText>
        </w:r>
      </w:del>
      <w:ins w:id="856" w:author="Unknown Author" w:date="2016-07-10T17:31:00Z">
        <w:r>
          <w:rPr>
            <w:rFonts w:cs="Arial" w:ascii="Arial" w:hAnsi="Arial"/>
            <w:lang w:val="en-US"/>
          </w:rPr>
          <w:tab/>
        </w:r>
      </w:ins>
      <w:ins w:id="857" w:author="Unknown Author" w:date="2016-07-10T17:31:00Z">
        <w:r>
          <w:rPr>
            <w:rFonts w:cs="Arial" w:ascii="Arial" w:hAnsi="Arial"/>
            <w:lang w:val="en-US"/>
          </w:rPr>
          <w:t>st</w:t>
        </w:r>
      </w:ins>
      <w:ins w:id="858" w:author="Unknown Author" w:date="2016-07-10T17:31:00Z">
        <w:r>
          <w:rPr>
            <w:rFonts w:cs="Arial" w:ascii="Arial" w:hAnsi="Arial"/>
            <w:lang w:val="en-US"/>
          </w:rPr>
          <w:t xml:space="preserve">ock status </w:t>
        </w:r>
      </w:ins>
      <w:ins w:id="859" w:author="Unknown Author" w:date="2016-07-10T17:31:00Z">
        <w:r>
          <w:rPr>
            <w:rFonts w:cs="Arial" w:ascii="Arial" w:hAnsi="Arial"/>
            <w:lang w:val="en-US"/>
          </w:rPr>
          <w:t xml:space="preserve">for </w:t>
        </w:r>
      </w:ins>
      <w:ins w:id="860" w:author="Unknown Author" w:date="2016-07-10T17:31:00Z">
        <w:r>
          <w:rPr>
            <w:rFonts w:cs="Arial" w:ascii="Arial" w:hAnsi="Arial"/>
            <w:lang w:val="en-US"/>
          </w:rPr>
          <w:t xml:space="preserve">the major commercial tuna species worldwide, </w:t>
        </w:r>
      </w:ins>
      <w:ins w:id="861" w:author="Unknown Author" w:date="2016-07-10T17:31:00Z">
        <w:r>
          <w:rPr>
            <w:rFonts w:cs="Arial" w:ascii="Arial" w:hAnsi="Arial"/>
            <w:lang w:val="en-US"/>
          </w:rPr>
          <w:t>as</w:t>
        </w:r>
      </w:ins>
      <w:ins w:id="862" w:author="Unknown Author" w:date="2016-07-10T17:31:00Z">
        <w:r>
          <w:rPr>
            <w:rFonts w:cs="Arial" w:ascii="Arial" w:hAnsi="Arial"/>
            <w:lang w:val="en-US"/>
          </w:rPr>
          <w:t xml:space="preserve"> assessed by the </w:t>
        </w:r>
      </w:ins>
      <w:ins w:id="863" w:author="Unknown Author" w:date="2016-07-10T17:31:00Z">
        <w:r>
          <w:rPr>
            <w:rFonts w:cs="Arial" w:ascii="Arial" w:hAnsi="Arial"/>
            <w:lang w:val="en-US"/>
          </w:rPr>
          <w:t xml:space="preserve">tuna </w:t>
        </w:r>
      </w:ins>
      <w:ins w:id="864" w:author="Unknown Author" w:date="2016-07-10T17:31:00Z">
        <w:r>
          <w:rPr>
            <w:rFonts w:cs="Arial" w:ascii="Arial" w:hAnsi="Arial"/>
            <w:lang w:val="en-US"/>
          </w:rPr>
          <w:t xml:space="preserve">RFMOs </w:t>
        </w:r>
      </w:ins>
      <w:ins w:id="865" w:author="Unknown Author" w:date="2016-07-10T17:31:00Z">
        <w:r>
          <w:rPr>
            <w:rFonts w:cs="Arial" w:ascii="Arial" w:hAnsi="Arial"/>
            <w:color w:val="00000A"/>
            <w:lang w:val="en-US"/>
          </w:rPr>
          <w:t>(CCBST, 2015; ICCAT, 2015a, IOTC, 2015)</w:t>
        </w:r>
      </w:ins>
      <w:ins w:id="866" w:author="Unknown Author" w:date="2016-07-10T17:31:00Z">
        <w:r>
          <w:rPr>
            <w:rFonts w:cs="Arial" w:ascii="Arial" w:hAnsi="Arial"/>
            <w:color w:val="FF0000"/>
            <w:lang w:val="en-US"/>
          </w:rPr>
          <w:t xml:space="preserve"> </w:t>
        </w:r>
      </w:ins>
      <w:ins w:id="867" w:author="Unknown Author" w:date="2016-07-10T17:31:00Z">
        <w:r>
          <w:rPr>
            <w:rFonts w:cs="Arial" w:ascii="Arial" w:hAnsi="Arial"/>
            <w:lang w:val="en-US"/>
          </w:rPr>
          <w:t>was used</w:t>
        </w:r>
      </w:ins>
      <w:del w:id="868" w:author="Unknown Author" w:date="2016-07-10T17:31:00Z">
        <w:r>
          <w:rPr>
            <w:rFonts w:cs="Arial" w:ascii="Arial" w:hAnsi="Arial"/>
            <w:lang w:val="en-US"/>
          </w:rPr>
          <w:delText xml:space="preserve"> the major commercial tuna species worldwide, which regularly assessed and managed by the RFMOs</w:delText>
        </w:r>
      </w:del>
      <w:r>
        <w:rPr>
          <w:rFonts w:cs="Arial" w:ascii="Arial" w:hAnsi="Arial"/>
          <w:lang w:val="en-US"/>
        </w:rPr>
        <w:t xml:space="preserve">. </w:t>
      </w:r>
      <w:ins w:id="869" w:author="Flavia Lucena [2]" w:date="2016-06-08T15:15:00Z">
        <w:r>
          <w:rPr>
            <w:rFonts w:cs="Arial" w:ascii="Arial" w:hAnsi="Arial"/>
            <w:lang w:val="en-US"/>
          </w:rPr>
          <w:t>Stock assessments were carried out from 2009 to 201</w:t>
        </w:r>
      </w:ins>
      <w:ins w:id="870" w:author="Flavia Lucena [2]" w:date="2016-06-08T15:16:00Z">
        <w:r>
          <w:rPr>
            <w:rFonts w:cs="Arial" w:ascii="Arial" w:hAnsi="Arial"/>
            <w:lang w:val="en-US"/>
          </w:rPr>
          <w:t>5</w:t>
        </w:r>
      </w:ins>
      <w:ins w:id="871" w:author="Flavia Lucena [2]" w:date="2016-06-08T15:15:00Z">
        <w:r>
          <w:rPr>
            <w:rFonts w:cs="Arial" w:ascii="Arial" w:hAnsi="Arial"/>
            <w:lang w:val="en-US"/>
          </w:rPr>
          <w:t xml:space="preserve"> (SOM </w:t>
        </w:r>
      </w:ins>
      <w:ins w:id="872" w:author="Flavia Lucena [2]" w:date="2016-07-04T08:33:00Z">
        <w:r>
          <w:rPr>
            <w:rFonts w:cs="Arial" w:ascii="Arial" w:hAnsi="Arial"/>
            <w:lang w:val="en-US"/>
          </w:rPr>
          <w:t>4</w:t>
        </w:r>
      </w:ins>
      <w:ins w:id="873" w:author="Flavia Lucena [2]" w:date="2016-06-08T15:15:00Z">
        <w:r>
          <w:rPr>
            <w:rFonts w:cs="Arial" w:ascii="Arial" w:hAnsi="Arial"/>
            <w:lang w:val="en-US"/>
          </w:rPr>
          <w:t>).</w:t>
        </w:r>
      </w:ins>
    </w:p>
    <w:p>
      <w:pPr>
        <w:pStyle w:val="Normal"/>
        <w:tabs>
          <w:tab w:val="left" w:pos="709" w:leader="none"/>
        </w:tabs>
        <w:spacing w:lineRule="auto" w:line="360" w:before="0" w:after="0"/>
        <w:jc w:val="both"/>
        <w:rPr>
          <w:rFonts w:ascii="Arial" w:hAnsi="Arial" w:cs="Arial"/>
          <w:lang w:val="en-US"/>
        </w:rPr>
      </w:pPr>
      <w:r>
        <w:rPr>
          <w:rFonts w:cs="Arial" w:ascii="Arial" w:hAnsi="Arial"/>
          <w:lang w:val="en-US"/>
        </w:rPr>
      </w:r>
    </w:p>
    <w:p>
      <w:pPr>
        <w:pStyle w:val="Normal"/>
        <w:spacing w:lineRule="auto" w:line="360" w:before="0" w:after="0"/>
        <w:rPr>
          <w:rFonts w:ascii="Arial" w:hAnsi="Arial" w:cs="Arial"/>
          <w:b/>
          <w:b/>
          <w:lang w:val="en-US"/>
        </w:rPr>
      </w:pPr>
      <w:r>
        <w:rPr>
          <w:rFonts w:cs="Arial" w:ascii="Arial" w:hAnsi="Arial"/>
          <w:b/>
          <w:lang w:val="en-US"/>
        </w:rPr>
        <w:t>3. Results</w:t>
      </w:r>
    </w:p>
    <w:p>
      <w:pPr>
        <w:pStyle w:val="Normal"/>
        <w:spacing w:lineRule="auto" w:line="360" w:before="0" w:after="0"/>
        <w:rPr>
          <w:rFonts w:ascii="Arial" w:hAnsi="Arial" w:cs="Arial"/>
          <w:b/>
          <w:b/>
          <w:lang w:val="en-US"/>
        </w:rPr>
      </w:pPr>
      <w:r>
        <w:rPr>
          <w:rFonts w:cs="Arial" w:ascii="Arial" w:hAnsi="Arial"/>
          <w:b/>
          <w:lang w:val="en-US"/>
        </w:rPr>
      </w:r>
    </w:p>
    <w:p>
      <w:pPr>
        <w:pStyle w:val="Normal"/>
        <w:spacing w:lineRule="auto" w:line="360" w:before="0" w:after="0"/>
        <w:rPr>
          <w:rFonts w:ascii="Arial" w:hAnsi="Arial" w:cs="Arial"/>
          <w:i/>
          <w:i/>
          <w:lang w:val="en-US"/>
        </w:rPr>
      </w:pPr>
      <w:r>
        <w:rPr>
          <w:rFonts w:cs="Arial" w:ascii="Arial" w:hAnsi="Arial"/>
          <w:i/>
          <w:lang w:val="en-US"/>
        </w:rPr>
        <w:t>3.1. Estimating vulnerability of teleosts caught by tuna longline fisheries in the South Atlantic and western Indian Oceans</w:t>
      </w:r>
    </w:p>
    <w:p>
      <w:pPr>
        <w:pStyle w:val="Normal"/>
        <w:spacing w:lineRule="auto" w:line="360" w:before="0" w:after="0"/>
        <w:ind w:firstLine="709"/>
        <w:jc w:val="both"/>
        <w:rPr>
          <w:rFonts w:ascii="Arial" w:hAnsi="Arial" w:cs="Arial"/>
          <w:lang w:val="en-US"/>
        </w:rPr>
      </w:pPr>
      <w:r>
        <w:rPr>
          <w:rFonts w:cs="Arial" w:ascii="Arial" w:hAnsi="Arial"/>
          <w:lang w:val="en-US"/>
        </w:rPr>
        <w:t>The catch composition of the tuna longline fishery in the South Atlantic Ocean was composed of 11 families and 33 species, while in the western Indian Ocean 27 species from 12 families were recorded. Seventeen species were present in both oceans (Table 4).</w:t>
      </w:r>
    </w:p>
    <w:p>
      <w:pPr>
        <w:pStyle w:val="Normal"/>
        <w:spacing w:lineRule="auto" w:line="360" w:before="0" w:after="0"/>
        <w:ind w:firstLine="708"/>
        <w:jc w:val="both"/>
        <w:rPr/>
      </w:pPr>
      <w:r>
        <w:rPr>
          <w:rFonts w:cs="Arial" w:ascii="Arial" w:hAnsi="Arial"/>
          <w:lang w:val="en-US"/>
        </w:rPr>
        <w:t>A wide range of productivity (1.00 - 2.87) and susceptibility (1.</w:t>
      </w:r>
      <w:del w:id="874" w:author="Flavia Lucena [2]" w:date="2016-06-29T12:52:00Z">
        <w:r>
          <w:rPr>
            <w:rFonts w:cs="Arial" w:ascii="Arial" w:hAnsi="Arial"/>
            <w:lang w:val="en-US"/>
          </w:rPr>
          <w:delText xml:space="preserve">5 </w:delText>
        </w:r>
      </w:del>
      <w:ins w:id="875" w:author="Flavia Lucena [2]" w:date="2016-06-29T12:52:00Z">
        <w:r>
          <w:rPr>
            <w:rFonts w:cs="Arial" w:ascii="Arial" w:hAnsi="Arial"/>
            <w:lang w:val="en-US"/>
          </w:rPr>
          <w:t>4</w:t>
        </w:r>
      </w:ins>
      <w:ins w:id="876" w:author="Flavia Lucena [2]" w:date="2016-06-29T15:36:00Z">
        <w:r>
          <w:rPr>
            <w:rFonts w:cs="Arial" w:ascii="Arial" w:hAnsi="Arial"/>
            <w:lang w:val="en-US"/>
          </w:rPr>
          <w:t>0</w:t>
        </w:r>
      </w:ins>
      <w:ins w:id="877" w:author="Flavia Lucena [2]" w:date="2016-06-29T12:52:00Z">
        <w:r>
          <w:rPr>
            <w:rFonts w:cs="Arial" w:ascii="Arial" w:hAnsi="Arial"/>
            <w:lang w:val="en-US"/>
          </w:rPr>
          <w:t xml:space="preserve"> </w:t>
        </w:r>
      </w:ins>
      <w:del w:id="878" w:author="Flavia Lucena [2]" w:date="2016-06-29T12:52:00Z">
        <w:r>
          <w:rPr>
            <w:rFonts w:cs="Arial" w:ascii="Arial" w:hAnsi="Arial"/>
            <w:lang w:val="en-US"/>
          </w:rPr>
          <w:delText>-</w:delText>
        </w:r>
      </w:del>
      <w:ins w:id="879" w:author="Flavia Lucena [2]" w:date="2016-06-29T12:52:00Z">
        <w:r>
          <w:rPr>
            <w:rFonts w:cs="Arial" w:ascii="Arial" w:hAnsi="Arial"/>
            <w:lang w:val="en-US"/>
          </w:rPr>
          <w:t>–</w:t>
        </w:r>
      </w:ins>
      <w:r>
        <w:rPr>
          <w:rFonts w:cs="Arial" w:ascii="Arial" w:hAnsi="Arial"/>
          <w:lang w:val="en-US"/>
        </w:rPr>
        <w:t xml:space="preserve"> </w:t>
      </w:r>
      <w:del w:id="880" w:author="Flavia Lucena [2]" w:date="2016-06-29T12:52:00Z">
        <w:r>
          <w:rPr>
            <w:rFonts w:cs="Arial" w:ascii="Arial" w:hAnsi="Arial"/>
            <w:lang w:val="en-US"/>
          </w:rPr>
          <w:delText>2.75</w:delText>
        </w:r>
      </w:del>
      <w:ins w:id="881" w:author="Flavia Lucena [2]" w:date="2016-06-29T12:52:00Z">
        <w:r>
          <w:rPr>
            <w:rFonts w:cs="Arial" w:ascii="Arial" w:hAnsi="Arial"/>
            <w:lang w:val="en-US"/>
          </w:rPr>
          <w:t>3.00</w:t>
        </w:r>
      </w:ins>
      <w:r>
        <w:rPr>
          <w:rFonts w:cs="Arial" w:ascii="Arial" w:hAnsi="Arial"/>
          <w:lang w:val="en-US"/>
        </w:rPr>
        <w:t xml:space="preserve">) scores were </w:t>
      </w:r>
      <w:ins w:id="882" w:author="Unknown Author" w:date="2016-07-10T17:35:00Z">
        <w:r>
          <w:rPr>
            <w:rFonts w:cs="Arial" w:ascii="Arial" w:hAnsi="Arial"/>
            <w:lang w:val="en-US"/>
          </w:rPr>
          <w:t>seen</w:t>
        </w:r>
      </w:ins>
      <w:del w:id="883" w:author="Unknown Author" w:date="2016-07-10T17:35:00Z">
        <w:r>
          <w:rPr>
            <w:rFonts w:cs="Arial" w:ascii="Arial" w:hAnsi="Arial"/>
            <w:lang w:val="en-US"/>
          </w:rPr>
          <w:delText>computed</w:delText>
        </w:r>
      </w:del>
      <w:r>
        <w:rPr>
          <w:rFonts w:cs="Arial" w:ascii="Arial" w:hAnsi="Arial"/>
          <w:lang w:val="en-US"/>
        </w:rPr>
        <w:t xml:space="preserve"> (Table 4, Fig. 1). </w:t>
      </w:r>
      <w:ins w:id="884" w:author="Unknown Author" w:date="2016-07-10T17:37:00Z">
        <w:r>
          <w:rPr>
            <w:rFonts w:cs="Arial" w:ascii="Arial" w:hAnsi="Arial"/>
            <w:lang w:val="en-US"/>
          </w:rPr>
          <w:t>The</w:t>
        </w:r>
      </w:ins>
      <w:ins w:id="885" w:author="Unknown Author" w:date="2016-07-10T17:37:00Z">
        <w:r>
          <w:rPr>
            <w:rFonts w:cs="Arial" w:ascii="Arial" w:hAnsi="Arial"/>
            <w:lang w:val="en-US"/>
          </w:rPr>
          <w:t>re</w:t>
        </w:r>
      </w:ins>
      <w:del w:id="886" w:author="Unknown Author" w:date="2016-07-10T17:37:00Z">
        <w:r>
          <w:rPr>
            <w:rFonts w:cs="Arial" w:ascii="Arial" w:hAnsi="Arial"/>
            <w:lang w:val="en-US"/>
          </w:rPr>
          <w:delText>D</w:delText>
        </w:r>
      </w:del>
      <w:del w:id="887" w:author="Unknown Author" w:date="2016-07-10T17:50:00Z">
        <w:r>
          <w:rPr>
            <w:rFonts w:cs="Arial" w:ascii="Arial" w:hAnsi="Arial"/>
            <w:lang w:val="en-US"/>
          </w:rPr>
          <w:delText>ifference</w:delText>
        </w:r>
      </w:del>
      <w:del w:id="888" w:author="Unknown Author" w:date="2016-07-10T17:42:00Z">
        <w:r>
          <w:rPr>
            <w:rFonts w:cs="Arial" w:ascii="Arial" w:hAnsi="Arial"/>
            <w:lang w:val="en-US"/>
          </w:rPr>
          <w:delText>s</w:delText>
        </w:r>
      </w:del>
      <w:del w:id="889" w:author="Unknown Author" w:date="2016-07-10T17:50:00Z">
        <w:r>
          <w:rPr>
            <w:rFonts w:cs="Arial" w:ascii="Arial" w:hAnsi="Arial"/>
            <w:lang w:val="en-US"/>
          </w:rPr>
          <w:delText xml:space="preserve"> </w:delText>
        </w:r>
      </w:del>
      <w:del w:id="890" w:author="Unknown Author" w:date="2016-07-10T17:42:00Z">
        <w:r>
          <w:rPr>
            <w:rFonts w:cs="Arial" w:ascii="Arial" w:hAnsi="Arial"/>
            <w:lang w:val="en-US"/>
          </w:rPr>
          <w:delText>in</w:delText>
        </w:r>
      </w:del>
      <w:del w:id="891" w:author="Unknown Author" w:date="2016-07-10T17:50:00Z">
        <w:r>
          <w:rPr>
            <w:rFonts w:cs="Arial" w:ascii="Arial" w:hAnsi="Arial"/>
            <w:lang w:val="en-US"/>
          </w:rPr>
          <w:delText xml:space="preserve"> productivity </w:delText>
        </w:r>
      </w:del>
      <w:del w:id="892" w:author="Flavia Lucena [2]" w:date="2016-06-29T12:03:00Z">
        <w:r>
          <w:rPr>
            <w:rFonts w:cs="Arial" w:ascii="Arial" w:hAnsi="Arial"/>
            <w:lang w:val="en-US"/>
          </w:rPr>
          <w:delText xml:space="preserve">and susceptibility </w:delText>
        </w:r>
      </w:del>
      <w:del w:id="893" w:author="Unknown Author" w:date="2016-07-10T17:50:00Z">
        <w:r>
          <w:rPr>
            <w:rFonts w:cs="Arial" w:ascii="Arial" w:hAnsi="Arial"/>
            <w:lang w:val="en-US"/>
          </w:rPr>
          <w:delText xml:space="preserve">scores </w:delText>
        </w:r>
      </w:del>
      <w:del w:id="894" w:author="Unknown Author" w:date="2016-07-10T17:46:00Z">
        <w:r>
          <w:rPr>
            <w:rFonts w:cs="Arial" w:ascii="Arial" w:hAnsi="Arial"/>
            <w:lang w:val="en-US"/>
          </w:rPr>
          <w:delText>between</w:delText>
        </w:r>
      </w:del>
      <w:del w:id="895" w:author="Unknown Author" w:date="2016-07-10T17:50:00Z">
        <w:r>
          <w:rPr>
            <w:rFonts w:cs="Arial" w:ascii="Arial" w:hAnsi="Arial"/>
            <w:lang w:val="en-US"/>
          </w:rPr>
          <w:delText xml:space="preserve"> famil</w:delText>
        </w:r>
      </w:del>
      <w:del w:id="896" w:author="Unknown Author" w:date="2016-07-10T17:47:00Z">
        <w:r>
          <w:rPr>
            <w:rFonts w:cs="Arial" w:ascii="Arial" w:hAnsi="Arial"/>
            <w:lang w:val="en-US"/>
          </w:rPr>
          <w:delText>ies</w:delText>
        </w:r>
      </w:del>
      <w:del w:id="897" w:author="Unknown Author" w:date="2016-07-10T17:50:00Z">
        <w:r>
          <w:rPr>
            <w:rFonts w:cs="Arial" w:ascii="Arial" w:hAnsi="Arial"/>
            <w:lang w:val="en-US"/>
          </w:rPr>
          <w:delText xml:space="preserve"> </w:delText>
        </w:r>
      </w:del>
      <w:ins w:id="898" w:author="Unknown Author" w:date="2016-07-10T17:50:00Z">
        <w:r>
          <w:rPr>
            <w:rFonts w:cs="Arial" w:ascii="Arial" w:hAnsi="Arial"/>
            <w:lang w:val="en-US"/>
          </w:rPr>
          <w:t xml:space="preserve"> </w:t>
        </w:r>
      </w:ins>
      <w:r>
        <w:rPr>
          <w:rFonts w:cs="Arial" w:ascii="Arial" w:hAnsi="Arial"/>
          <w:lang w:val="en-US"/>
        </w:rPr>
        <w:t>w</w:t>
      </w:r>
      <w:del w:id="899" w:author="Unknown Author" w:date="2016-07-10T17:37:00Z">
        <w:r>
          <w:rPr>
            <w:rFonts w:cs="Arial" w:ascii="Arial" w:hAnsi="Arial"/>
            <w:lang w:val="en-US"/>
          </w:rPr>
          <w:delText>ere</w:delText>
        </w:r>
      </w:del>
      <w:ins w:id="900" w:author="Unknown Author" w:date="2016-07-10T17:37:00Z">
        <w:r>
          <w:rPr>
            <w:rFonts w:cs="Arial" w:ascii="Arial" w:hAnsi="Arial"/>
            <w:lang w:val="en-US"/>
          </w:rPr>
          <w:t>as</w:t>
        </w:r>
      </w:ins>
      <w:r>
        <w:rPr>
          <w:rFonts w:cs="Arial" w:ascii="Arial" w:hAnsi="Arial"/>
          <w:lang w:val="en-US"/>
        </w:rPr>
        <w:t xml:space="preserve"> significant (P &lt; 0.05)</w:t>
      </w:r>
      <w:ins w:id="901" w:author="Unknown Author" w:date="2016-07-10T17:50:00Z">
        <w:r>
          <w:rPr>
            <w:rFonts w:cs="Arial" w:ascii="Arial" w:hAnsi="Arial"/>
            <w:lang w:val="en-US"/>
          </w:rPr>
          <w:t xml:space="preserve"> </w:t>
        </w:r>
      </w:ins>
      <w:ins w:id="902" w:author="Unknown Author" w:date="2016-07-10T17:50:00Z">
        <w:r>
          <w:rPr>
            <w:rFonts w:cs="Arial" w:ascii="Arial" w:hAnsi="Arial"/>
            <w:lang w:val="en-US"/>
          </w:rPr>
          <w:t>difference between productivity scores by family</w:t>
        </w:r>
      </w:ins>
      <w:r>
        <w:rPr>
          <w:rFonts w:cs="Arial" w:ascii="Arial" w:hAnsi="Arial"/>
          <w:lang w:val="en-US"/>
        </w:rPr>
        <w:t xml:space="preserve">. The Istiophoridae family exhibited the lowest scores </w:t>
      </w:r>
      <w:del w:id="903" w:author="Unknown Author" w:date="2016-07-10T17:47:00Z">
        <w:r>
          <w:rPr>
            <w:rFonts w:cs="Arial" w:ascii="Arial" w:hAnsi="Arial"/>
            <w:lang w:val="en-US"/>
          </w:rPr>
          <w:delText xml:space="preserve">productivity scores when </w:delText>
        </w:r>
      </w:del>
      <w:r>
        <w:rPr>
          <w:rFonts w:cs="Arial" w:ascii="Arial" w:hAnsi="Arial"/>
          <w:lang w:val="en-US"/>
        </w:rPr>
        <w:t xml:space="preserve">compared to species of the family Bramidae </w:t>
      </w:r>
      <w:del w:id="904" w:author="Flavia Lucena [2]" w:date="2016-06-29T12:03:00Z">
        <w:r>
          <w:rPr>
            <w:rFonts w:cs="Arial" w:ascii="Arial" w:hAnsi="Arial"/>
            <w:lang w:val="en-US"/>
          </w:rPr>
          <w:delText xml:space="preserve">and highest susceptibility scores when compared to species of the Gempylidae family </w:delText>
        </w:r>
      </w:del>
      <w:r>
        <w:rPr>
          <w:rFonts w:cs="Arial" w:ascii="Arial" w:hAnsi="Arial"/>
          <w:lang w:val="en-US"/>
        </w:rPr>
        <w:t xml:space="preserve">(Table 5a, Fig. 2). </w:t>
      </w:r>
      <w:r>
        <w:rPr>
          <w:rFonts w:cs="Arial" w:ascii="Arial" w:hAnsi="Arial"/>
          <w:i/>
          <w:lang w:val="en-US"/>
        </w:rPr>
        <w:t xml:space="preserve">Scomberomorus regalis </w:t>
      </w:r>
      <w:r>
        <w:rPr>
          <w:rFonts w:cs="Arial" w:ascii="Arial" w:hAnsi="Arial"/>
          <w:lang w:val="en-US"/>
        </w:rPr>
        <w:t xml:space="preserve">(Scombridae, Atlantic) were the most productive, and </w:t>
      </w:r>
      <w:r>
        <w:rPr>
          <w:rFonts w:cs="Arial" w:ascii="Arial" w:hAnsi="Arial"/>
          <w:i/>
          <w:lang w:val="en-US"/>
        </w:rPr>
        <w:t xml:space="preserve">Nesiarchus nasutus </w:t>
      </w:r>
      <w:r>
        <w:rPr>
          <w:rFonts w:cs="Arial" w:ascii="Arial" w:hAnsi="Arial"/>
          <w:lang w:val="en-US"/>
        </w:rPr>
        <w:t>(Gempylidae, Atlantic)</w:t>
      </w:r>
      <w:del w:id="905" w:author="Flavia Lucena [2]" w:date="2016-06-29T12:53:00Z">
        <w:r>
          <w:rPr>
            <w:rFonts w:cs="Arial" w:ascii="Arial" w:hAnsi="Arial"/>
            <w:lang w:val="en-US"/>
          </w:rPr>
          <w:delText xml:space="preserve"> and </w:delText>
        </w:r>
      </w:del>
      <w:del w:id="906" w:author="Flavia Lucena [2]" w:date="2016-06-29T12:53:00Z">
        <w:r>
          <w:rPr>
            <w:rFonts w:cs="Arial" w:ascii="Arial" w:hAnsi="Arial"/>
            <w:i/>
            <w:lang w:val="en-US"/>
          </w:rPr>
          <w:delText xml:space="preserve">Euthynnus affinis </w:delText>
        </w:r>
      </w:del>
      <w:del w:id="907" w:author="Flavia Lucena [2]" w:date="2016-06-29T12:53:00Z">
        <w:r>
          <w:rPr>
            <w:rFonts w:cs="Arial" w:ascii="Arial" w:hAnsi="Arial"/>
            <w:lang w:val="en-US"/>
          </w:rPr>
          <w:delText>(Scombridae, Indian)</w:delText>
        </w:r>
      </w:del>
      <w:r>
        <w:rPr>
          <w:rFonts w:cs="Arial" w:ascii="Arial" w:hAnsi="Arial"/>
          <w:lang w:val="en-US"/>
        </w:rPr>
        <w:t>, the less susceptible</w:t>
      </w:r>
      <w:r>
        <w:rPr>
          <w:rFonts w:cs="Arial" w:ascii="Arial" w:hAnsi="Arial"/>
          <w:i/>
          <w:lang w:val="en-US"/>
        </w:rPr>
        <w:t xml:space="preserve"> </w:t>
      </w:r>
      <w:r>
        <w:rPr>
          <w:rFonts w:cs="Arial" w:ascii="Arial" w:hAnsi="Arial"/>
          <w:lang w:val="en-US"/>
        </w:rPr>
        <w:t xml:space="preserve">(Table 4, Fig. 1). No significant differences in productivity and susceptibility scores </w:t>
      </w:r>
      <w:del w:id="908" w:author="Unknown Author" w:date="2016-07-10T17:47:00Z">
        <w:r>
          <w:rPr>
            <w:rFonts w:cs="Arial" w:ascii="Arial" w:hAnsi="Arial"/>
            <w:lang w:val="en-US"/>
          </w:rPr>
          <w:delText xml:space="preserve">between oceans </w:delText>
        </w:r>
      </w:del>
      <w:r>
        <w:rPr>
          <w:rFonts w:cs="Arial" w:ascii="Arial" w:hAnsi="Arial"/>
          <w:lang w:val="en-US"/>
        </w:rPr>
        <w:t xml:space="preserve">were observed </w:t>
      </w:r>
      <w:ins w:id="909" w:author="Unknown Author" w:date="2016-07-10T17:47:00Z">
        <w:r>
          <w:rPr>
            <w:rFonts w:cs="Arial" w:ascii="Arial" w:hAnsi="Arial"/>
            <w:lang w:val="en-US"/>
          </w:rPr>
          <w:t xml:space="preserve">between oceans </w:t>
        </w:r>
      </w:ins>
      <w:r>
        <w:rPr>
          <w:rFonts w:cs="Arial" w:ascii="Arial" w:hAnsi="Arial"/>
          <w:lang w:val="en-US"/>
        </w:rPr>
        <w:t xml:space="preserve">(P &lt; 0.05) (Table 5b). </w:t>
      </w:r>
    </w:p>
    <w:p>
      <w:pPr>
        <w:pStyle w:val="Normal"/>
        <w:spacing w:lineRule="auto" w:line="360" w:before="0" w:after="0"/>
        <w:ind w:firstLine="708"/>
        <w:jc w:val="both"/>
        <w:rPr/>
      </w:pPr>
      <w:r>
        <w:rPr>
          <w:rFonts w:cs="Arial" w:ascii="Arial" w:hAnsi="Arial"/>
          <w:lang w:val="en-US"/>
        </w:rPr>
        <w:t xml:space="preserve">A large range </w:t>
      </w:r>
      <w:del w:id="910" w:author="Unknown Author" w:date="2016-07-10T17:50:00Z">
        <w:r>
          <w:rPr>
            <w:rFonts w:cs="Arial" w:ascii="Arial" w:hAnsi="Arial"/>
            <w:lang w:val="en-US"/>
          </w:rPr>
          <w:delText>of</w:delText>
        </w:r>
      </w:del>
      <w:ins w:id="911" w:author="Unknown Author" w:date="2016-07-10T17:50:00Z">
        <w:r>
          <w:rPr>
            <w:rFonts w:cs="Arial" w:ascii="Arial" w:hAnsi="Arial"/>
            <w:lang w:val="en-US"/>
          </w:rPr>
          <w:t>in</w:t>
        </w:r>
      </w:ins>
      <w:r>
        <w:rPr>
          <w:rFonts w:cs="Arial" w:ascii="Arial" w:hAnsi="Arial"/>
          <w:lang w:val="en-US"/>
        </w:rPr>
        <w:t xml:space="preserve"> vulnerability scores was </w:t>
      </w:r>
      <w:ins w:id="912" w:author="Unknown Author" w:date="2016-07-10T17:50:00Z">
        <w:r>
          <w:rPr>
            <w:rFonts w:cs="Arial" w:ascii="Arial" w:hAnsi="Arial"/>
            <w:lang w:val="en-US"/>
          </w:rPr>
          <w:t xml:space="preserve">also </w:t>
        </w:r>
      </w:ins>
      <w:del w:id="913" w:author="Unknown Author" w:date="2016-07-10T17:50:00Z">
        <w:r>
          <w:rPr>
            <w:rFonts w:cs="Arial" w:ascii="Arial" w:hAnsi="Arial"/>
            <w:lang w:val="en-US"/>
          </w:rPr>
          <w:delText>recorded</w:delText>
        </w:r>
      </w:del>
      <w:ins w:id="914" w:author="Unknown Author" w:date="2016-07-10T17:50:00Z">
        <w:r>
          <w:rPr>
            <w:rFonts w:cs="Arial" w:ascii="Arial" w:hAnsi="Arial"/>
            <w:lang w:val="en-US"/>
          </w:rPr>
          <w:t>seen</w:t>
        </w:r>
      </w:ins>
      <w:r>
        <w:rPr>
          <w:rFonts w:cs="Arial" w:ascii="Arial" w:hAnsi="Arial"/>
          <w:lang w:val="en-US"/>
        </w:rPr>
        <w:t xml:space="preserve">, </w:t>
      </w:r>
      <w:del w:id="915" w:author="Unknown Author" w:date="2016-07-10T17:55:00Z">
        <w:r>
          <w:rPr>
            <w:rFonts w:cs="Arial" w:ascii="Arial" w:hAnsi="Arial"/>
            <w:lang w:val="en-US"/>
          </w:rPr>
          <w:delText>ranking</w:delText>
        </w:r>
      </w:del>
      <w:ins w:id="916" w:author="Unknown Author" w:date="2016-07-10T17:55:00Z">
        <w:r>
          <w:rPr>
            <w:rFonts w:cs="Arial" w:ascii="Arial" w:hAnsi="Arial"/>
            <w:lang w:val="en-US"/>
          </w:rPr>
          <w:t>ranging</w:t>
        </w:r>
      </w:ins>
      <w:r>
        <w:rPr>
          <w:rFonts w:cs="Arial" w:ascii="Arial" w:hAnsi="Arial"/>
          <w:lang w:val="en-US"/>
        </w:rPr>
        <w:t xml:space="preserve"> from 2.54 (Atlantic Sailfish </w:t>
      </w:r>
      <w:r>
        <w:rPr>
          <w:rFonts w:cs="Arial" w:ascii="Arial" w:hAnsi="Arial"/>
          <w:i/>
          <w:lang w:val="en-US"/>
        </w:rPr>
        <w:t>Istiophorus albicans</w:t>
      </w:r>
      <w:r>
        <w:rPr>
          <w:rFonts w:cs="Arial" w:ascii="Arial" w:hAnsi="Arial"/>
          <w:lang w:val="en-US"/>
        </w:rPr>
        <w:t>) to 0.</w:t>
      </w:r>
      <w:del w:id="917" w:author="Flavia Lucena [2]" w:date="2016-06-29T12:54:00Z">
        <w:r>
          <w:rPr>
            <w:rFonts w:cs="Arial" w:ascii="Arial" w:hAnsi="Arial"/>
            <w:lang w:val="en-US"/>
          </w:rPr>
          <w:delText xml:space="preserve">53 </w:delText>
        </w:r>
      </w:del>
      <w:ins w:id="918" w:author="Flavia Lucena [2]" w:date="2016-06-29T12:54:00Z">
        <w:r>
          <w:rPr>
            <w:rFonts w:cs="Arial" w:ascii="Arial" w:hAnsi="Arial"/>
            <w:lang w:val="en-US"/>
          </w:rPr>
          <w:t xml:space="preserve">67 </w:t>
        </w:r>
      </w:ins>
      <w:r>
        <w:rPr>
          <w:rFonts w:cs="Arial" w:ascii="Arial" w:hAnsi="Arial"/>
          <w:lang w:val="en-US"/>
        </w:rPr>
        <w:t>(</w:t>
      </w:r>
      <w:ins w:id="919" w:author="Flavia Lucena [2]" w:date="2016-06-29T12:54:00Z">
        <w:r>
          <w:rPr>
            <w:rFonts w:cs="Arial" w:ascii="Arial" w:hAnsi="Arial"/>
            <w:i/>
            <w:lang w:val="en-US"/>
          </w:rPr>
          <w:t xml:space="preserve">N. nasutus </w:t>
        </w:r>
      </w:ins>
      <w:del w:id="920" w:author="Flavia Lucena [2]" w:date="2016-06-29T12:54:00Z">
        <w:r>
          <w:rPr>
            <w:rFonts w:cs="Arial" w:ascii="Arial" w:hAnsi="Arial"/>
            <w:i/>
            <w:lang w:val="en-US"/>
          </w:rPr>
          <w:delText xml:space="preserve">Euthynnus affinis </w:delText>
        </w:r>
      </w:del>
      <w:r>
        <w:rPr>
          <w:rFonts w:cs="Arial" w:ascii="Arial" w:hAnsi="Arial"/>
          <w:lang w:val="en-US"/>
        </w:rPr>
        <w:t xml:space="preserve">from the </w:t>
      </w:r>
      <w:del w:id="921" w:author="Flavia Lucena [2]" w:date="2016-06-29T12:54:00Z">
        <w:r>
          <w:rPr>
            <w:rFonts w:cs="Arial" w:ascii="Arial" w:hAnsi="Arial"/>
            <w:lang w:val="en-US"/>
          </w:rPr>
          <w:delText xml:space="preserve">Indian </w:delText>
        </w:r>
      </w:del>
      <w:ins w:id="922" w:author="Flavia Lucena [2]" w:date="2016-06-29T12:54:00Z">
        <w:r>
          <w:rPr>
            <w:rFonts w:cs="Arial" w:ascii="Arial" w:hAnsi="Arial"/>
            <w:lang w:val="en-US"/>
          </w:rPr>
          <w:t xml:space="preserve">South Atlantic </w:t>
        </w:r>
      </w:ins>
      <w:r>
        <w:rPr>
          <w:rFonts w:cs="Arial" w:ascii="Arial" w:hAnsi="Arial"/>
          <w:lang w:val="en-US"/>
        </w:rPr>
        <w:t xml:space="preserve">Ocean) (Table 4, Fig. 1). Again, the differences in vulnerability scores between oceans were not significant, but </w:t>
      </w:r>
      <w:del w:id="923" w:author="Unknown Author" w:date="2016-07-10T17:55:00Z">
        <w:r>
          <w:rPr>
            <w:rFonts w:cs="Arial" w:ascii="Arial" w:hAnsi="Arial"/>
            <w:lang w:val="en-US"/>
          </w:rPr>
          <w:delText xml:space="preserve">species of the Istiophoridae </w:delText>
        </w:r>
      </w:del>
      <w:ins w:id="924" w:author="Unknown Author" w:date="2016-07-10T17:56:00Z">
        <w:r>
          <w:rPr>
            <w:rFonts w:cs="Arial" w:ascii="Arial" w:hAnsi="Arial"/>
            <w:lang w:val="en-US"/>
          </w:rPr>
          <w:t xml:space="preserve">those between </w:t>
        </w:r>
      </w:ins>
      <w:r>
        <w:rPr>
          <w:rFonts w:cs="Arial" w:ascii="Arial" w:hAnsi="Arial"/>
          <w:lang w:val="en-US"/>
        </w:rPr>
        <w:t>famil</w:t>
      </w:r>
      <w:del w:id="925" w:author="Unknown Author" w:date="2016-07-10T17:56:00Z">
        <w:r>
          <w:rPr>
            <w:rFonts w:cs="Arial" w:ascii="Arial" w:hAnsi="Arial"/>
            <w:lang w:val="en-US"/>
          </w:rPr>
          <w:delText>y</w:delText>
        </w:r>
      </w:del>
      <w:ins w:id="926" w:author="Unknown Author" w:date="2016-07-10T17:56:00Z">
        <w:r>
          <w:rPr>
            <w:rFonts w:cs="Arial" w:ascii="Arial" w:hAnsi="Arial"/>
            <w:lang w:val="en-US"/>
          </w:rPr>
          <w:t>ies were. Species of the Istiophoridae</w:t>
        </w:r>
      </w:ins>
      <w:r>
        <w:rPr>
          <w:rFonts w:cs="Arial" w:ascii="Arial" w:hAnsi="Arial"/>
          <w:lang w:val="en-US"/>
        </w:rPr>
        <w:t xml:space="preserve"> showed the highest vulnerability scores when compared to species of the family Bramidae (P &lt; 0.05) (Table 5a, Fig. 2).  </w:t>
      </w:r>
    </w:p>
    <w:p>
      <w:pPr>
        <w:pStyle w:val="Normal"/>
        <w:spacing w:lineRule="auto" w:line="360" w:before="0" w:after="0"/>
        <w:ind w:firstLine="708"/>
        <w:jc w:val="both"/>
        <w:rPr/>
      </w:pPr>
      <w:r>
        <w:rPr>
          <w:rFonts w:cs="Arial" w:ascii="Arial" w:hAnsi="Arial"/>
          <w:color w:val="00000A"/>
          <w:lang w:val="en-US"/>
        </w:rPr>
        <w:t>Significant differences were observed for</w:t>
      </w:r>
      <w:del w:id="927" w:author="Unknown Author" w:date="2016-07-10T17:56:00Z">
        <w:r>
          <w:rPr>
            <w:rFonts w:cs="Arial" w:ascii="Arial" w:hAnsi="Arial"/>
            <w:color w:val="00000A"/>
            <w:lang w:val="en-US"/>
          </w:rPr>
          <w:delText xml:space="preserve"> the</w:delText>
        </w:r>
      </w:del>
      <w:r>
        <w:rPr>
          <w:rFonts w:cs="Arial" w:ascii="Arial" w:hAnsi="Arial"/>
          <w:color w:val="00000A"/>
          <w:lang w:val="en-US"/>
        </w:rPr>
        <w:t xml:space="preserve"> productivity</w:t>
      </w:r>
      <w:del w:id="928" w:author="Flavia Lucena [2]" w:date="2016-06-29T12:57:00Z">
        <w:r>
          <w:rPr>
            <w:rFonts w:cs="Arial" w:ascii="Arial" w:hAnsi="Arial"/>
            <w:color w:val="00000A"/>
            <w:lang w:val="en-US"/>
          </w:rPr>
          <w:delText>, susceptibility</w:delText>
        </w:r>
      </w:del>
      <w:r>
        <w:rPr>
          <w:rFonts w:cs="Arial" w:ascii="Arial" w:hAnsi="Arial"/>
          <w:color w:val="00000A"/>
          <w:lang w:val="en-US"/>
        </w:rPr>
        <w:t xml:space="preserve"> and vulnerability scores </w:t>
      </w:r>
      <w:del w:id="929" w:author="Unknown Author" w:date="2016-07-10T17:56:00Z">
        <w:r>
          <w:rPr>
            <w:rFonts w:cs="Arial" w:ascii="Arial" w:hAnsi="Arial"/>
            <w:color w:val="00000A"/>
            <w:lang w:val="en-US"/>
          </w:rPr>
          <w:delText>amongst</w:delText>
        </w:r>
      </w:del>
      <w:ins w:id="930" w:author="Unknown Author" w:date="2016-07-10T17:56:00Z">
        <w:r>
          <w:rPr>
            <w:rFonts w:cs="Arial" w:ascii="Arial" w:hAnsi="Arial"/>
            <w:color w:val="00000A"/>
            <w:lang w:val="en-US"/>
          </w:rPr>
          <w:t>between</w:t>
        </w:r>
      </w:ins>
      <w:r>
        <w:rPr>
          <w:rFonts w:cs="Arial" w:ascii="Arial" w:hAnsi="Arial"/>
          <w:color w:val="00000A"/>
          <w:lang w:val="en-US"/>
        </w:rPr>
        <w:t xml:space="preserve"> the catch fate categories (P&lt; 0.05) (Table 5c). Target species (T) </w:t>
      </w:r>
      <w:ins w:id="931" w:author="Flavia Lucena [2]" w:date="2016-06-08T15:42:00Z">
        <w:r>
          <w:rPr>
            <w:rFonts w:cs="Arial" w:ascii="Arial" w:hAnsi="Arial"/>
            <w:color w:val="00000A"/>
            <w:lang w:val="en-US"/>
          </w:rPr>
          <w:t xml:space="preserve">showed lower scores of </w:t>
        </w:r>
      </w:ins>
      <w:del w:id="932" w:author="Flavia Lucena [2]" w:date="2016-06-08T15:42:00Z">
        <w:r>
          <w:rPr>
            <w:rFonts w:cs="Arial" w:ascii="Arial" w:hAnsi="Arial"/>
            <w:color w:val="00000A"/>
            <w:lang w:val="en-US"/>
          </w:rPr>
          <w:delText xml:space="preserve">were less </w:delText>
        </w:r>
      </w:del>
      <w:r>
        <w:rPr>
          <w:rFonts w:cs="Arial" w:ascii="Arial" w:hAnsi="Arial"/>
          <w:color w:val="00000A"/>
          <w:lang w:val="en-US"/>
        </w:rPr>
        <w:t>productiv</w:t>
      </w:r>
      <w:ins w:id="933" w:author="Flavia Lucena [2]" w:date="2016-06-08T15:42:00Z">
        <w:r>
          <w:rPr>
            <w:rFonts w:cs="Arial" w:ascii="Arial" w:hAnsi="Arial"/>
            <w:color w:val="00000A"/>
            <w:lang w:val="en-US"/>
          </w:rPr>
          <w:t>ity</w:t>
        </w:r>
      </w:ins>
      <w:del w:id="934" w:author="Flavia Lucena [2]" w:date="2016-06-29T12:00:00Z">
        <w:r>
          <w:rPr>
            <w:rFonts w:cs="Arial" w:ascii="Arial" w:hAnsi="Arial"/>
            <w:color w:val="00000A"/>
            <w:lang w:val="en-US"/>
          </w:rPr>
          <w:delText>e</w:delText>
        </w:r>
      </w:del>
      <w:r>
        <w:rPr>
          <w:rFonts w:cs="Arial" w:ascii="Arial" w:hAnsi="Arial"/>
          <w:color w:val="00000A"/>
          <w:lang w:val="en-US"/>
        </w:rPr>
        <w:t xml:space="preserve"> than all </w:t>
      </w:r>
      <w:ins w:id="935" w:author="Unknown Author" w:date="2016-07-10T17:56:00Z">
        <w:r>
          <w:rPr>
            <w:rFonts w:cs="Arial" w:ascii="Arial" w:hAnsi="Arial"/>
            <w:color w:val="00000A"/>
            <w:lang w:val="en-US"/>
          </w:rPr>
          <w:t xml:space="preserve">the </w:t>
        </w:r>
      </w:ins>
      <w:r>
        <w:rPr>
          <w:rFonts w:cs="Arial" w:ascii="Arial" w:hAnsi="Arial"/>
          <w:color w:val="00000A"/>
          <w:lang w:val="en-US"/>
        </w:rPr>
        <w:t>other</w:t>
      </w:r>
      <w:del w:id="936" w:author="Unknown Author" w:date="2016-07-10T17:57:00Z">
        <w:r>
          <w:rPr>
            <w:rFonts w:cs="Arial" w:ascii="Arial" w:hAnsi="Arial"/>
            <w:color w:val="00000A"/>
            <w:lang w:val="en-US"/>
          </w:rPr>
          <w:delText>s</w:delText>
        </w:r>
      </w:del>
      <w:r>
        <w:rPr>
          <w:rFonts w:cs="Arial" w:ascii="Arial" w:hAnsi="Arial"/>
          <w:color w:val="00000A"/>
          <w:lang w:val="en-US"/>
        </w:rPr>
        <w:t xml:space="preserve"> categories and were also more </w:t>
      </w:r>
      <w:del w:id="937" w:author="Flavia Lucena [2]" w:date="2016-06-29T12:58:00Z">
        <w:r>
          <w:rPr>
            <w:rFonts w:cs="Arial" w:ascii="Arial" w:hAnsi="Arial"/>
            <w:color w:val="00000A"/>
            <w:lang w:val="en-US"/>
          </w:rPr>
          <w:delText xml:space="preserve">susceptible and </w:delText>
        </w:r>
      </w:del>
      <w:r>
        <w:rPr>
          <w:rFonts w:cs="Arial" w:ascii="Arial" w:hAnsi="Arial"/>
          <w:color w:val="00000A"/>
          <w:lang w:val="en-US"/>
        </w:rPr>
        <w:t xml:space="preserve">vulnerable than non-commercialized species (BY/D and BY/KA) </w:t>
      </w:r>
      <w:r>
        <w:rPr>
          <w:rFonts w:cs="Arial" w:ascii="Arial" w:hAnsi="Arial"/>
          <w:lang w:val="en-US"/>
        </w:rPr>
        <w:t>(P&lt; 0.05)</w:t>
      </w:r>
      <w:r>
        <w:rPr>
          <w:rFonts w:cs="Arial" w:ascii="Arial" w:hAnsi="Arial"/>
          <w:color w:val="00000A"/>
          <w:lang w:val="en-US"/>
        </w:rPr>
        <w:t xml:space="preserve"> (Fig.3, Table 5c). </w:t>
      </w:r>
      <w:del w:id="938" w:author="Flavia Lucena [2]" w:date="2016-06-29T12:58:00Z">
        <w:r>
          <w:rPr>
            <w:rFonts w:cs="Arial" w:ascii="Arial" w:hAnsi="Arial"/>
            <w:color w:val="00000A"/>
            <w:lang w:val="en-US"/>
          </w:rPr>
          <w:delText>Commercialized by-catch species (BY/KC) was an intermediate category in terms of productivity, susceptibility and hence vulnerability (P&lt; 0.05) (Fig. 3, Table 5c).</w:delText>
        </w:r>
      </w:del>
    </w:p>
    <w:p>
      <w:pPr>
        <w:pStyle w:val="Normal"/>
        <w:spacing w:lineRule="auto" w:line="360" w:before="0" w:after="0"/>
        <w:ind w:firstLine="708"/>
        <w:jc w:val="both"/>
        <w:rPr/>
      </w:pPr>
      <w:r>
        <w:rPr>
          <w:rFonts w:cs="Arial" w:ascii="Arial" w:hAnsi="Arial"/>
          <w:lang w:val="en-US"/>
        </w:rPr>
        <w:t xml:space="preserve">The top </w:t>
      </w:r>
      <w:del w:id="939" w:author="Flavia Lucena [2]" w:date="2016-07-06T15:42:00Z">
        <w:r>
          <w:rPr>
            <w:rFonts w:cs="Arial" w:ascii="Arial" w:hAnsi="Arial"/>
            <w:lang w:val="en-US"/>
          </w:rPr>
          <w:delText xml:space="preserve">9 </w:delText>
        </w:r>
      </w:del>
      <w:ins w:id="940" w:author="Flavia Lucena [2]" w:date="2016-07-06T15:42:00Z">
        <w:r>
          <w:rPr>
            <w:rFonts w:cs="Arial" w:ascii="Arial" w:hAnsi="Arial"/>
            <w:lang w:val="en-US"/>
          </w:rPr>
          <w:t xml:space="preserve">10 </w:t>
        </w:r>
      </w:ins>
      <w:r>
        <w:rPr>
          <w:rFonts w:cs="Arial" w:ascii="Arial" w:hAnsi="Arial"/>
          <w:lang w:val="en-US"/>
        </w:rPr>
        <w:t>species at risk were</w:t>
      </w:r>
      <w:del w:id="941" w:author="Unknown Author" w:date="2016-07-10T17:57:00Z">
        <w:r>
          <w:rPr>
            <w:rFonts w:cs="Arial" w:ascii="Arial" w:hAnsi="Arial"/>
            <w:lang w:val="en-US"/>
          </w:rPr>
          <w:delText xml:space="preserve"> the</w:delText>
        </w:r>
      </w:del>
      <w:r>
        <w:rPr>
          <w:rFonts w:cs="Arial" w:ascii="Arial" w:hAnsi="Arial"/>
          <w:lang w:val="en-US"/>
        </w:rPr>
        <w:t xml:space="preserve"> Atlantic </w:t>
      </w:r>
      <w:r>
        <w:rPr>
          <w:rFonts w:cs="Arial" w:ascii="Arial" w:hAnsi="Arial"/>
          <w:i/>
          <w:lang w:val="en-US"/>
        </w:rPr>
        <w:t>Istiophorus albicans</w:t>
      </w:r>
      <w:r>
        <w:rPr>
          <w:rFonts w:cs="Arial" w:ascii="Arial" w:hAnsi="Arial"/>
          <w:lang w:val="en-US"/>
        </w:rPr>
        <w:t>;</w:t>
      </w:r>
      <w:del w:id="942" w:author="Unknown Author" w:date="2016-07-10T17:57:00Z">
        <w:r>
          <w:rPr>
            <w:rFonts w:cs="Arial" w:ascii="Arial" w:hAnsi="Arial"/>
            <w:lang w:val="en-US"/>
          </w:rPr>
          <w:delText xml:space="preserve"> the</w:delText>
        </w:r>
      </w:del>
      <w:r>
        <w:rPr>
          <w:rFonts w:cs="Arial" w:ascii="Arial" w:hAnsi="Arial"/>
          <w:lang w:val="en-US"/>
        </w:rPr>
        <w:t xml:space="preserve"> Indian </w:t>
      </w:r>
      <w:ins w:id="943" w:author="Unknown Author" w:date="2016-07-10T17:57:00Z">
        <w:r>
          <w:rPr>
            <w:rFonts w:cs="Arial" w:ascii="Arial" w:hAnsi="Arial"/>
            <w:lang w:val="en-US"/>
          </w:rPr>
          <w:t xml:space="preserve">Ocean </w:t>
        </w:r>
      </w:ins>
      <w:r>
        <w:rPr>
          <w:rFonts w:cs="Arial" w:ascii="Arial" w:hAnsi="Arial"/>
          <w:i/>
          <w:lang w:val="en-US"/>
        </w:rPr>
        <w:t>Istiompax indica</w:t>
      </w:r>
      <w:r>
        <w:rPr>
          <w:rFonts w:cs="Arial" w:ascii="Arial" w:hAnsi="Arial"/>
          <w:lang w:val="en-US"/>
        </w:rPr>
        <w:t xml:space="preserve">; </w:t>
      </w:r>
      <w:del w:id="944" w:author="Unknown Author" w:date="2016-07-10T17:57:00Z">
        <w:r>
          <w:rPr>
            <w:rFonts w:cs="Arial" w:ascii="Arial" w:hAnsi="Arial"/>
            <w:lang w:val="en-US"/>
          </w:rPr>
          <w:delText xml:space="preserve">the </w:delText>
        </w:r>
      </w:del>
      <w:ins w:id="945" w:author="Flavia Lucena [2]" w:date="2016-06-29T12:59:00Z">
        <w:r>
          <w:rPr>
            <w:rFonts w:cs="Arial" w:ascii="Arial" w:hAnsi="Arial"/>
            <w:lang w:val="en-US"/>
          </w:rPr>
          <w:t xml:space="preserve">Atlantic </w:t>
        </w:r>
      </w:ins>
      <w:ins w:id="946" w:author="Flavia Lucena [2]" w:date="2016-06-29T12:59:00Z">
        <w:r>
          <w:rPr>
            <w:rFonts w:cs="Arial" w:ascii="Arial" w:hAnsi="Arial"/>
            <w:i/>
            <w:lang w:val="en-US"/>
          </w:rPr>
          <w:t xml:space="preserve">Makaira nigricans </w:t>
        </w:r>
      </w:ins>
      <w:ins w:id="947" w:author="Flavia Lucena [2]" w:date="2016-06-29T13:00:00Z">
        <w:r>
          <w:rPr>
            <w:rFonts w:cs="Arial" w:ascii="Arial" w:hAnsi="Arial"/>
            <w:lang w:val="en-US"/>
          </w:rPr>
          <w:t xml:space="preserve">and </w:t>
        </w:r>
      </w:ins>
      <w:del w:id="948" w:author="Flavia Lucena [2]" w:date="2016-06-29T13:00:00Z">
        <w:r>
          <w:rPr>
            <w:rFonts w:cs="Arial" w:ascii="Arial" w:hAnsi="Arial"/>
            <w:lang w:val="en-US"/>
          </w:rPr>
          <w:delText xml:space="preserve">the Atlantic </w:delText>
        </w:r>
      </w:del>
      <w:r>
        <w:rPr>
          <w:rFonts w:cs="Arial" w:ascii="Arial" w:hAnsi="Arial"/>
          <w:i/>
          <w:lang w:val="en-US"/>
        </w:rPr>
        <w:t>Thunnus alalunga</w:t>
      </w:r>
      <w:r>
        <w:rPr>
          <w:rFonts w:cs="Arial" w:ascii="Arial" w:hAnsi="Arial"/>
          <w:lang w:val="en-US"/>
        </w:rPr>
        <w:t>;</w:t>
      </w:r>
      <w:del w:id="949" w:author="Flavia Lucena [2]" w:date="2016-06-29T12:59:00Z">
        <w:r>
          <w:rPr>
            <w:rFonts w:cs="Arial" w:ascii="Arial" w:hAnsi="Arial"/>
            <w:lang w:val="en-US"/>
          </w:rPr>
          <w:delText xml:space="preserve"> the Indian </w:delText>
        </w:r>
      </w:del>
      <w:del w:id="950" w:author="Flavia Lucena [2]" w:date="2016-06-29T12:59:00Z">
        <w:r>
          <w:rPr>
            <w:rFonts w:cs="Arial" w:ascii="Arial" w:hAnsi="Arial"/>
            <w:i/>
            <w:lang w:val="en-US"/>
          </w:rPr>
          <w:delText>X. gladius</w:delText>
        </w:r>
      </w:del>
      <w:del w:id="951" w:author="Flavia Lucena [2]" w:date="2016-06-29T12:59:00Z">
        <w:r>
          <w:rPr>
            <w:rFonts w:cs="Arial" w:ascii="Arial" w:hAnsi="Arial"/>
            <w:lang w:val="en-US"/>
          </w:rPr>
          <w:delText xml:space="preserve">; the Atlantic </w:delText>
        </w:r>
      </w:del>
      <w:del w:id="952" w:author="Flavia Lucena [2]" w:date="2016-06-29T12:59:00Z">
        <w:r>
          <w:rPr>
            <w:rFonts w:cs="Arial" w:ascii="Arial" w:hAnsi="Arial"/>
            <w:i/>
            <w:lang w:val="en-US"/>
          </w:rPr>
          <w:delText>Makaira nigricans</w:delText>
        </w:r>
      </w:del>
      <w:del w:id="953" w:author="Flavia Lucena [2]" w:date="2016-06-29T12:59:00Z">
        <w:r>
          <w:rPr>
            <w:rFonts w:cs="Arial" w:ascii="Arial" w:hAnsi="Arial"/>
            <w:lang w:val="en-US"/>
          </w:rPr>
          <w:delText>,</w:delText>
        </w:r>
      </w:del>
      <w:r>
        <w:rPr>
          <w:rFonts w:cs="Arial" w:ascii="Arial" w:hAnsi="Arial"/>
          <w:lang w:val="en-US"/>
        </w:rPr>
        <w:t xml:space="preserve"> </w:t>
      </w:r>
      <w:del w:id="954" w:author="Unknown Author" w:date="2016-07-10T17:58:00Z">
        <w:r>
          <w:rPr>
            <w:rFonts w:cs="Arial" w:ascii="Arial" w:hAnsi="Arial"/>
            <w:lang w:val="en-US"/>
          </w:rPr>
          <w:delText xml:space="preserve">the </w:delText>
        </w:r>
      </w:del>
      <w:ins w:id="955" w:author="Flavia Lucena [2]" w:date="2016-06-29T12:59:00Z">
        <w:r>
          <w:rPr>
            <w:rFonts w:cs="Arial" w:ascii="Arial" w:hAnsi="Arial"/>
            <w:lang w:val="en-US"/>
          </w:rPr>
          <w:t xml:space="preserve">Indian </w:t>
        </w:r>
      </w:ins>
      <w:ins w:id="956" w:author="Unknown Author" w:date="2016-07-10T17:58:00Z">
        <w:r>
          <w:rPr>
            <w:rFonts w:cs="Arial" w:ascii="Arial" w:hAnsi="Arial"/>
            <w:lang w:val="en-US"/>
          </w:rPr>
          <w:t xml:space="preserve">Ocean </w:t>
        </w:r>
      </w:ins>
      <w:ins w:id="957" w:author="Flavia Lucena [2]" w:date="2016-06-29T12:59:00Z">
        <w:r>
          <w:rPr>
            <w:rFonts w:cs="Arial" w:ascii="Arial" w:hAnsi="Arial"/>
            <w:i/>
            <w:lang w:val="en-US"/>
          </w:rPr>
          <w:t>X. gladius</w:t>
        </w:r>
      </w:ins>
      <w:ins w:id="958" w:author="Flavia Lucena [2]" w:date="2016-06-29T13:00:00Z">
        <w:r>
          <w:rPr>
            <w:rFonts w:cs="Arial" w:ascii="Arial" w:hAnsi="Arial"/>
            <w:lang w:val="en-US"/>
          </w:rPr>
          <w:t xml:space="preserve">; </w:t>
        </w:r>
      </w:ins>
      <w:del w:id="959" w:author="Unknown Author" w:date="2016-07-10T17:58:00Z">
        <w:r>
          <w:rPr>
            <w:rFonts w:cs="Arial" w:ascii="Arial" w:hAnsi="Arial"/>
            <w:lang w:val="en-US"/>
          </w:rPr>
          <w:delText xml:space="preserve">the </w:delText>
        </w:r>
      </w:del>
      <w:ins w:id="960" w:author="Flavia Lucena [2]" w:date="2016-06-29T13:00:00Z">
        <w:r>
          <w:rPr>
            <w:rFonts w:cs="Arial" w:ascii="Arial" w:hAnsi="Arial"/>
            <w:lang w:val="en-US"/>
          </w:rPr>
          <w:t>Atlantic</w:t>
        </w:r>
      </w:ins>
      <w:ins w:id="961" w:author="Flavia Lucena [2]" w:date="2016-06-29T12:59:00Z">
        <w:r>
          <w:rPr>
            <w:rFonts w:cs="Arial" w:ascii="Arial" w:hAnsi="Arial"/>
            <w:i/>
            <w:lang w:val="en-US"/>
          </w:rPr>
          <w:t xml:space="preserve"> </w:t>
        </w:r>
      </w:ins>
      <w:r>
        <w:rPr>
          <w:rFonts w:cs="Arial" w:ascii="Arial" w:hAnsi="Arial"/>
          <w:i/>
          <w:lang w:val="en-US"/>
        </w:rPr>
        <w:t>T. albacares</w:t>
      </w:r>
      <w:r>
        <w:rPr>
          <w:rFonts w:cs="Arial" w:ascii="Arial" w:hAnsi="Arial"/>
          <w:lang w:val="en-US"/>
        </w:rPr>
        <w:t xml:space="preserve">, </w:t>
      </w:r>
      <w:ins w:id="962" w:author="Flavia Lucena [2]" w:date="2016-06-29T13:00:00Z">
        <w:r>
          <w:rPr>
            <w:rFonts w:cs="Arial" w:ascii="Arial" w:hAnsi="Arial"/>
            <w:i/>
            <w:lang w:val="en-US"/>
          </w:rPr>
          <w:t>Gempylus serpens</w:t>
        </w:r>
      </w:ins>
      <w:ins w:id="963" w:author="Flavia Lucena [2]" w:date="2016-06-29T13:00:00Z">
        <w:r>
          <w:rPr>
            <w:rFonts w:cs="Arial" w:ascii="Arial" w:hAnsi="Arial"/>
            <w:lang w:val="en-US"/>
          </w:rPr>
          <w:t xml:space="preserve">, </w:t>
        </w:r>
      </w:ins>
      <w:ins w:id="964" w:author="Flavia Lucena [2]" w:date="2016-06-29T13:00:00Z">
        <w:r>
          <w:rPr>
            <w:rFonts w:cs="Arial" w:ascii="Arial" w:hAnsi="Arial"/>
            <w:i/>
            <w:lang w:val="en-US"/>
          </w:rPr>
          <w:t xml:space="preserve">Ranzania laevis </w:t>
        </w:r>
      </w:ins>
      <w:ins w:id="965" w:author="Flavia Lucena [2]" w:date="2016-06-29T13:00:00Z">
        <w:r>
          <w:rPr>
            <w:rFonts w:cs="Arial" w:ascii="Arial" w:hAnsi="Arial"/>
            <w:lang w:val="en-US"/>
          </w:rPr>
          <w:t xml:space="preserve">and </w:t>
        </w:r>
      </w:ins>
      <w:r>
        <w:rPr>
          <w:rFonts w:cs="Arial" w:ascii="Arial" w:hAnsi="Arial"/>
          <w:i/>
          <w:lang w:val="en-US"/>
        </w:rPr>
        <w:t>X. gladius</w:t>
      </w:r>
      <w:ins w:id="966" w:author="Flavia Lucena [2]" w:date="2016-06-29T13:02:00Z">
        <w:r>
          <w:rPr>
            <w:rFonts w:cs="Arial" w:ascii="Arial" w:hAnsi="Arial"/>
            <w:i/>
            <w:lang w:val="en-US"/>
          </w:rPr>
          <w:t xml:space="preserve"> </w:t>
        </w:r>
      </w:ins>
      <w:ins w:id="967" w:author="Flavia Lucena [2]" w:date="2016-06-29T13:02:00Z">
        <w:r>
          <w:rPr>
            <w:rFonts w:cs="Arial" w:ascii="Arial" w:hAnsi="Arial"/>
            <w:lang w:val="en-US"/>
          </w:rPr>
          <w:t xml:space="preserve">and </w:t>
        </w:r>
      </w:ins>
      <w:del w:id="968" w:author="Flavia Lucena [2]" w:date="2016-06-29T13:02:00Z">
        <w:r>
          <w:rPr>
            <w:rFonts w:cs="Arial" w:ascii="Arial" w:hAnsi="Arial"/>
            <w:lang w:val="en-US"/>
          </w:rPr>
          <w:delText>;</w:delText>
        </w:r>
      </w:del>
      <w:del w:id="969" w:author="Flavia Lucena [2]" w:date="2016-07-06T15:42:00Z">
        <w:r>
          <w:rPr>
            <w:rFonts w:cs="Arial" w:ascii="Arial" w:hAnsi="Arial"/>
            <w:lang w:val="en-US"/>
          </w:rPr>
          <w:delText xml:space="preserve"> </w:delText>
        </w:r>
      </w:del>
      <w:del w:id="970" w:author="Unknown Author" w:date="2016-07-10T17:58:00Z">
        <w:r>
          <w:rPr>
            <w:rFonts w:cs="Arial" w:ascii="Arial" w:hAnsi="Arial"/>
            <w:lang w:val="en-US"/>
          </w:rPr>
          <w:delText xml:space="preserve">the </w:delText>
        </w:r>
      </w:del>
      <w:r>
        <w:rPr>
          <w:rFonts w:cs="Arial" w:ascii="Arial" w:hAnsi="Arial"/>
          <w:lang w:val="en-US"/>
        </w:rPr>
        <w:t xml:space="preserve">Indian </w:t>
      </w:r>
      <w:del w:id="971" w:author="Flavia Lucena [2]" w:date="2016-06-29T13:02:00Z">
        <w:r>
          <w:rPr>
            <w:rFonts w:cs="Arial" w:ascii="Arial" w:hAnsi="Arial"/>
            <w:i/>
            <w:lang w:val="en-US"/>
          </w:rPr>
          <w:delText xml:space="preserve">T. maccoyii, </w:delText>
        </w:r>
      </w:del>
      <w:del w:id="972" w:author="Flavia Lucena [2]" w:date="2016-06-29T13:02:00Z">
        <w:r>
          <w:rPr>
            <w:rFonts w:cs="Arial" w:ascii="Arial" w:hAnsi="Arial"/>
            <w:lang w:val="en-US"/>
          </w:rPr>
          <w:delText xml:space="preserve">and </w:delText>
        </w:r>
      </w:del>
      <w:ins w:id="973" w:author="Unknown Author" w:date="2016-07-10T17:58:00Z">
        <w:r>
          <w:rPr>
            <w:rFonts w:cs="Arial" w:ascii="Arial" w:hAnsi="Arial"/>
            <w:lang w:val="en-US"/>
          </w:rPr>
          <w:t xml:space="preserve">Ocean </w:t>
        </w:r>
      </w:ins>
      <w:r>
        <w:rPr>
          <w:rFonts w:cs="Arial" w:ascii="Arial" w:hAnsi="Arial"/>
          <w:i/>
          <w:lang w:val="en-US"/>
        </w:rPr>
        <w:t>T. alalunga</w:t>
      </w:r>
      <w:r>
        <w:rPr>
          <w:rFonts w:cs="Arial" w:ascii="Arial" w:hAnsi="Arial"/>
          <w:lang w:val="en-US"/>
        </w:rPr>
        <w:t>. Species considered at high risk (</w:t>
      </w:r>
      <w:ins w:id="974" w:author="Unknown Author" w:date="2016-07-10T17:58:00Z">
        <w:r>
          <w:rPr>
            <w:rFonts w:eastAsia="Droid Sans Fallback" w:cs="Arial" w:ascii="Arial" w:hAnsi="Arial"/>
            <w:color w:val="00000A"/>
            <w:sz w:val="22"/>
            <w:szCs w:val="22"/>
            <w:lang w:val="en-US" w:eastAsia="en-US" w:bidi="ar-SA"/>
          </w:rPr>
          <w:t>i.e.</w:t>
        </w:r>
      </w:ins>
      <w:ins w:id="975" w:author="Unknown Author" w:date="2016-07-10T17:58:00Z">
        <w:r>
          <w:rPr>
            <w:rFonts w:cs="Arial" w:ascii="Arial" w:hAnsi="Arial"/>
            <w:lang w:val="en-US"/>
          </w:rPr>
          <w:t xml:space="preserve"> the </w:t>
        </w:r>
      </w:ins>
      <w:r>
        <w:rPr>
          <w:rFonts w:cs="Arial" w:ascii="Arial" w:hAnsi="Arial"/>
          <w:lang w:val="en-US"/>
        </w:rPr>
        <w:t>21 first ranked species) included all billfishes (Istiophoridae and Xiphidae</w:t>
      </w:r>
      <w:ins w:id="976" w:author="Unknown Author" w:date="2016-07-10T17:58:00Z">
        <w:r>
          <w:rPr>
            <w:rFonts w:cs="Arial" w:ascii="Arial" w:hAnsi="Arial"/>
            <w:lang w:val="en-US"/>
          </w:rPr>
          <w:t xml:space="preserve"> </w:t>
        </w:r>
      </w:ins>
      <w:r>
        <w:rPr>
          <w:rFonts w:cs="Arial" w:ascii="Arial" w:hAnsi="Arial"/>
          <w:lang w:val="en-US"/>
        </w:rPr>
        <w:t>-</w:t>
      </w:r>
      <w:del w:id="977" w:author="Unknown Author" w:date="2016-07-10T17:58:00Z">
        <w:r>
          <w:rPr>
            <w:rFonts w:cs="Arial" w:ascii="Arial" w:hAnsi="Arial"/>
            <w:lang w:val="en-US"/>
          </w:rPr>
          <w:delText xml:space="preserve"> </w:delText>
        </w:r>
      </w:del>
      <w:ins w:id="978" w:author="Unknown Author" w:date="2016-07-10T17:58:00Z">
        <w:r>
          <w:rPr>
            <w:rFonts w:cs="Arial" w:ascii="Arial" w:hAnsi="Arial"/>
            <w:lang w:val="en-US"/>
          </w:rPr>
          <w:t xml:space="preserve"> </w:t>
        </w:r>
      </w:ins>
      <w:r>
        <w:rPr>
          <w:rFonts w:cs="Arial" w:ascii="Arial" w:hAnsi="Arial"/>
          <w:lang w:val="en-US"/>
        </w:rPr>
        <w:t>except for</w:t>
      </w:r>
      <w:del w:id="979" w:author="Unknown Author" w:date="2016-07-10T17:58:00Z">
        <w:r>
          <w:rPr>
            <w:rFonts w:cs="Arial" w:ascii="Arial" w:hAnsi="Arial"/>
            <w:lang w:val="en-US"/>
          </w:rPr>
          <w:delText xml:space="preserve"> the</w:delText>
        </w:r>
      </w:del>
      <w:r>
        <w:rPr>
          <w:rFonts w:cs="Arial" w:ascii="Arial" w:hAnsi="Arial"/>
          <w:lang w:val="en-US"/>
        </w:rPr>
        <w:t xml:space="preserve"> Atlantic </w:t>
      </w:r>
      <w:del w:id="980" w:author="Flavia Lucena [2]" w:date="2016-06-29T15:39:00Z">
        <w:r>
          <w:rPr>
            <w:rFonts w:cs="Arial" w:ascii="Arial" w:hAnsi="Arial"/>
            <w:i/>
            <w:lang w:val="en-US"/>
          </w:rPr>
          <w:delText>Kajikia albidus</w:delText>
        </w:r>
      </w:del>
      <w:ins w:id="981" w:author="Flavia Lucena [2]" w:date="2016-06-29T15:39:00Z">
        <w:r>
          <w:rPr>
            <w:rFonts w:cs="Arial" w:ascii="Arial" w:hAnsi="Arial"/>
            <w:i/>
            <w:lang w:val="en-US"/>
          </w:rPr>
          <w:t>T. pfluegeri</w:t>
        </w:r>
      </w:ins>
      <w:r>
        <w:rPr>
          <w:rFonts w:cs="Arial" w:ascii="Arial" w:hAnsi="Arial"/>
          <w:i/>
          <w:lang w:val="en-US"/>
        </w:rPr>
        <w:t xml:space="preserve"> </w:t>
      </w:r>
      <w:r>
        <w:rPr>
          <w:rFonts w:cs="Arial" w:ascii="Arial" w:hAnsi="Arial"/>
          <w:lang w:val="en-US"/>
        </w:rPr>
        <w:t xml:space="preserve">and </w:t>
      </w:r>
      <w:del w:id="982" w:author="Unknown Author" w:date="2016-07-10T17:58:00Z">
        <w:r>
          <w:rPr>
            <w:rFonts w:cs="Arial" w:ascii="Arial" w:hAnsi="Arial"/>
            <w:lang w:val="en-US"/>
          </w:rPr>
          <w:delText xml:space="preserve">the </w:delText>
        </w:r>
      </w:del>
      <w:r>
        <w:rPr>
          <w:rFonts w:cs="Arial" w:ascii="Arial" w:hAnsi="Arial"/>
          <w:lang w:val="en-US"/>
        </w:rPr>
        <w:t>Indian</w:t>
      </w:r>
      <w:r>
        <w:rPr>
          <w:rFonts w:cs="Arial" w:ascii="Arial" w:hAnsi="Arial"/>
          <w:i/>
          <w:lang w:val="en-US"/>
        </w:rPr>
        <w:t xml:space="preserve"> </w:t>
      </w:r>
      <w:ins w:id="983" w:author="Unknown Author" w:date="2016-07-10T17:58:00Z">
        <w:r>
          <w:rPr>
            <w:rFonts w:cs="Arial" w:ascii="Arial" w:hAnsi="Arial"/>
            <w:i/>
            <w:lang w:val="en-US"/>
          </w:rPr>
          <w:t xml:space="preserve">Ocean </w:t>
        </w:r>
      </w:ins>
      <w:r>
        <w:rPr>
          <w:rFonts w:cs="Arial" w:ascii="Arial" w:hAnsi="Arial"/>
          <w:i/>
          <w:lang w:val="en-US"/>
        </w:rPr>
        <w:t>K. audax</w:t>
      </w:r>
      <w:ins w:id="984" w:author="Unknown Author" w:date="2016-07-10T17:58:00Z">
        <w:r>
          <w:rPr>
            <w:rFonts w:cs="Arial" w:ascii="Arial" w:hAnsi="Arial"/>
            <w:i/>
            <w:lang w:val="en-US"/>
          </w:rPr>
          <w:t xml:space="preserve"> </w:t>
        </w:r>
      </w:ins>
      <w:r>
        <w:rPr>
          <w:rFonts w:cs="Arial" w:ascii="Arial" w:hAnsi="Arial"/>
          <w:i/>
          <w:lang w:val="en-US"/>
        </w:rPr>
        <w:t>-</w:t>
      </w:r>
      <w:del w:id="985" w:author="Unknown Author" w:date="2016-07-10T17:58:00Z">
        <w:r>
          <w:rPr>
            <w:rFonts w:cs="Arial" w:ascii="Arial" w:hAnsi="Arial"/>
            <w:i/>
            <w:lang w:val="en-US"/>
          </w:rPr>
          <w:delText xml:space="preserve"> </w:delText>
        </w:r>
      </w:del>
      <w:ins w:id="986" w:author="Unknown Author" w:date="2016-07-10T17:58:00Z">
        <w:r>
          <w:rPr>
            <w:rFonts w:cs="Arial" w:ascii="Arial" w:hAnsi="Arial"/>
            <w:i/>
            <w:lang w:val="en-US"/>
          </w:rPr>
          <w:t xml:space="preserve"> </w:t>
        </w:r>
      </w:ins>
      <w:r>
        <w:rPr>
          <w:rFonts w:cs="Arial" w:ascii="Arial" w:hAnsi="Arial"/>
          <w:lang w:val="en-US"/>
        </w:rPr>
        <w:t xml:space="preserve">moderate risk) and most targeted species (except Atlantic </w:t>
      </w:r>
      <w:r>
        <w:rPr>
          <w:rFonts w:cs="Arial" w:ascii="Arial" w:hAnsi="Arial"/>
          <w:i/>
          <w:lang w:val="en-US"/>
        </w:rPr>
        <w:t xml:space="preserve">T. obesus </w:t>
      </w:r>
      <w:r>
        <w:rPr>
          <w:rFonts w:cs="Arial" w:ascii="Arial" w:hAnsi="Arial"/>
          <w:lang w:val="en-US"/>
        </w:rPr>
        <w:t xml:space="preserve">and Indian </w:t>
      </w:r>
      <w:ins w:id="987" w:author="Unknown Author" w:date="2016-07-10T17:59:00Z">
        <w:r>
          <w:rPr>
            <w:rFonts w:cs="Arial" w:ascii="Arial" w:hAnsi="Arial"/>
            <w:lang w:val="en-US"/>
          </w:rPr>
          <w:t xml:space="preserve">Ocean </w:t>
        </w:r>
      </w:ins>
      <w:r>
        <w:rPr>
          <w:rFonts w:cs="Arial" w:ascii="Arial" w:hAnsi="Arial"/>
          <w:i/>
          <w:lang w:val="en-US"/>
        </w:rPr>
        <w:t>T. albacares</w:t>
      </w:r>
      <w:del w:id="988" w:author="Unknown Author" w:date="2016-07-10T17:59:00Z">
        <w:r>
          <w:rPr>
            <w:rFonts w:cs="Arial" w:ascii="Arial" w:hAnsi="Arial"/>
            <w:i/>
            <w:lang w:val="en-US"/>
          </w:rPr>
          <w:delText xml:space="preserve">; </w:delText>
        </w:r>
      </w:del>
      <w:ins w:id="989" w:author="Unknown Author" w:date="2016-07-10T17:59:00Z">
        <w:r>
          <w:rPr>
            <w:rFonts w:cs="Arial" w:ascii="Arial" w:hAnsi="Arial"/>
            <w:i/>
            <w:lang w:val="en-US"/>
          </w:rPr>
          <w:t xml:space="preserve"> - </w:t>
        </w:r>
      </w:ins>
      <w:r>
        <w:rPr>
          <w:rFonts w:cs="Arial" w:ascii="Arial" w:hAnsi="Arial"/>
          <w:lang w:val="en-US"/>
        </w:rPr>
        <w:t xml:space="preserve">moderate risk). Bycatch Scombridae species, such as </w:t>
      </w:r>
      <w:del w:id="990" w:author="Flavia Lucena [2]" w:date="2016-06-29T15:40:00Z">
        <w:r>
          <w:rPr>
            <w:rFonts w:cs="Arial" w:ascii="Arial" w:hAnsi="Arial"/>
            <w:i/>
            <w:lang w:val="en-US"/>
          </w:rPr>
          <w:delText xml:space="preserve">Scomberomorus cavalla, </w:delText>
        </w:r>
      </w:del>
      <w:r>
        <w:rPr>
          <w:rFonts w:cs="Arial" w:ascii="Arial" w:hAnsi="Arial"/>
          <w:i/>
          <w:lang w:val="en-US"/>
        </w:rPr>
        <w:t xml:space="preserve">S. brasiliensis, </w:t>
      </w:r>
      <w:ins w:id="991" w:author="Flavia Lucena [2]" w:date="2016-06-29T15:40:00Z">
        <w:r>
          <w:rPr>
            <w:rFonts w:cs="Arial" w:ascii="Arial" w:hAnsi="Arial"/>
            <w:lang w:val="en-US"/>
          </w:rPr>
          <w:t xml:space="preserve">Atlantic </w:t>
        </w:r>
      </w:ins>
      <w:r>
        <w:rPr>
          <w:rFonts w:cs="Arial" w:ascii="Arial" w:hAnsi="Arial"/>
          <w:i/>
          <w:lang w:val="en-US"/>
        </w:rPr>
        <w:t>Katsuwonus pelamis</w:t>
      </w:r>
      <w:r>
        <w:rPr>
          <w:rFonts w:cs="Arial" w:ascii="Arial" w:hAnsi="Arial"/>
          <w:lang w:val="en-US"/>
        </w:rPr>
        <w:t xml:space="preserve"> and </w:t>
      </w:r>
      <w:ins w:id="992" w:author="Flavia Lucena [2]" w:date="2016-06-29T15:41:00Z">
        <w:r>
          <w:rPr>
            <w:rFonts w:cs="Arial" w:ascii="Arial" w:hAnsi="Arial"/>
            <w:lang w:val="en-US"/>
          </w:rPr>
          <w:t xml:space="preserve">the Indian </w:t>
        </w:r>
      </w:ins>
      <w:r>
        <w:rPr>
          <w:rFonts w:cs="Arial" w:ascii="Arial" w:hAnsi="Arial"/>
          <w:i/>
          <w:lang w:val="en-US"/>
        </w:rPr>
        <w:t>Acanthocybium solandri</w:t>
      </w:r>
      <w:r>
        <w:rPr>
          <w:rFonts w:cs="Arial" w:ascii="Arial" w:hAnsi="Arial"/>
          <w:lang w:val="en-US"/>
        </w:rPr>
        <w:t xml:space="preserve">, were </w:t>
      </w:r>
      <w:del w:id="993" w:author="Unknown Author" w:date="2016-07-10T17:59:00Z">
        <w:r>
          <w:rPr>
            <w:rFonts w:cs="Arial" w:ascii="Arial" w:hAnsi="Arial"/>
            <w:lang w:val="en-US"/>
          </w:rPr>
          <w:delText>within</w:delText>
        </w:r>
      </w:del>
      <w:ins w:id="994" w:author="Unknown Author" w:date="2016-07-10T17:59:00Z">
        <w:r>
          <w:rPr>
            <w:rFonts w:cs="Arial" w:ascii="Arial" w:hAnsi="Arial"/>
            <w:lang w:val="en-US"/>
          </w:rPr>
          <w:t>in</w:t>
        </w:r>
      </w:ins>
      <w:r>
        <w:rPr>
          <w:rFonts w:cs="Arial" w:ascii="Arial" w:hAnsi="Arial"/>
          <w:lang w:val="en-US"/>
        </w:rPr>
        <w:t xml:space="preserve"> the high-risk </w:t>
      </w:r>
      <w:del w:id="995" w:author="Unknown Author" w:date="2016-07-10T17:59:00Z">
        <w:r>
          <w:rPr>
            <w:rFonts w:cs="Arial" w:ascii="Arial" w:hAnsi="Arial"/>
            <w:lang w:val="en-US"/>
          </w:rPr>
          <w:delText xml:space="preserve">species </w:delText>
        </w:r>
      </w:del>
      <w:r>
        <w:rPr>
          <w:rFonts w:cs="Arial" w:ascii="Arial" w:hAnsi="Arial"/>
          <w:lang w:val="en-US"/>
        </w:rPr>
        <w:t xml:space="preserve">group. All species considered at high risk were target or </w:t>
      </w:r>
      <w:del w:id="996" w:author="Unknown Author" w:date="2016-07-10T17:59:00Z">
        <w:r>
          <w:rPr>
            <w:rFonts w:cs="Arial" w:ascii="Arial" w:hAnsi="Arial"/>
            <w:lang w:val="en-US"/>
          </w:rPr>
          <w:delText xml:space="preserve">were </w:delText>
        </w:r>
      </w:del>
      <w:r>
        <w:rPr>
          <w:rFonts w:cs="Arial" w:ascii="Arial" w:hAnsi="Arial"/>
          <w:lang w:val="en-US"/>
        </w:rPr>
        <w:t xml:space="preserve">commercialized bycatch (BY/KC), except </w:t>
      </w:r>
      <w:del w:id="997" w:author="Unknown Author" w:date="2016-07-10T17:59:00Z">
        <w:r>
          <w:rPr>
            <w:rFonts w:cs="Arial" w:ascii="Arial" w:hAnsi="Arial"/>
            <w:lang w:val="en-US"/>
          </w:rPr>
          <w:delText xml:space="preserve">the </w:delText>
        </w:r>
      </w:del>
      <w:r>
        <w:rPr>
          <w:rFonts w:cs="Arial" w:ascii="Arial" w:hAnsi="Arial"/>
          <w:lang w:val="en-US"/>
        </w:rPr>
        <w:t>Atlantic</w:t>
      </w:r>
      <w:r>
        <w:rPr>
          <w:rFonts w:cs="Arial" w:ascii="Arial" w:hAnsi="Arial"/>
          <w:i/>
          <w:lang w:val="en-US"/>
        </w:rPr>
        <w:t xml:space="preserve"> G</w:t>
      </w:r>
      <w:ins w:id="998" w:author="Flavia Lucena [2]" w:date="2016-06-29T15:41:00Z">
        <w:r>
          <w:rPr>
            <w:rFonts w:cs="Arial" w:ascii="Arial" w:hAnsi="Arial"/>
            <w:i/>
            <w:lang w:val="en-US"/>
          </w:rPr>
          <w:t>.</w:t>
        </w:r>
      </w:ins>
      <w:del w:id="999" w:author="Flavia Lucena [2]" w:date="2016-06-29T15:41:00Z">
        <w:r>
          <w:rPr>
            <w:rFonts w:cs="Arial" w:ascii="Arial" w:hAnsi="Arial"/>
            <w:i/>
            <w:lang w:val="en-US"/>
          </w:rPr>
          <w:delText>empylus</w:delText>
        </w:r>
      </w:del>
      <w:r>
        <w:rPr>
          <w:rFonts w:cs="Arial" w:ascii="Arial" w:hAnsi="Arial"/>
          <w:i/>
          <w:lang w:val="en-US"/>
        </w:rPr>
        <w:t xml:space="preserve"> serpens </w:t>
      </w:r>
      <w:r>
        <w:rPr>
          <w:rFonts w:cs="Arial" w:ascii="Arial" w:hAnsi="Arial"/>
          <w:lang w:val="en-US"/>
        </w:rPr>
        <w:t xml:space="preserve">and </w:t>
      </w:r>
      <w:ins w:id="1000" w:author="Flavia Lucena [2]" w:date="2016-06-29T15:41:00Z">
        <w:r>
          <w:rPr>
            <w:rFonts w:cs="Arial" w:ascii="Arial" w:hAnsi="Arial"/>
            <w:i/>
            <w:lang w:val="en-US"/>
          </w:rPr>
          <w:t>R. laevis</w:t>
        </w:r>
      </w:ins>
      <w:del w:id="1001" w:author="Flavia Lucena [2]" w:date="2016-06-29T15:41:00Z">
        <w:r>
          <w:rPr>
            <w:rFonts w:cs="Arial" w:ascii="Arial" w:hAnsi="Arial"/>
            <w:i/>
            <w:lang w:val="en-US"/>
          </w:rPr>
          <w:delText>Mola mola</w:delText>
        </w:r>
      </w:del>
      <w:r>
        <w:rPr>
          <w:rFonts w:cs="Arial" w:ascii="Arial" w:hAnsi="Arial"/>
          <w:lang w:val="en-US"/>
        </w:rPr>
        <w:t xml:space="preserve">, which </w:t>
      </w:r>
      <w:del w:id="1002" w:author="Unknown Author" w:date="2016-07-10T17:59:00Z">
        <w:r>
          <w:rPr>
            <w:rFonts w:cs="Arial" w:ascii="Arial" w:hAnsi="Arial"/>
            <w:lang w:val="en-US"/>
          </w:rPr>
          <w:delText>is</w:delText>
        </w:r>
      </w:del>
      <w:ins w:id="1003" w:author="Unknown Author" w:date="2016-07-10T17:59:00Z">
        <w:r>
          <w:rPr>
            <w:rFonts w:cs="Arial" w:ascii="Arial" w:hAnsi="Arial"/>
            <w:lang w:val="en-US"/>
          </w:rPr>
          <w:t>are</w:t>
        </w:r>
      </w:ins>
      <w:r>
        <w:rPr>
          <w:rFonts w:cs="Arial" w:ascii="Arial" w:hAnsi="Arial"/>
          <w:lang w:val="en-US"/>
        </w:rPr>
        <w:t xml:space="preserve"> discarded (BY/D) (Table 4).</w:t>
      </w:r>
    </w:p>
    <w:p>
      <w:pPr>
        <w:pStyle w:val="Normal"/>
        <w:spacing w:lineRule="auto" w:line="360" w:before="0" w:after="0"/>
        <w:ind w:firstLine="708"/>
        <w:jc w:val="both"/>
        <w:rPr/>
      </w:pPr>
      <w:r>
        <w:rPr>
          <w:rFonts w:cs="Arial" w:ascii="Arial" w:hAnsi="Arial"/>
          <w:lang w:val="en-US"/>
        </w:rPr>
        <w:t xml:space="preserve">Species from </w:t>
      </w:r>
      <w:del w:id="1004" w:author="Flavia Lucena [2]" w:date="2016-06-29T15:42:00Z">
        <w:r>
          <w:rPr>
            <w:rFonts w:cs="Arial" w:ascii="Arial" w:hAnsi="Arial"/>
            <w:lang w:val="en-US"/>
          </w:rPr>
          <w:delText xml:space="preserve">9 </w:delText>
        </w:r>
      </w:del>
      <w:ins w:id="1005" w:author="Flavia Lucena [2]" w:date="2016-06-29T15:42:00Z">
        <w:r>
          <w:rPr>
            <w:rFonts w:cs="Arial" w:ascii="Arial" w:hAnsi="Arial"/>
            <w:lang w:val="en-US"/>
          </w:rPr>
          <w:t xml:space="preserve">8 </w:t>
        </w:r>
      </w:ins>
      <w:r>
        <w:rPr>
          <w:rFonts w:cs="Arial" w:ascii="Arial" w:hAnsi="Arial"/>
          <w:lang w:val="en-US"/>
        </w:rPr>
        <w:t>different families occurred in the moderate risk group (rank 22 to 40; vulnerability score from 1.8</w:t>
      </w:r>
      <w:ins w:id="1006" w:author="Flavia Lucena [2]" w:date="2016-06-29T15:43:00Z">
        <w:r>
          <w:rPr>
            <w:rFonts w:cs="Arial" w:ascii="Arial" w:hAnsi="Arial"/>
            <w:lang w:val="en-US"/>
          </w:rPr>
          <w:t>9</w:t>
        </w:r>
      </w:ins>
      <w:del w:id="1007" w:author="Flavia Lucena [2]" w:date="2016-06-29T15:43:00Z">
        <w:r>
          <w:rPr>
            <w:rFonts w:cs="Arial" w:ascii="Arial" w:hAnsi="Arial"/>
            <w:lang w:val="en-US"/>
          </w:rPr>
          <w:delText>5</w:delText>
        </w:r>
      </w:del>
      <w:r>
        <w:rPr>
          <w:rFonts w:cs="Arial" w:ascii="Arial" w:hAnsi="Arial"/>
          <w:lang w:val="en-US"/>
        </w:rPr>
        <w:t xml:space="preserve"> to 1.</w:t>
      </w:r>
      <w:ins w:id="1008" w:author="Flavia Lucena [2]" w:date="2016-06-29T15:43:00Z">
        <w:r>
          <w:rPr>
            <w:rFonts w:cs="Arial" w:ascii="Arial" w:hAnsi="Arial"/>
            <w:lang w:val="en-US"/>
          </w:rPr>
          <w:t>51</w:t>
        </w:r>
      </w:ins>
      <w:del w:id="1009" w:author="Flavia Lucena [2]" w:date="2016-06-29T15:43:00Z">
        <w:r>
          <w:rPr>
            <w:rFonts w:cs="Arial" w:ascii="Arial" w:hAnsi="Arial"/>
            <w:lang w:val="en-US"/>
          </w:rPr>
          <w:delText>43</w:delText>
        </w:r>
      </w:del>
      <w:r>
        <w:rPr>
          <w:rFonts w:cs="Arial" w:ascii="Arial" w:hAnsi="Arial"/>
          <w:lang w:val="en-US"/>
        </w:rPr>
        <w:t xml:space="preserve">) (Table 4). Most species at moderate risk are commercialized bycatch (BY/KC). </w:t>
      </w:r>
      <w:ins w:id="1010" w:author="Flavia Lucena [2]" w:date="2016-06-29T15:45:00Z">
        <w:r>
          <w:rPr>
            <w:rFonts w:cs="Arial" w:ascii="Arial" w:hAnsi="Arial"/>
            <w:lang w:val="en-US"/>
          </w:rPr>
          <w:t>Most discarded species (BY/D) were</w:t>
        </w:r>
      </w:ins>
      <w:del w:id="1011" w:author="Flavia Lucena [2]" w:date="2016-06-29T15:45:00Z">
        <w:r>
          <w:rPr>
            <w:rFonts w:cs="Arial" w:ascii="Arial" w:hAnsi="Arial"/>
            <w:lang w:val="en-US"/>
          </w:rPr>
          <w:delText>Conversely, species</w:delText>
        </w:r>
      </w:del>
      <w:r>
        <w:rPr>
          <w:rFonts w:cs="Arial" w:ascii="Arial" w:hAnsi="Arial"/>
          <w:lang w:val="en-US"/>
        </w:rPr>
        <w:t xml:space="preserve"> classified </w:t>
      </w:r>
      <w:del w:id="1012" w:author="Unknown Author" w:date="2016-07-10T18:06:00Z">
        <w:r>
          <w:rPr>
            <w:rFonts w:cs="Arial" w:ascii="Arial" w:hAnsi="Arial"/>
            <w:lang w:val="en-US"/>
          </w:rPr>
          <w:delText>at</w:delText>
        </w:r>
      </w:del>
      <w:ins w:id="1013" w:author="Unknown Author" w:date="2016-07-10T18:06:00Z">
        <w:r>
          <w:rPr>
            <w:rFonts w:cs="Arial" w:ascii="Arial" w:hAnsi="Arial"/>
            <w:lang w:val="en-US"/>
          </w:rPr>
          <w:t>as being at</w:t>
        </w:r>
      </w:ins>
      <w:r>
        <w:rPr>
          <w:rFonts w:cs="Arial" w:ascii="Arial" w:hAnsi="Arial"/>
          <w:lang w:val="en-US"/>
        </w:rPr>
        <w:t xml:space="preserve"> low risk</w:t>
      </w:r>
      <w:del w:id="1014" w:author="Flavia Lucena [2]" w:date="2016-06-29T15:46:00Z">
        <w:r>
          <w:rPr>
            <w:rFonts w:cs="Arial" w:ascii="Arial" w:hAnsi="Arial"/>
            <w:lang w:val="en-US"/>
          </w:rPr>
          <w:delText xml:space="preserve"> were mostly discarded (BY/D)</w:delText>
        </w:r>
      </w:del>
      <w:del w:id="1015" w:author="Unknown Author" w:date="2016-07-10T18:06:00Z">
        <w:r>
          <w:rPr>
            <w:rFonts w:cs="Arial" w:ascii="Arial" w:hAnsi="Arial"/>
            <w:lang w:val="en-US"/>
          </w:rPr>
          <w:delText>.</w:delText>
        </w:r>
      </w:del>
      <w:del w:id="1016" w:author="Unknown Author" w:date="2016-07-10T18:07:00Z">
        <w:r>
          <w:rPr>
            <w:rFonts w:cs="Arial" w:ascii="Arial" w:hAnsi="Arial"/>
            <w:lang w:val="en-US"/>
          </w:rPr>
          <w:delText xml:space="preserve"> </w:delText>
        </w:r>
      </w:del>
      <w:del w:id="1017" w:author="Unknown Author" w:date="2016-07-10T18:06:00Z">
        <w:r>
          <w:rPr>
            <w:rFonts w:cs="Arial" w:ascii="Arial" w:hAnsi="Arial"/>
            <w:lang w:val="en-US"/>
          </w:rPr>
          <w:delText>N</w:delText>
        </w:r>
      </w:del>
      <w:del w:id="1018" w:author="Unknown Author" w:date="2016-07-10T18:07:00Z">
        <w:r>
          <w:rPr>
            <w:rFonts w:cs="Arial" w:ascii="Arial" w:hAnsi="Arial"/>
            <w:lang w:val="en-US"/>
          </w:rPr>
          <w:delText xml:space="preserve">o target species were at </w:delText>
        </w:r>
      </w:del>
      <w:del w:id="1019" w:author="Unknown Author" w:date="2016-07-10T18:07:00Z">
        <w:r>
          <w:rPr>
            <w:rFonts w:cs="Arial" w:ascii="Arial" w:hAnsi="Arial"/>
            <w:lang w:val="en-US"/>
          </w:rPr>
          <w:delText xml:space="preserve">low risk. </w:delText>
        </w:r>
      </w:del>
      <w:ins w:id="1020" w:author="Unknown Author" w:date="2016-07-10T18:07:00Z">
        <w:r>
          <w:rPr>
            <w:rFonts w:cs="Arial" w:ascii="Arial" w:hAnsi="Arial"/>
            <w:lang w:val="en-US"/>
          </w:rPr>
          <w:t xml:space="preserve">. </w:t>
        </w:r>
      </w:ins>
      <w:r>
        <w:rPr>
          <w:rFonts w:cs="Arial" w:ascii="Arial" w:hAnsi="Arial"/>
          <w:lang w:val="en-US"/>
        </w:rPr>
        <w:t>Species classified at low risk (vulnerability score</w:t>
      </w:r>
      <w:ins w:id="1021" w:author="Unknown Author" w:date="2016-07-10T18:07:00Z">
        <w:r>
          <w:rPr>
            <w:rFonts w:cs="Arial" w:ascii="Arial" w:hAnsi="Arial"/>
            <w:lang w:val="en-US"/>
          </w:rPr>
          <w:t>s</w:t>
        </w:r>
      </w:ins>
      <w:r>
        <w:rPr>
          <w:rFonts w:cs="Arial" w:ascii="Arial" w:hAnsi="Arial"/>
          <w:lang w:val="en-US"/>
        </w:rPr>
        <w:t xml:space="preserve"> varying from 1.</w:t>
      </w:r>
      <w:del w:id="1022" w:author="Flavia Lucena [2]" w:date="2016-06-29T15:46:00Z">
        <w:r>
          <w:rPr>
            <w:rFonts w:cs="Arial" w:ascii="Arial" w:hAnsi="Arial"/>
            <w:lang w:val="en-US"/>
          </w:rPr>
          <w:delText xml:space="preserve">42 </w:delText>
        </w:r>
      </w:del>
      <w:ins w:id="1023" w:author="Flavia Lucena [2]" w:date="2016-06-29T15:46:00Z">
        <w:r>
          <w:rPr>
            <w:rFonts w:cs="Arial" w:ascii="Arial" w:hAnsi="Arial"/>
            <w:lang w:val="en-US"/>
          </w:rPr>
          <w:t xml:space="preserve">49 </w:t>
        </w:r>
      </w:ins>
      <w:r>
        <w:rPr>
          <w:rFonts w:cs="Arial" w:ascii="Arial" w:hAnsi="Arial"/>
          <w:lang w:val="en-US"/>
        </w:rPr>
        <w:t>to 0.</w:t>
      </w:r>
      <w:del w:id="1024" w:author="Flavia Lucena [2]" w:date="2016-06-29T15:46:00Z">
        <w:r>
          <w:rPr>
            <w:rFonts w:cs="Arial" w:ascii="Arial" w:hAnsi="Arial"/>
            <w:lang w:val="en-US"/>
          </w:rPr>
          <w:delText>55</w:delText>
        </w:r>
      </w:del>
      <w:ins w:id="1025" w:author="Flavia Lucena [2]" w:date="2016-06-29T15:46:00Z">
        <w:r>
          <w:rPr>
            <w:rFonts w:cs="Arial" w:ascii="Arial" w:hAnsi="Arial"/>
            <w:lang w:val="en-US"/>
          </w:rPr>
          <w:t>67</w:t>
        </w:r>
      </w:ins>
      <w:r>
        <w:rPr>
          <w:rFonts w:cs="Arial" w:ascii="Arial" w:hAnsi="Arial"/>
          <w:lang w:val="en-US"/>
        </w:rPr>
        <w:t xml:space="preserve">) </w:t>
      </w:r>
      <w:del w:id="1026" w:author="Unknown Author" w:date="2016-07-10T18:07:00Z">
        <w:r>
          <w:rPr>
            <w:rFonts w:cs="Arial" w:ascii="Arial" w:hAnsi="Arial"/>
            <w:lang w:val="en-US"/>
          </w:rPr>
          <w:delText xml:space="preserve">also </w:delText>
        </w:r>
      </w:del>
      <w:r>
        <w:rPr>
          <w:rFonts w:cs="Arial" w:ascii="Arial" w:hAnsi="Arial"/>
          <w:lang w:val="en-US"/>
        </w:rPr>
        <w:t>belonged to several families (Table 4, Fig. 3)</w:t>
      </w:r>
      <w:del w:id="1027" w:author="Unknown Author" w:date="2016-07-10T18:07:00Z">
        <w:r>
          <w:rPr>
            <w:rFonts w:cs="Arial" w:ascii="Arial" w:hAnsi="Arial"/>
            <w:lang w:val="en-US"/>
          </w:rPr>
          <w:delText>.</w:delText>
        </w:r>
      </w:del>
      <w:ins w:id="1028" w:author="Unknown Author" w:date="2016-07-10T18:07:00Z">
        <w:r>
          <w:rPr>
            <w:rFonts w:cs="Arial" w:ascii="Arial" w:hAnsi="Arial"/>
            <w:lang w:val="en-US"/>
          </w:rPr>
          <w:t xml:space="preserve">, </w:t>
        </w:r>
      </w:ins>
      <w:ins w:id="1029" w:author="Unknown Author" w:date="2016-07-10T18:07:00Z">
        <w:r>
          <w:rPr>
            <w:rFonts w:cs="Arial" w:ascii="Arial" w:hAnsi="Arial"/>
            <w:lang w:val="en-US"/>
          </w:rPr>
          <w:t>n</w:t>
        </w:r>
      </w:ins>
      <w:ins w:id="1030" w:author="Unknown Author" w:date="2016-07-10T18:07:00Z">
        <w:r>
          <w:rPr>
            <w:rFonts w:cs="Arial" w:ascii="Arial" w:hAnsi="Arial"/>
            <w:lang w:val="en-US"/>
          </w:rPr>
          <w:t xml:space="preserve">o target species were </w:t>
        </w:r>
      </w:ins>
      <w:ins w:id="1031" w:author="Unknown Author" w:date="2016-07-10T18:07:00Z">
        <w:r>
          <w:rPr>
            <w:rFonts w:cs="Arial" w:ascii="Arial" w:hAnsi="Arial"/>
            <w:lang w:val="en-US"/>
          </w:rPr>
          <w:t xml:space="preserve">assessed </w:t>
        </w:r>
      </w:ins>
      <w:ins w:id="1032" w:author="Unknown Author" w:date="2016-07-10T18:07:00Z">
        <w:r>
          <w:rPr>
            <w:rFonts w:cs="Arial" w:ascii="Arial" w:hAnsi="Arial"/>
            <w:lang w:val="en-US"/>
          </w:rPr>
          <w:t>a</w:t>
        </w:r>
      </w:ins>
      <w:ins w:id="1033" w:author="Unknown Author" w:date="2016-07-10T18:07:00Z">
        <w:r>
          <w:rPr>
            <w:rFonts w:cs="Arial" w:ascii="Arial" w:hAnsi="Arial"/>
            <w:lang w:val="en-US"/>
          </w:rPr>
          <w:t xml:space="preserve">s being at </w:t>
        </w:r>
      </w:ins>
      <w:ins w:id="1034" w:author="Unknown Author" w:date="2016-07-10T18:07:00Z">
        <w:r>
          <w:rPr>
            <w:rFonts w:cs="Arial" w:ascii="Arial" w:hAnsi="Arial"/>
            <w:lang w:val="en-US"/>
          </w:rPr>
          <w:t xml:space="preserve">low risk. </w:t>
        </w:r>
      </w:ins>
      <w:r>
        <w:rPr>
          <w:rFonts w:cs="Arial" w:ascii="Arial" w:hAnsi="Arial"/>
          <w:color w:val="00000A"/>
          <w:lang w:val="en-US"/>
        </w:rPr>
        <w:t xml:space="preserve">  </w:t>
      </w:r>
    </w:p>
    <w:p>
      <w:pPr>
        <w:pStyle w:val="Normal"/>
        <w:spacing w:lineRule="auto" w:line="360" w:before="0" w:after="0"/>
        <w:ind w:firstLine="708"/>
        <w:jc w:val="both"/>
        <w:rPr/>
      </w:pPr>
      <w:ins w:id="1035" w:author="Unknown Author" w:date="2016-07-10T18:09:00Z">
        <w:r>
          <w:rPr>
            <w:rFonts w:cs="Arial" w:ascii="Arial" w:hAnsi="Arial"/>
            <w:lang w:val="en-US"/>
          </w:rPr>
          <w:t xml:space="preserve">The </w:t>
        </w:r>
      </w:ins>
      <w:del w:id="1036" w:author="Unknown Author" w:date="2016-07-10T18:09:00Z">
        <w:r>
          <w:rPr>
            <w:rFonts w:cs="Arial" w:ascii="Arial" w:hAnsi="Arial"/>
            <w:lang w:val="en-US"/>
          </w:rPr>
          <w:delText>M</w:delText>
        </w:r>
      </w:del>
      <w:ins w:id="1037" w:author="Unknown Author" w:date="2016-07-10T18:09:00Z">
        <w:r>
          <w:rPr>
            <w:rFonts w:cs="Arial" w:ascii="Arial" w:hAnsi="Arial"/>
            <w:lang w:val="en-US"/>
          </w:rPr>
          <w:t>m</w:t>
        </w:r>
      </w:ins>
      <w:r>
        <w:rPr>
          <w:rFonts w:cs="Arial" w:ascii="Arial" w:hAnsi="Arial"/>
          <w:lang w:val="en-US"/>
        </w:rPr>
        <w:t>ost common species</w:t>
      </w:r>
      <w:ins w:id="1038" w:author="Unknown Author" w:date="2016-07-10T18:09:00Z">
        <w:r>
          <w:rPr>
            <w:rFonts w:cs="Arial" w:ascii="Arial" w:hAnsi="Arial"/>
            <w:lang w:val="en-US"/>
          </w:rPr>
          <w:t>,</w:t>
        </w:r>
      </w:ins>
      <w:r>
        <w:rPr>
          <w:rFonts w:cs="Arial" w:ascii="Arial" w:hAnsi="Arial"/>
          <w:lang w:val="en-US"/>
        </w:rPr>
        <w:t xml:space="preserve"> </w:t>
      </w:r>
      <w:del w:id="1039" w:author="Unknown Author" w:date="2016-07-10T18:09:00Z">
        <w:r>
          <w:rPr>
            <w:rFonts w:cs="Arial" w:ascii="Arial" w:hAnsi="Arial"/>
            <w:lang w:val="en-US"/>
          </w:rPr>
          <w:delText>of</w:delText>
        </w:r>
      </w:del>
      <w:ins w:id="1040" w:author="Unknown Author" w:date="2016-07-10T18:09:00Z">
        <w:r>
          <w:rPr>
            <w:rFonts w:cs="Arial" w:ascii="Arial" w:hAnsi="Arial"/>
            <w:lang w:val="en-US"/>
          </w:rPr>
          <w:t>in</w:t>
        </w:r>
      </w:ins>
      <w:r>
        <w:rPr>
          <w:rFonts w:cs="Arial" w:ascii="Arial" w:hAnsi="Arial"/>
          <w:lang w:val="en-US"/>
        </w:rPr>
        <w:t xml:space="preserve"> both oceans</w:t>
      </w:r>
      <w:ins w:id="1041" w:author="Unknown Author" w:date="2016-07-10T18:09:00Z">
        <w:r>
          <w:rPr>
            <w:rFonts w:cs="Arial" w:ascii="Arial" w:hAnsi="Arial"/>
            <w:lang w:val="en-US"/>
          </w:rPr>
          <w:t>,</w:t>
        </w:r>
      </w:ins>
      <w:r>
        <w:rPr>
          <w:rFonts w:cs="Arial" w:ascii="Arial" w:hAnsi="Arial"/>
          <w:lang w:val="en-US"/>
        </w:rPr>
        <w:t xml:space="preserve"> were classified </w:t>
      </w:r>
      <w:del w:id="1042" w:author="Unknown Author" w:date="2016-07-10T18:09:00Z">
        <w:r>
          <w:rPr>
            <w:rFonts w:cs="Arial" w:ascii="Arial" w:hAnsi="Arial"/>
            <w:lang w:val="en-US"/>
          </w:rPr>
          <w:delText>in</w:delText>
        </w:r>
      </w:del>
      <w:ins w:id="1043" w:author="Unknown Author" w:date="2016-07-10T18:09:00Z">
        <w:r>
          <w:rPr>
            <w:rFonts w:cs="Arial" w:ascii="Arial" w:hAnsi="Arial"/>
            <w:lang w:val="en-US"/>
          </w:rPr>
          <w:t>as being in</w:t>
        </w:r>
      </w:ins>
      <w:r>
        <w:rPr>
          <w:rFonts w:cs="Arial" w:ascii="Arial" w:hAnsi="Arial"/>
          <w:lang w:val="en-US"/>
        </w:rPr>
        <w:t xml:space="preserve"> the same risk category. However, the target </w:t>
      </w:r>
      <w:ins w:id="1044" w:author="Unknown Author" w:date="2016-07-10T18:09:00Z">
        <w:r>
          <w:rPr>
            <w:rFonts w:cs="Arial" w:ascii="Arial" w:hAnsi="Arial"/>
            <w:lang w:val="en-US"/>
          </w:rPr>
          <w:t xml:space="preserve">species </w:t>
        </w:r>
      </w:ins>
      <w:r>
        <w:rPr>
          <w:rFonts w:cs="Arial" w:ascii="Arial" w:hAnsi="Arial"/>
          <w:i/>
          <w:lang w:val="en-US"/>
        </w:rPr>
        <w:t>T. albacares</w:t>
      </w:r>
      <w:r>
        <w:rPr>
          <w:rFonts w:cs="Arial" w:ascii="Arial" w:hAnsi="Arial"/>
          <w:lang w:val="en-US"/>
        </w:rPr>
        <w:t xml:space="preserve"> was considered </w:t>
      </w:r>
      <w:del w:id="1045" w:author="Unknown Author" w:date="2016-07-10T18:10:00Z">
        <w:r>
          <w:rPr>
            <w:rFonts w:cs="Arial" w:ascii="Arial" w:hAnsi="Arial"/>
            <w:lang w:val="en-US"/>
          </w:rPr>
          <w:delText>at</w:delText>
        </w:r>
      </w:del>
      <w:ins w:id="1046" w:author="Unknown Author" w:date="2016-07-10T18:10:00Z">
        <w:r>
          <w:rPr>
            <w:rFonts w:cs="Arial" w:ascii="Arial" w:hAnsi="Arial"/>
            <w:lang w:val="en-US"/>
          </w:rPr>
          <w:t>as being at</w:t>
        </w:r>
      </w:ins>
      <w:r>
        <w:rPr>
          <w:rFonts w:cs="Arial" w:ascii="Arial" w:hAnsi="Arial"/>
          <w:lang w:val="en-US"/>
        </w:rPr>
        <w:t xml:space="preserve"> high risk in the Atlantic whereas it was categorized at </w:t>
      </w:r>
      <w:ins w:id="1047" w:author="Unknown Author" w:date="2016-07-10T18:10:00Z">
        <w:r>
          <w:rPr>
            <w:rFonts w:cs="Arial" w:ascii="Arial" w:hAnsi="Arial"/>
            <w:lang w:val="en-US"/>
          </w:rPr>
          <w:t xml:space="preserve">only </w:t>
        </w:r>
      </w:ins>
      <w:r>
        <w:rPr>
          <w:rFonts w:cs="Arial" w:ascii="Arial" w:hAnsi="Arial"/>
          <w:lang w:val="en-US"/>
        </w:rPr>
        <w:t xml:space="preserve">moderate risk in the Indian Ocean. The opposite was observed for the targeted </w:t>
      </w:r>
      <w:ins w:id="1048" w:author="Unknown Author" w:date="2016-07-10T18:10:00Z">
        <w:r>
          <w:rPr>
            <w:rFonts w:cs="Arial" w:ascii="Arial" w:hAnsi="Arial"/>
            <w:lang w:val="en-US"/>
          </w:rPr>
          <w:t xml:space="preserve">species </w:t>
        </w:r>
      </w:ins>
      <w:r>
        <w:rPr>
          <w:rFonts w:cs="Arial" w:ascii="Arial" w:hAnsi="Arial"/>
          <w:i/>
          <w:lang w:val="en-US"/>
        </w:rPr>
        <w:t>T. obesus</w:t>
      </w:r>
      <w:r>
        <w:rPr>
          <w:rFonts w:cs="Arial" w:ascii="Arial" w:hAnsi="Arial"/>
          <w:lang w:val="en-US"/>
        </w:rPr>
        <w:t>, which was at high risk in the Indian Ocean and at moderate risk in the Atlantic</w:t>
      </w:r>
      <w:del w:id="1049" w:author="Unknown Author" w:date="2016-07-10T18:10:00Z">
        <w:r>
          <w:rPr>
            <w:rFonts w:cs="Arial" w:ascii="Arial" w:hAnsi="Arial"/>
            <w:lang w:val="en-US"/>
          </w:rPr>
          <w:delText xml:space="preserve"> Ocean</w:delText>
        </w:r>
      </w:del>
      <w:r>
        <w:rPr>
          <w:rFonts w:cs="Arial" w:ascii="Arial" w:hAnsi="Arial"/>
          <w:lang w:val="en-US"/>
        </w:rPr>
        <w:t xml:space="preserve">. </w:t>
      </w:r>
      <w:r>
        <w:rPr>
          <w:rFonts w:cs="Arial" w:ascii="Arial" w:hAnsi="Arial"/>
          <w:i/>
          <w:lang w:val="en-US"/>
        </w:rPr>
        <w:t>K. pelamis</w:t>
      </w:r>
      <w:r>
        <w:rPr>
          <w:rFonts w:cs="Arial" w:ascii="Arial" w:hAnsi="Arial"/>
          <w:lang w:val="en-US"/>
        </w:rPr>
        <w:t xml:space="preserve"> and </w:t>
      </w:r>
      <w:del w:id="1050" w:author="Flavia Lucena [2]" w:date="2016-06-29T15:57:00Z">
        <w:r>
          <w:rPr>
            <w:rFonts w:cs="Arial" w:ascii="Arial" w:hAnsi="Arial"/>
            <w:i/>
            <w:lang w:val="en-US"/>
          </w:rPr>
          <w:delText>G. serpens</w:delText>
        </w:r>
      </w:del>
      <w:ins w:id="1051" w:author="Flavia Lucena [2]" w:date="2016-06-29T15:57:00Z">
        <w:r>
          <w:rPr>
            <w:rFonts w:cs="Arial" w:ascii="Arial" w:hAnsi="Arial"/>
            <w:i/>
            <w:lang w:val="en-US"/>
          </w:rPr>
          <w:t>R.</w:t>
        </w:r>
      </w:ins>
      <w:ins w:id="1052" w:author="Flavia Lucena [2]" w:date="2016-07-06T15:44:00Z">
        <w:r>
          <w:rPr>
            <w:rFonts w:cs="Arial" w:ascii="Arial" w:hAnsi="Arial"/>
            <w:i/>
            <w:lang w:val="en-US"/>
          </w:rPr>
          <w:t xml:space="preserve"> </w:t>
        </w:r>
      </w:ins>
      <w:ins w:id="1053" w:author="Flavia Lucena [2]" w:date="2016-06-29T15:57:00Z">
        <w:r>
          <w:rPr>
            <w:rFonts w:cs="Arial" w:ascii="Arial" w:hAnsi="Arial"/>
            <w:i/>
            <w:lang w:val="en-US"/>
          </w:rPr>
          <w:t>laevis</w:t>
        </w:r>
      </w:ins>
      <w:r>
        <w:rPr>
          <w:rFonts w:cs="Arial" w:ascii="Arial" w:hAnsi="Arial"/>
          <w:lang w:val="en-US"/>
        </w:rPr>
        <w:t xml:space="preserve"> were at high risk in the Atlantic and low </w:t>
      </w:r>
      <w:del w:id="1054" w:author="Flavia Lucena [2]" w:date="2016-06-29T15:57:00Z">
        <w:r>
          <w:rPr>
            <w:rFonts w:cs="Arial" w:ascii="Arial" w:hAnsi="Arial"/>
            <w:lang w:val="en-US"/>
          </w:rPr>
          <w:delText xml:space="preserve">and moderate </w:delText>
        </w:r>
      </w:del>
      <w:r>
        <w:rPr>
          <w:rFonts w:cs="Arial" w:ascii="Arial" w:hAnsi="Arial"/>
          <w:lang w:val="en-US"/>
        </w:rPr>
        <w:t>risk in the Indian Ocean</w:t>
      </w:r>
      <w:del w:id="1055" w:author="Flavia Lucena [2]" w:date="2016-06-29T15:57:00Z">
        <w:r>
          <w:rPr>
            <w:rFonts w:cs="Arial" w:ascii="Arial" w:hAnsi="Arial"/>
            <w:lang w:val="en-US"/>
          </w:rPr>
          <w:delText>, respectively</w:delText>
        </w:r>
      </w:del>
      <w:r>
        <w:rPr>
          <w:rFonts w:cs="Arial" w:ascii="Arial" w:hAnsi="Arial"/>
          <w:lang w:val="en-US"/>
        </w:rPr>
        <w:t xml:space="preserve"> (Table 4).</w:t>
      </w:r>
    </w:p>
    <w:p>
      <w:pPr>
        <w:pStyle w:val="Normal"/>
        <w:spacing w:lineRule="auto" w:line="360" w:before="0" w:after="0"/>
        <w:ind w:firstLine="708"/>
        <w:jc w:val="both"/>
        <w:rPr>
          <w:rFonts w:ascii="Arial" w:hAnsi="Arial" w:cs="Arial"/>
          <w:lang w:val="en-US"/>
        </w:rPr>
      </w:pPr>
      <w:r>
        <w:rPr>
          <w:rFonts w:cs="Arial" w:ascii="Arial" w:hAnsi="Arial"/>
          <w:lang w:val="en-US"/>
        </w:rPr>
      </w:r>
    </w:p>
    <w:p>
      <w:pPr>
        <w:pStyle w:val="Normal"/>
        <w:spacing w:lineRule="auto" w:line="360" w:before="0" w:after="0"/>
        <w:jc w:val="both"/>
        <w:rPr>
          <w:rFonts w:ascii="Arial" w:hAnsi="Arial" w:cs="Arial"/>
          <w:i/>
          <w:i/>
          <w:lang w:val="en-US"/>
        </w:rPr>
      </w:pPr>
      <w:r>
        <w:rPr>
          <w:rFonts w:cs="Arial" w:ascii="Arial" w:hAnsi="Arial"/>
          <w:i/>
          <w:lang w:val="en-US"/>
        </w:rPr>
        <w:t xml:space="preserve">3.2 Measuring uncertainties </w:t>
      </w:r>
    </w:p>
    <w:p>
      <w:pPr>
        <w:pStyle w:val="Normal"/>
        <w:spacing w:lineRule="auto" w:line="360" w:before="0" w:after="0"/>
        <w:ind w:firstLine="708"/>
        <w:jc w:val="both"/>
        <w:rPr/>
      </w:pPr>
      <w:r>
        <w:rPr>
          <w:rFonts w:cs="Arial" w:ascii="Arial" w:hAnsi="Arial"/>
          <w:lang w:val="en-US"/>
        </w:rPr>
        <w:t>The quality of the data was considered moderate (</w:t>
      </w:r>
      <w:ins w:id="1056" w:author="Unknown Author" w:date="2016-07-10T18:10:00Z">
        <w:r>
          <w:rPr>
            <w:rFonts w:cs="Arial" w:ascii="Arial" w:hAnsi="Arial"/>
            <w:lang w:val="en-US"/>
          </w:rPr>
          <w:t xml:space="preserve">with an </w:t>
        </w:r>
      </w:ins>
      <w:r>
        <w:rPr>
          <w:rFonts w:cs="Arial" w:ascii="Arial" w:hAnsi="Arial"/>
          <w:lang w:val="en-US"/>
        </w:rPr>
        <w:t>average vulnerability quality score</w:t>
      </w:r>
      <w:del w:id="1057" w:author="Unknown Author" w:date="2016-07-10T18:10:00Z">
        <w:r>
          <w:rPr>
            <w:rFonts w:cs="Arial" w:ascii="Arial" w:hAnsi="Arial"/>
            <w:lang w:val="en-US"/>
          </w:rPr>
          <w:delText>s</w:delText>
        </w:r>
      </w:del>
      <w:r>
        <w:rPr>
          <w:rFonts w:cs="Arial" w:ascii="Arial" w:hAnsi="Arial"/>
          <w:lang w:val="en-US"/>
        </w:rPr>
        <w:t xml:space="preserve"> of 2.</w:t>
      </w:r>
      <w:ins w:id="1058" w:author="Flavia Lucena [2]" w:date="2016-06-29T15:58:00Z">
        <w:r>
          <w:rPr>
            <w:rFonts w:cs="Arial" w:ascii="Arial" w:hAnsi="Arial"/>
            <w:lang w:val="en-US"/>
          </w:rPr>
          <w:t>2</w:t>
        </w:r>
      </w:ins>
      <w:r>
        <w:rPr>
          <w:rFonts w:cs="Arial" w:ascii="Arial" w:hAnsi="Arial"/>
          <w:lang w:val="en-US"/>
        </w:rPr>
        <w:t>0</w:t>
      </w:r>
      <w:del w:id="1059" w:author="Flavia Lucena [2]" w:date="2016-06-29T15:58:00Z">
        <w:r>
          <w:rPr>
            <w:rFonts w:cs="Arial" w:ascii="Arial" w:hAnsi="Arial"/>
            <w:lang w:val="en-US"/>
          </w:rPr>
          <w:delText>8</w:delText>
        </w:r>
      </w:del>
      <w:r>
        <w:rPr>
          <w:rFonts w:cs="Arial" w:ascii="Arial" w:hAnsi="Arial"/>
          <w:lang w:val="en-US"/>
        </w:rPr>
        <w:t xml:space="preserve">) (Table 4). Differences in overall data quality between oceans and families were not significant (p &gt; 0.05), however, average susceptibility scores were lower for the Atlantic Ocean (p &lt; 0.05). Most families </w:t>
      </w:r>
      <w:del w:id="1060" w:author="Unknown Author" w:date="2016-07-10T18:11:00Z">
        <w:r>
          <w:rPr>
            <w:rFonts w:cs="Arial" w:ascii="Arial" w:hAnsi="Arial"/>
            <w:lang w:val="en-US"/>
          </w:rPr>
          <w:delText>had</w:delText>
        </w:r>
      </w:del>
      <w:ins w:id="1061" w:author="Unknown Author" w:date="2016-07-10T18:11:00Z">
        <w:r>
          <w:rPr>
            <w:rFonts w:cs="Arial" w:ascii="Arial" w:hAnsi="Arial"/>
            <w:lang w:val="en-US"/>
          </w:rPr>
          <w:t>scored</w:t>
        </w:r>
      </w:ins>
      <w:r>
        <w:rPr>
          <w:rFonts w:cs="Arial" w:ascii="Arial" w:hAnsi="Arial"/>
          <w:lang w:val="en-US"/>
        </w:rPr>
        <w:t xml:space="preserve"> moderate </w:t>
      </w:r>
      <w:ins w:id="1062" w:author="Unknown Author" w:date="2016-07-10T18:11:00Z">
        <w:r>
          <w:rPr>
            <w:rFonts w:cs="Arial" w:ascii="Arial" w:hAnsi="Arial"/>
            <w:lang w:val="en-US"/>
          </w:rPr>
          <w:t xml:space="preserve">for </w:t>
        </w:r>
      </w:ins>
      <w:r>
        <w:rPr>
          <w:rFonts w:cs="Arial" w:ascii="Arial" w:hAnsi="Arial"/>
          <w:lang w:val="en-US"/>
        </w:rPr>
        <w:t>vulnerability quality</w:t>
      </w:r>
      <w:del w:id="1063" w:author="Unknown Author" w:date="2016-07-10T18:11:00Z">
        <w:r>
          <w:rPr>
            <w:rFonts w:cs="Arial" w:ascii="Arial" w:hAnsi="Arial"/>
            <w:lang w:val="en-US"/>
          </w:rPr>
          <w:delText xml:space="preserve"> scores</w:delText>
        </w:r>
      </w:del>
      <w:r>
        <w:rPr>
          <w:rFonts w:cs="Arial" w:ascii="Arial" w:hAnsi="Arial"/>
          <w:lang w:val="en-US"/>
        </w:rPr>
        <w:t xml:space="preserve">, except </w:t>
      </w:r>
      <w:ins w:id="1064" w:author="Unknown Author" w:date="2016-07-10T18:11:00Z">
        <w:r>
          <w:rPr>
            <w:rFonts w:cs="Arial" w:ascii="Arial" w:hAnsi="Arial"/>
            <w:lang w:val="en-US"/>
          </w:rPr>
          <w:t xml:space="preserve">for </w:t>
        </w:r>
      </w:ins>
      <w:r>
        <w:rPr>
          <w:rFonts w:cs="Arial" w:ascii="Arial" w:hAnsi="Arial"/>
          <w:lang w:val="en-US"/>
        </w:rPr>
        <w:t>Scombridae, Coryphaenidae, Xiphidae and Istiophoridae, w</w:t>
      </w:r>
      <w:del w:id="1065" w:author="Unknown Author" w:date="2016-07-10T18:11:00Z">
        <w:r>
          <w:rPr>
            <w:rFonts w:cs="Arial" w:ascii="Arial" w:hAnsi="Arial"/>
            <w:lang w:val="en-US"/>
          </w:rPr>
          <w:delText>it</w:delText>
        </w:r>
      </w:del>
      <w:r>
        <w:rPr>
          <w:rFonts w:cs="Arial" w:ascii="Arial" w:hAnsi="Arial"/>
          <w:lang w:val="en-US"/>
        </w:rPr>
        <w:t>h</w:t>
      </w:r>
      <w:ins w:id="1066" w:author="Unknown Author" w:date="2016-07-10T18:11:00Z">
        <w:r>
          <w:rPr>
            <w:rFonts w:cs="Arial" w:ascii="Arial" w:hAnsi="Arial"/>
            <w:lang w:val="en-US"/>
          </w:rPr>
          <w:t>ich had</w:t>
        </w:r>
      </w:ins>
      <w:r>
        <w:rPr>
          <w:rFonts w:cs="Arial" w:ascii="Arial" w:hAnsi="Arial"/>
          <w:lang w:val="en-US"/>
        </w:rPr>
        <w:t xml:space="preserve"> good data quality. </w:t>
      </w:r>
      <w:ins w:id="1067" w:author="Flavia Lucena [2]" w:date="2016-07-04T11:34:00Z">
        <w:r>
          <w:rPr>
            <w:rFonts w:cs="Arial" w:ascii="Arial" w:hAnsi="Arial"/>
            <w:lang w:val="en-US"/>
          </w:rPr>
          <w:t>Average susceptibility and o</w:t>
        </w:r>
      </w:ins>
      <w:del w:id="1068" w:author="Flavia Lucena [2]" w:date="2016-07-04T11:34:00Z">
        <w:r>
          <w:rPr>
            <w:rFonts w:cs="Arial" w:ascii="Arial" w:hAnsi="Arial"/>
            <w:lang w:val="en-US"/>
          </w:rPr>
          <w:delText>O</w:delText>
        </w:r>
      </w:del>
      <w:r>
        <w:rPr>
          <w:rFonts w:cs="Arial" w:ascii="Arial" w:hAnsi="Arial"/>
          <w:lang w:val="en-US"/>
        </w:rPr>
        <w:t xml:space="preserve">verall data quality of target species (T) was higher when compared to </w:t>
      </w:r>
      <w:del w:id="1069" w:author="Flavia Lucena [2]" w:date="2016-07-04T11:34:00Z">
        <w:r>
          <w:rPr>
            <w:rFonts w:cs="Arial" w:ascii="Arial" w:hAnsi="Arial"/>
            <w:lang w:val="en-US"/>
          </w:rPr>
          <w:delText xml:space="preserve">all </w:delText>
        </w:r>
      </w:del>
      <w:r>
        <w:rPr>
          <w:rFonts w:cs="Arial" w:ascii="Arial" w:hAnsi="Arial"/>
          <w:lang w:val="en-US"/>
        </w:rPr>
        <w:t xml:space="preserve">other categories of catch fate </w:t>
      </w:r>
      <w:ins w:id="1070" w:author="Flavia Lucena [2]" w:date="2016-06-29T16:28:00Z">
        <w:r>
          <w:rPr>
            <w:rFonts w:cs="Arial" w:ascii="Arial" w:hAnsi="Arial"/>
            <w:lang w:val="en-US"/>
          </w:rPr>
          <w:t xml:space="preserve">(P &lt; 0.05) </w:t>
        </w:r>
      </w:ins>
      <w:r>
        <w:rPr>
          <w:rFonts w:cs="Arial" w:ascii="Arial" w:hAnsi="Arial"/>
          <w:lang w:val="en-US"/>
        </w:rPr>
        <w:t xml:space="preserve">(Table 6). </w:t>
      </w:r>
      <w:del w:id="1071" w:author="Flavia Lucena [2]" w:date="2016-07-06T15:44:00Z">
        <w:r>
          <w:rPr>
            <w:rFonts w:cs="Arial" w:ascii="Arial" w:hAnsi="Arial"/>
            <w:lang w:val="en-US"/>
          </w:rPr>
          <w:delText>The top 14</w:delText>
        </w:r>
      </w:del>
      <w:ins w:id="1072" w:author="Flavia Lucena [2]" w:date="2016-07-06T15:44:00Z">
        <w:r>
          <w:rPr>
            <w:rFonts w:cs="Arial" w:ascii="Arial" w:hAnsi="Arial"/>
            <w:lang w:val="en-US"/>
          </w:rPr>
          <w:t>Seven</w:t>
        </w:r>
      </w:ins>
      <w:r>
        <w:rPr>
          <w:rFonts w:cs="Arial" w:ascii="Arial" w:hAnsi="Arial"/>
          <w:lang w:val="en-US"/>
        </w:rPr>
        <w:t xml:space="preserve"> species at risk had </w:t>
      </w:r>
      <w:del w:id="1073" w:author="Flavia Lucena [2]" w:date="2016-07-06T15:44:00Z">
        <w:r>
          <w:rPr>
            <w:rFonts w:cs="Arial" w:ascii="Arial" w:hAnsi="Arial"/>
            <w:lang w:val="en-US"/>
          </w:rPr>
          <w:delText xml:space="preserve">good </w:delText>
        </w:r>
      </w:del>
      <w:ins w:id="1074" w:author="Flavia Lucena [2]" w:date="2016-07-06T15:44:00Z">
        <w:r>
          <w:rPr>
            <w:rFonts w:cs="Arial" w:ascii="Arial" w:hAnsi="Arial"/>
            <w:lang w:val="en-US"/>
          </w:rPr>
          <w:t xml:space="preserve">moderate </w:t>
        </w:r>
      </w:ins>
      <w:r>
        <w:rPr>
          <w:rFonts w:cs="Arial" w:ascii="Arial" w:hAnsi="Arial"/>
          <w:lang w:val="en-US"/>
        </w:rPr>
        <w:t>quality data (Table 4; Fig 4).</w:t>
      </w:r>
    </w:p>
    <w:p>
      <w:pPr>
        <w:pStyle w:val="Normal"/>
        <w:spacing w:lineRule="auto" w:line="360" w:before="0" w:after="0"/>
        <w:ind w:firstLine="708"/>
        <w:jc w:val="both"/>
        <w:rPr/>
      </w:pPr>
      <w:r>
        <w:rPr>
          <w:rFonts w:cs="Arial" w:ascii="Arial" w:hAnsi="Arial"/>
          <w:lang w:val="en-US"/>
        </w:rPr>
        <w:t xml:space="preserve">Using the 2.5th and 97.5th percentiles of r as the inputs for </w:t>
      </w:r>
      <w:ins w:id="1075" w:author="Unknown Author" w:date="2016-07-10T18:15:00Z">
        <w:r>
          <w:rPr>
            <w:rFonts w:cs="Arial" w:ascii="Arial" w:hAnsi="Arial"/>
            <w:lang w:val="en-US"/>
          </w:rPr>
          <w:t xml:space="preserve">the </w:t>
        </w:r>
      </w:ins>
      <w:r>
        <w:rPr>
          <w:rFonts w:cs="Arial" w:ascii="Arial" w:hAnsi="Arial"/>
          <w:lang w:val="en-US"/>
        </w:rPr>
        <w:t xml:space="preserve">productivity </w:t>
      </w:r>
      <w:ins w:id="1076" w:author="Unknown Author" w:date="2016-07-10T18:15:00Z">
        <w:r>
          <w:rPr>
            <w:rFonts w:cs="Arial" w:ascii="Arial" w:hAnsi="Arial"/>
            <w:lang w:val="en-US"/>
          </w:rPr>
          <w:t xml:space="preserve">analysis </w:t>
        </w:r>
      </w:ins>
      <w:r>
        <w:rPr>
          <w:rFonts w:cs="Arial" w:ascii="Arial" w:hAnsi="Arial"/>
          <w:lang w:val="en-US"/>
        </w:rPr>
        <w:t>(</w:t>
      </w:r>
      <w:del w:id="1077" w:author="Unknown Author" w:date="2016-07-10T18:15:00Z">
        <w:r>
          <w:rPr>
            <w:rFonts w:cs="Arial" w:ascii="Arial" w:hAnsi="Arial"/>
            <w:lang w:val="en-US"/>
          </w:rPr>
          <w:delText xml:space="preserve">only </w:delText>
        </w:r>
      </w:del>
      <w:r>
        <w:rPr>
          <w:rFonts w:cs="Arial" w:ascii="Arial" w:hAnsi="Arial"/>
          <w:lang w:val="en-US"/>
        </w:rPr>
        <w:t xml:space="preserve">for species with estimated parameters), species </w:t>
      </w:r>
      <w:del w:id="1078" w:author="Unknown Author" w:date="2016-07-10T18:15:00Z">
        <w:r>
          <w:rPr>
            <w:rFonts w:cs="Arial" w:ascii="Arial" w:hAnsi="Arial"/>
            <w:lang w:val="en-US"/>
          </w:rPr>
          <w:delText>of both</w:delText>
        </w:r>
      </w:del>
      <w:ins w:id="1079" w:author="Unknown Author" w:date="2016-07-10T18:15:00Z">
        <w:r>
          <w:rPr>
            <w:rFonts w:cs="Arial" w:ascii="Arial" w:hAnsi="Arial"/>
            <w:lang w:val="en-US"/>
          </w:rPr>
          <w:t>in</w:t>
        </w:r>
      </w:ins>
      <w:r>
        <w:rPr>
          <w:rFonts w:cs="Arial" w:ascii="Arial" w:hAnsi="Arial"/>
          <w:lang w:val="en-US"/>
        </w:rPr>
        <w:t xml:space="preserve"> oceans barely changed their risk levels (</w:t>
      </w:r>
      <w:del w:id="1080" w:author="Unknown Author" w:date="2016-07-10T18:15:00Z">
        <w:r>
          <w:rPr>
            <w:rFonts w:cs="Arial" w:ascii="Arial" w:hAnsi="Arial"/>
            <w:lang w:val="en-US"/>
          </w:rPr>
          <w:delText>H</w:delText>
        </w:r>
      </w:del>
      <w:ins w:id="1081" w:author="Unknown Author" w:date="2016-07-10T18:15:00Z">
        <w:r>
          <w:rPr>
            <w:rFonts w:eastAsia="Droid Sans Fallback" w:cs="Arial" w:ascii="Arial" w:hAnsi="Arial"/>
            <w:color w:val="00000A"/>
            <w:sz w:val="22"/>
            <w:szCs w:val="22"/>
            <w:lang w:val="en-US" w:eastAsia="en-US" w:bidi="ar-SA"/>
          </w:rPr>
          <w:t>i.e.</w:t>
        </w:r>
      </w:ins>
      <w:ins w:id="1082" w:author="Unknown Author" w:date="2016-07-10T18:15:00Z">
        <w:r>
          <w:rPr>
            <w:rFonts w:cs="Arial" w:ascii="Arial" w:hAnsi="Arial"/>
            <w:lang w:val="en-US"/>
          </w:rPr>
          <w:t xml:space="preserve"> h</w:t>
        </w:r>
      </w:ins>
      <w:r>
        <w:rPr>
          <w:rFonts w:cs="Arial" w:ascii="Arial" w:hAnsi="Arial"/>
          <w:lang w:val="en-US"/>
        </w:rPr>
        <w:t xml:space="preserve">igh, </w:t>
      </w:r>
      <w:del w:id="1083" w:author="Unknown Author" w:date="2016-07-10T18:15:00Z">
        <w:r>
          <w:rPr>
            <w:rFonts w:cs="Arial" w:ascii="Arial" w:hAnsi="Arial"/>
            <w:lang w:val="en-US"/>
          </w:rPr>
          <w:delText>M</w:delText>
        </w:r>
      </w:del>
      <w:ins w:id="1084" w:author="Unknown Author" w:date="2016-07-10T18:15:00Z">
        <w:r>
          <w:rPr>
            <w:rFonts w:cs="Arial" w:ascii="Arial" w:hAnsi="Arial"/>
            <w:lang w:val="en-US"/>
          </w:rPr>
          <w:t>m</w:t>
        </w:r>
      </w:ins>
      <w:r>
        <w:rPr>
          <w:rFonts w:cs="Arial" w:ascii="Arial" w:hAnsi="Arial"/>
          <w:lang w:val="en-US"/>
        </w:rPr>
        <w:t xml:space="preserve">edium and </w:t>
      </w:r>
      <w:del w:id="1085" w:author="Unknown Author" w:date="2016-07-10T18:15:00Z">
        <w:r>
          <w:rPr>
            <w:rFonts w:cs="Arial" w:ascii="Arial" w:hAnsi="Arial"/>
            <w:lang w:val="en-US"/>
          </w:rPr>
          <w:delText>L</w:delText>
        </w:r>
      </w:del>
      <w:ins w:id="1086" w:author="Unknown Author" w:date="2016-07-10T18:15:00Z">
        <w:r>
          <w:rPr>
            <w:rFonts w:cs="Arial" w:ascii="Arial" w:hAnsi="Arial"/>
            <w:lang w:val="en-US"/>
          </w:rPr>
          <w:t>l</w:t>
        </w:r>
      </w:ins>
      <w:r>
        <w:rPr>
          <w:rFonts w:cs="Arial" w:ascii="Arial" w:hAnsi="Arial"/>
          <w:lang w:val="en-US"/>
        </w:rPr>
        <w:t xml:space="preserve">ow), although </w:t>
      </w:r>
      <w:ins w:id="1087" w:author="Unknown Author" w:date="2016-07-10T18:15:00Z">
        <w:r>
          <w:rPr>
            <w:rFonts w:cs="Arial" w:ascii="Arial" w:hAnsi="Arial"/>
            <w:lang w:val="en-US"/>
          </w:rPr>
          <w:t xml:space="preserve">the </w:t>
        </w:r>
      </w:ins>
      <w:r>
        <w:rPr>
          <w:rFonts w:cs="Arial" w:ascii="Arial" w:hAnsi="Arial"/>
          <w:lang w:val="en-US"/>
        </w:rPr>
        <w:t>vulnerability rank</w:t>
      </w:r>
      <w:ins w:id="1088" w:author="Unknown Author" w:date="2016-07-10T18:16:00Z">
        <w:r>
          <w:rPr>
            <w:rFonts w:cs="Arial" w:ascii="Arial" w:hAnsi="Arial"/>
            <w:lang w:val="en-US"/>
          </w:rPr>
          <w:t>s</w:t>
        </w:r>
      </w:ins>
      <w:r>
        <w:rPr>
          <w:rFonts w:cs="Arial" w:ascii="Arial" w:hAnsi="Arial"/>
          <w:lang w:val="en-US"/>
        </w:rPr>
        <w:t xml:space="preserve"> may change (Fig. 5). </w:t>
      </w:r>
      <w:del w:id="1089" w:author="Unknown Author" w:date="2016-07-10T18:16:00Z">
        <w:r>
          <w:rPr>
            <w:rFonts w:cs="Arial" w:ascii="Arial" w:hAnsi="Arial"/>
            <w:lang w:val="en-US"/>
          </w:rPr>
          <w:delText xml:space="preserve">The </w:delText>
        </w:r>
      </w:del>
      <w:r>
        <w:rPr>
          <w:rFonts w:cs="Arial" w:ascii="Arial" w:hAnsi="Arial"/>
          <w:lang w:val="en-US"/>
        </w:rPr>
        <w:t>South Atlantic Scombrid</w:t>
      </w:r>
      <w:ins w:id="1090" w:author="Flavia Lucena [2]" w:date="2016-06-29T16:28:00Z">
        <w:r>
          <w:rPr>
            <w:rFonts w:cs="Arial" w:ascii="Arial" w:hAnsi="Arial"/>
            <w:lang w:val="en-US"/>
          </w:rPr>
          <w:t>s</w:t>
        </w:r>
      </w:ins>
      <w:del w:id="1091" w:author="Flavia Lucena [2]" w:date="2016-06-29T16:28:00Z">
        <w:r>
          <w:rPr>
            <w:rFonts w:cs="Arial" w:ascii="Arial" w:hAnsi="Arial"/>
            <w:lang w:val="en-US"/>
          </w:rPr>
          <w:delText>aes</w:delText>
        </w:r>
      </w:del>
      <w:r>
        <w:rPr>
          <w:rFonts w:cs="Arial" w:ascii="Arial" w:hAnsi="Arial"/>
          <w:lang w:val="en-US"/>
        </w:rPr>
        <w:t xml:space="preserve"> </w:t>
      </w:r>
      <w:r>
        <w:rPr>
          <w:rFonts w:cs="Arial" w:ascii="Arial" w:hAnsi="Arial"/>
          <w:i/>
          <w:lang w:val="en-US"/>
        </w:rPr>
        <w:t>S. brasiliensis</w:t>
      </w:r>
      <w:ins w:id="1092" w:author="Flavia Lucena [2]" w:date="2016-07-05T16:14:00Z">
        <w:r>
          <w:rPr>
            <w:rFonts w:cs="Arial" w:ascii="Arial" w:hAnsi="Arial"/>
            <w:i/>
            <w:lang w:val="en-US"/>
          </w:rPr>
          <w:t>, A. solandri</w:t>
        </w:r>
      </w:ins>
      <w:ins w:id="1093" w:author="Flavia Lucena [2]" w:date="2016-07-05T16:13:00Z">
        <w:r>
          <w:rPr>
            <w:rFonts w:cs="Arial" w:ascii="Arial" w:hAnsi="Arial"/>
            <w:i/>
            <w:lang w:val="en-US"/>
          </w:rPr>
          <w:t xml:space="preserve"> </w:t>
        </w:r>
      </w:ins>
      <w:ins w:id="1094" w:author="Flavia Lucena [2]" w:date="2016-07-05T16:13:00Z">
        <w:r>
          <w:rPr>
            <w:rFonts w:cs="Arial" w:ascii="Arial" w:hAnsi="Arial"/>
            <w:lang w:val="en-US"/>
          </w:rPr>
          <w:t>and</w:t>
        </w:r>
      </w:ins>
      <w:del w:id="1095" w:author="Flavia Lucena [2]" w:date="2016-07-05T16:13:00Z">
        <w:r>
          <w:rPr>
            <w:rFonts w:cs="Arial" w:ascii="Arial" w:hAnsi="Arial"/>
            <w:i/>
            <w:lang w:val="en-US"/>
          </w:rPr>
          <w:delText>,</w:delText>
        </w:r>
      </w:del>
      <w:del w:id="1096" w:author="Flavia Lucena [2]" w:date="2016-07-05T16:14:00Z">
        <w:r>
          <w:rPr>
            <w:rFonts w:cs="Arial" w:ascii="Arial" w:hAnsi="Arial"/>
            <w:i/>
            <w:lang w:val="en-US"/>
          </w:rPr>
          <w:delText xml:space="preserve"> </w:delText>
        </w:r>
      </w:del>
      <w:del w:id="1097" w:author="Flavia Lucena [2]" w:date="2016-07-05T16:13:00Z">
        <w:r>
          <w:rPr>
            <w:rFonts w:cs="Arial" w:ascii="Arial" w:hAnsi="Arial"/>
            <w:i/>
            <w:lang w:val="en-US"/>
          </w:rPr>
          <w:delText>S. cavalla,</w:delText>
        </w:r>
      </w:del>
      <w:r>
        <w:rPr>
          <w:rFonts w:cs="Arial" w:ascii="Arial" w:hAnsi="Arial"/>
          <w:i/>
          <w:lang w:val="en-US"/>
        </w:rPr>
        <w:t xml:space="preserve"> K. pelamis</w:t>
      </w:r>
      <w:del w:id="1098" w:author="Flavia Lucena [2]" w:date="2016-07-05T16:16:00Z">
        <w:r>
          <w:rPr>
            <w:rFonts w:cs="Arial" w:ascii="Arial" w:hAnsi="Arial"/>
            <w:i/>
            <w:lang w:val="en-US"/>
          </w:rPr>
          <w:delText xml:space="preserve"> and the </w:delText>
        </w:r>
      </w:del>
      <w:del w:id="1099" w:author="Flavia Lucena [2]" w:date="2016-07-05T16:13:00Z">
        <w:r>
          <w:rPr>
            <w:rFonts w:cs="Arial" w:ascii="Arial" w:hAnsi="Arial"/>
            <w:i/>
            <w:lang w:val="en-US"/>
          </w:rPr>
          <w:delText xml:space="preserve">Indian </w:delText>
        </w:r>
      </w:del>
      <w:del w:id="1100" w:author="Flavia Lucena [2]" w:date="2016-07-05T16:16:00Z">
        <w:r>
          <w:rPr>
            <w:rFonts w:cs="Arial" w:ascii="Arial" w:hAnsi="Arial"/>
            <w:i/>
            <w:lang w:val="en-US"/>
          </w:rPr>
          <w:delText>A.</w:delText>
        </w:r>
      </w:del>
      <w:r>
        <w:rPr>
          <w:rFonts w:cs="Arial" w:ascii="Arial" w:hAnsi="Arial"/>
          <w:i/>
          <w:lang w:val="en-US"/>
        </w:rPr>
        <w:t xml:space="preserve"> </w:t>
      </w:r>
      <w:r>
        <w:rPr>
          <w:rFonts w:cs="Arial" w:ascii="Arial" w:hAnsi="Arial"/>
          <w:lang w:val="en-US"/>
        </w:rPr>
        <w:t xml:space="preserve">were either </w:t>
      </w:r>
      <w:ins w:id="1101" w:author="Unknown Author" w:date="2016-07-10T18:16:00Z">
        <w:r>
          <w:rPr>
            <w:rFonts w:cs="Arial" w:ascii="Arial" w:hAnsi="Arial"/>
            <w:lang w:val="en-US"/>
          </w:rPr>
          <w:t xml:space="preserve">assessed as being </w:t>
        </w:r>
      </w:ins>
      <w:r>
        <w:rPr>
          <w:rFonts w:cs="Arial" w:ascii="Arial" w:hAnsi="Arial"/>
          <w:lang w:val="en-US"/>
        </w:rPr>
        <w:t xml:space="preserve">at high or moderate risk, depending on the simulated r value. This was also the case </w:t>
      </w:r>
      <w:del w:id="1102" w:author="Unknown Author" w:date="2016-07-10T18:16:00Z">
        <w:r>
          <w:rPr>
            <w:rFonts w:cs="Arial" w:ascii="Arial" w:hAnsi="Arial"/>
            <w:lang w:val="en-US"/>
          </w:rPr>
          <w:delText>of</w:delText>
        </w:r>
      </w:del>
      <w:ins w:id="1103" w:author="Unknown Author" w:date="2016-07-10T18:16:00Z">
        <w:r>
          <w:rPr>
            <w:rFonts w:cs="Arial" w:ascii="Arial" w:hAnsi="Arial"/>
            <w:lang w:val="en-US"/>
          </w:rPr>
          <w:t>for</w:t>
        </w:r>
      </w:ins>
      <w:r>
        <w:rPr>
          <w:rFonts w:cs="Arial" w:ascii="Arial" w:hAnsi="Arial"/>
          <w:lang w:val="en-US"/>
        </w:rPr>
        <w:t xml:space="preserve"> the Isthiophoridae </w:t>
      </w:r>
      <w:r>
        <w:rPr>
          <w:rFonts w:cs="Arial" w:ascii="Arial" w:hAnsi="Arial"/>
          <w:i/>
          <w:lang w:val="en-US"/>
        </w:rPr>
        <w:t>K. audax</w:t>
      </w:r>
      <w:r>
        <w:rPr>
          <w:rFonts w:cs="Arial" w:ascii="Arial" w:hAnsi="Arial"/>
          <w:lang w:val="en-US"/>
        </w:rPr>
        <w:t xml:space="preserve"> (Indian Ocean), </w:t>
      </w:r>
      <w:r>
        <w:rPr>
          <w:rFonts w:cs="Arial" w:ascii="Arial" w:hAnsi="Arial"/>
          <w:i/>
          <w:lang w:val="en-US"/>
        </w:rPr>
        <w:t>T.georgii</w:t>
      </w:r>
      <w:r>
        <w:rPr>
          <w:rFonts w:cs="Arial" w:ascii="Arial" w:hAnsi="Arial"/>
          <w:lang w:val="en-US"/>
        </w:rPr>
        <w:t xml:space="preserve"> and </w:t>
      </w:r>
      <w:r>
        <w:rPr>
          <w:rFonts w:cs="Arial" w:ascii="Arial" w:hAnsi="Arial"/>
          <w:i/>
          <w:lang w:val="en-US"/>
        </w:rPr>
        <w:t>T. pfluegeri</w:t>
      </w:r>
      <w:r>
        <w:rPr>
          <w:rFonts w:cs="Arial" w:ascii="Arial" w:hAnsi="Arial"/>
          <w:lang w:val="en-US"/>
        </w:rPr>
        <w:t xml:space="preserve"> (South Atlantic Ocean) (Fig. 5).</w:t>
      </w:r>
    </w:p>
    <w:p>
      <w:pPr>
        <w:pStyle w:val="Normal"/>
        <w:spacing w:lineRule="auto" w:line="360" w:before="0" w:after="0"/>
        <w:jc w:val="both"/>
        <w:rPr>
          <w:rFonts w:ascii="Arial" w:hAnsi="Arial" w:cs="Arial"/>
          <w:lang w:val="en-US"/>
        </w:rPr>
      </w:pPr>
      <w:r>
        <w:rPr>
          <w:rFonts w:cs="Arial" w:ascii="Arial" w:hAnsi="Arial"/>
          <w:lang w:val="en-US"/>
        </w:rPr>
        <w:t xml:space="preserve"> </w:t>
      </w:r>
    </w:p>
    <w:p>
      <w:pPr>
        <w:pStyle w:val="Normal"/>
        <w:spacing w:lineRule="auto" w:line="360" w:before="0" w:after="0"/>
        <w:jc w:val="both"/>
        <w:rPr>
          <w:rFonts w:ascii="Arial" w:hAnsi="Arial" w:cs="Arial"/>
          <w:i/>
          <w:i/>
          <w:lang w:val="en-US"/>
        </w:rPr>
      </w:pPr>
      <w:r>
        <w:rPr>
          <w:rFonts w:cs="Arial" w:ascii="Arial" w:hAnsi="Arial"/>
          <w:i/>
          <w:lang w:val="en-US"/>
        </w:rPr>
        <w:t>3.3. Integrating data analysis</w:t>
      </w:r>
    </w:p>
    <w:p>
      <w:pPr>
        <w:pStyle w:val="Normal"/>
        <w:spacing w:lineRule="auto" w:line="360" w:before="0" w:after="0"/>
        <w:jc w:val="both"/>
        <w:rPr/>
      </w:pPr>
      <w:r>
        <w:rPr>
          <w:rFonts w:cs="Arial" w:ascii="Arial" w:hAnsi="Arial"/>
          <w:b/>
          <w:lang w:val="en-US"/>
        </w:rPr>
        <w:tab/>
      </w:r>
      <w:r>
        <w:rPr>
          <w:rFonts w:cs="Arial" w:ascii="Arial" w:hAnsi="Arial"/>
          <w:lang w:val="en-US"/>
        </w:rPr>
        <w:t xml:space="preserve">Overall, only 32% (27% and 41%, respectively, for the South Atlantic and Indian Oceans) of </w:t>
      </w:r>
      <w:del w:id="1104" w:author="Unknown Author" w:date="2016-07-10T19:05:00Z">
        <w:r>
          <w:rPr>
            <w:rFonts w:cs="Arial" w:ascii="Arial" w:hAnsi="Arial"/>
            <w:lang w:val="en-US"/>
          </w:rPr>
          <w:delText>all</w:delText>
        </w:r>
      </w:del>
      <w:ins w:id="1105" w:author="Unknown Author" w:date="2016-07-10T19:05:00Z">
        <w:r>
          <w:rPr>
            <w:rFonts w:cs="Arial" w:ascii="Arial" w:hAnsi="Arial"/>
            <w:lang w:val="en-US"/>
          </w:rPr>
          <w:t>the</w:t>
        </w:r>
      </w:ins>
      <w:r>
        <w:rPr>
          <w:rFonts w:cs="Arial" w:ascii="Arial" w:hAnsi="Arial"/>
          <w:lang w:val="en-US"/>
        </w:rPr>
        <w:t xml:space="preserve"> teleost stocks were assessed by the RFMOs</w:t>
      </w:r>
      <w:del w:id="1106" w:author="Unknown Author" w:date="2016-07-10T19:10:00Z">
        <w:r>
          <w:rPr>
            <w:rFonts w:cs="Arial" w:ascii="Arial" w:hAnsi="Arial"/>
            <w:lang w:val="en-US"/>
          </w:rPr>
          <w:delText>.</w:delText>
        </w:r>
      </w:del>
      <w:ins w:id="1107" w:author="Unknown Author" w:date="2016-07-10T19:10:00Z">
        <w:r>
          <w:rPr>
            <w:rFonts w:cs="Arial" w:ascii="Arial" w:hAnsi="Arial"/>
            <w:lang w:val="en-US"/>
          </w:rPr>
          <w:t>,</w:t>
        </w:r>
      </w:ins>
      <w:r>
        <w:rPr>
          <w:rFonts w:cs="Arial" w:ascii="Arial" w:hAnsi="Arial"/>
          <w:lang w:val="en-US"/>
        </w:rPr>
        <w:t xml:space="preserve"> </w:t>
      </w:r>
      <w:del w:id="1108" w:author="Unknown Author" w:date="2016-07-10T19:10:00Z">
        <w:r>
          <w:rPr>
            <w:rFonts w:cs="Arial" w:ascii="Arial" w:hAnsi="Arial"/>
            <w:lang w:val="en-US"/>
          </w:rPr>
          <w:delText>H</w:delText>
        </w:r>
      </w:del>
      <w:ins w:id="1109" w:author="Unknown Author" w:date="2016-07-10T19:10:00Z">
        <w:r>
          <w:rPr>
            <w:rFonts w:cs="Arial" w:ascii="Arial" w:hAnsi="Arial"/>
            <w:lang w:val="en-US"/>
          </w:rPr>
          <w:t>h</w:t>
        </w:r>
      </w:ins>
      <w:r>
        <w:rPr>
          <w:rFonts w:cs="Arial" w:ascii="Arial" w:hAnsi="Arial"/>
          <w:lang w:val="en-US"/>
        </w:rPr>
        <w:t xml:space="preserve">owever, </w:t>
      </w:r>
      <w:del w:id="1110" w:author="Unknown Author" w:date="2016-07-10T19:10:00Z">
        <w:r>
          <w:rPr>
            <w:rFonts w:cs="Arial" w:ascii="Arial" w:hAnsi="Arial"/>
            <w:lang w:val="en-US"/>
          </w:rPr>
          <w:delText>the majorit</w:delText>
        </w:r>
      </w:del>
      <w:ins w:id="1111" w:author="Unknown Author" w:date="2016-07-10T19:10:00Z">
        <w:r>
          <w:rPr>
            <w:rFonts w:cs="Arial" w:ascii="Arial" w:hAnsi="Arial"/>
            <w:lang w:val="en-US"/>
          </w:rPr>
          <w:t>90%</w:t>
        </w:r>
      </w:ins>
      <w:del w:id="1112" w:author="Unknown Author" w:date="2016-07-10T19:10:00Z">
        <w:r>
          <w:rPr>
            <w:rFonts w:cs="Arial" w:ascii="Arial" w:hAnsi="Arial"/>
            <w:lang w:val="en-US"/>
          </w:rPr>
          <w:delText>y</w:delText>
        </w:r>
      </w:del>
      <w:r>
        <w:rPr>
          <w:rFonts w:cs="Arial" w:ascii="Arial" w:hAnsi="Arial"/>
          <w:lang w:val="en-US"/>
        </w:rPr>
        <w:t xml:space="preserve"> </w:t>
      </w:r>
      <w:del w:id="1113" w:author="Unknown Author" w:date="2016-07-10T19:10:00Z">
        <w:r>
          <w:rPr>
            <w:rFonts w:cs="Arial" w:ascii="Arial" w:hAnsi="Arial"/>
            <w:lang w:val="en-US"/>
          </w:rPr>
          <w:delText>was</w:delText>
        </w:r>
      </w:del>
      <w:ins w:id="1114" w:author="Unknown Author" w:date="2016-07-10T19:10:00Z">
        <w:r>
          <w:rPr>
            <w:rFonts w:cs="Arial" w:ascii="Arial" w:hAnsi="Arial"/>
            <w:lang w:val="en-US"/>
          </w:rPr>
          <w:t>are</w:t>
        </w:r>
      </w:ins>
      <w:r>
        <w:rPr>
          <w:rFonts w:cs="Arial" w:ascii="Arial" w:hAnsi="Arial"/>
          <w:lang w:val="en-US"/>
        </w:rPr>
        <w:t xml:space="preserve"> assessed by the IUCN methodology</w:t>
      </w:r>
      <w:del w:id="1115" w:author="Unknown Author" w:date="2016-07-10T19:10:00Z">
        <w:r>
          <w:rPr>
            <w:rFonts w:cs="Arial" w:ascii="Arial" w:hAnsi="Arial"/>
            <w:lang w:val="en-US"/>
          </w:rPr>
          <w:delText xml:space="preserve"> (</w:delText>
        </w:r>
      </w:del>
      <w:del w:id="1116" w:author="Flavia Lucena [2]" w:date="2016-07-04T14:02:00Z">
        <w:r>
          <w:rPr>
            <w:rFonts w:cs="Arial" w:ascii="Arial" w:hAnsi="Arial"/>
            <w:lang w:val="en-US"/>
          </w:rPr>
          <w:delText>82</w:delText>
        </w:r>
      </w:del>
      <w:del w:id="1117" w:author="Unknown Author" w:date="2016-07-10T19:10:00Z">
        <w:r>
          <w:rPr>
            <w:rFonts w:cs="Arial" w:ascii="Arial" w:hAnsi="Arial"/>
            <w:lang w:val="en-US"/>
          </w:rPr>
          <w:delText>90</w:delText>
        </w:r>
      </w:del>
      <w:del w:id="1118" w:author="Unknown Author" w:date="2016-07-10T19:10:00Z">
        <w:r>
          <w:rPr>
            <w:rFonts w:cs="Arial" w:ascii="Arial" w:hAnsi="Arial"/>
            <w:lang w:val="en-US"/>
          </w:rPr>
          <w:delText>%)</w:delText>
        </w:r>
      </w:del>
      <w:r>
        <w:rPr>
          <w:rFonts w:cs="Arial" w:ascii="Arial" w:hAnsi="Arial"/>
          <w:lang w:val="en-US"/>
        </w:rPr>
        <w:t xml:space="preserve">.  Most of the stocks assessed by the RFMOs </w:t>
      </w:r>
      <w:ins w:id="1119" w:author="Unknown Author" w:date="2016-07-10T19:11:00Z">
        <w:r>
          <w:rPr>
            <w:rFonts w:cs="Arial" w:ascii="Arial" w:hAnsi="Arial"/>
            <w:lang w:val="en-US"/>
          </w:rPr>
          <w:t>are designated as</w:t>
        </w:r>
      </w:ins>
      <w:del w:id="1120" w:author="Unknown Author" w:date="2016-07-10T19:11:00Z">
        <w:r>
          <w:rPr>
            <w:rFonts w:cs="Arial" w:ascii="Arial" w:hAnsi="Arial"/>
            <w:lang w:val="en-US"/>
          </w:rPr>
          <w:delText>(</w:delText>
        </w:r>
      </w:del>
      <w:del w:id="1121" w:author="Flavia Lucena [2]" w:date="2016-07-04T14:05:00Z">
        <w:r>
          <w:rPr>
            <w:rFonts w:cs="Arial" w:ascii="Arial" w:hAnsi="Arial"/>
            <w:lang w:val="en-US"/>
          </w:rPr>
          <w:delText>56</w:delText>
        </w:r>
      </w:del>
      <w:del w:id="1122" w:author="Unknown Author" w:date="2016-07-10T19:11:00Z">
        <w:r>
          <w:rPr>
            <w:rFonts w:cs="Arial" w:ascii="Arial" w:hAnsi="Arial"/>
            <w:lang w:val="en-US"/>
          </w:rPr>
          <w:delText>72</w:delText>
        </w:r>
      </w:del>
      <w:del w:id="1123" w:author="Unknown Author" w:date="2016-07-10T19:11:00Z">
        <w:r>
          <w:rPr>
            <w:rFonts w:cs="Arial" w:ascii="Arial" w:hAnsi="Arial"/>
            <w:lang w:val="en-US"/>
          </w:rPr>
          <w:delText>%) as</w:delText>
        </w:r>
      </w:del>
      <w:r>
        <w:rPr>
          <w:rFonts w:cs="Arial" w:ascii="Arial" w:hAnsi="Arial"/>
          <w:lang w:val="en-US"/>
        </w:rPr>
        <w:t xml:space="preserve"> overfished and/or subject to overfishing </w:t>
      </w:r>
      <w:ins w:id="1124" w:author="Unknown Author" w:date="2016-07-10T19:11:00Z">
        <w:r>
          <w:rPr>
            <w:rFonts w:cs="Arial" w:ascii="Arial" w:hAnsi="Arial"/>
            <w:lang w:val="en-US"/>
          </w:rPr>
          <w:t xml:space="preserve">(72%) </w:t>
        </w:r>
      </w:ins>
      <w:ins w:id="1125" w:author="Unknown Author" w:date="2016-07-10T19:11:00Z">
        <w:r>
          <w:rPr>
            <w:rFonts w:cs="Arial" w:ascii="Arial" w:hAnsi="Arial"/>
            <w:lang w:val="en-US"/>
          </w:rPr>
          <w:t xml:space="preserve">and </w:t>
        </w:r>
      </w:ins>
      <w:r>
        <w:rPr>
          <w:rFonts w:cs="Arial" w:ascii="Arial" w:hAnsi="Arial"/>
          <w:lang w:val="en-US"/>
        </w:rPr>
        <w:t xml:space="preserve">were within the category of high risk (Table 5 and Fig. 6). Within the moderate </w:t>
      </w:r>
      <w:ins w:id="1126" w:author="Unknown Author" w:date="2016-07-10T19:11:00Z">
        <w:r>
          <w:rPr>
            <w:rFonts w:cs="Arial" w:ascii="Arial" w:hAnsi="Arial"/>
            <w:lang w:val="en-US"/>
          </w:rPr>
          <w:t xml:space="preserve">risk </w:t>
        </w:r>
      </w:ins>
      <w:r>
        <w:rPr>
          <w:rFonts w:cs="Arial" w:ascii="Arial" w:hAnsi="Arial"/>
          <w:lang w:val="en-US"/>
        </w:rPr>
        <w:t xml:space="preserve">group, </w:t>
      </w:r>
      <w:del w:id="1127" w:author="Flavia Lucena [2]" w:date="2016-07-04T14:05:00Z">
        <w:r>
          <w:rPr>
            <w:rFonts w:cs="Arial" w:ascii="Arial" w:hAnsi="Arial"/>
            <w:lang w:val="en-US"/>
          </w:rPr>
          <w:delText xml:space="preserve">two </w:delText>
        </w:r>
      </w:del>
      <w:ins w:id="1128" w:author="Flavia Lucena [2]" w:date="2016-07-04T14:05:00Z">
        <w:r>
          <w:rPr>
            <w:rFonts w:cs="Arial" w:ascii="Arial" w:hAnsi="Arial"/>
            <w:lang w:val="en-US"/>
          </w:rPr>
          <w:t>three</w:t>
        </w:r>
      </w:ins>
      <w:ins w:id="1129" w:author="Flavia Lucena [2]" w:date="2016-07-04T14:31:00Z">
        <w:r>
          <w:rPr>
            <w:rFonts w:cs="Arial" w:ascii="Arial" w:hAnsi="Arial"/>
            <w:lang w:val="en-US"/>
          </w:rPr>
          <w:t xml:space="preserve"> </w:t>
        </w:r>
      </w:ins>
      <w:r>
        <w:rPr>
          <w:rFonts w:cs="Arial" w:ascii="Arial" w:hAnsi="Arial"/>
          <w:lang w:val="en-US"/>
        </w:rPr>
        <w:t xml:space="preserve">stocks were overfished and subject to overfishing. </w:t>
      </w:r>
      <w:del w:id="1130" w:author="Unknown Author" w:date="2016-07-10T19:12:00Z">
        <w:r>
          <w:rPr>
            <w:rFonts w:cs="Arial" w:ascii="Arial" w:hAnsi="Arial"/>
            <w:lang w:val="en-US"/>
          </w:rPr>
          <w:delText>The o</w:delText>
        </w:r>
      </w:del>
      <w:ins w:id="1131" w:author="Unknown Author" w:date="2016-07-10T19:15:00Z">
        <w:r>
          <w:rPr>
            <w:rFonts w:cs="Arial" w:ascii="Arial" w:hAnsi="Arial"/>
            <w:lang w:val="en-US"/>
          </w:rPr>
          <w:t>While o</w:t>
        </w:r>
      </w:ins>
      <w:r>
        <w:rPr>
          <w:rFonts w:cs="Arial" w:ascii="Arial" w:hAnsi="Arial"/>
          <w:lang w:val="en-US"/>
        </w:rPr>
        <w:t xml:space="preserve">nly two stocks </w:t>
      </w:r>
      <w:del w:id="1132" w:author="Unknown Author" w:date="2016-07-10T19:11:00Z">
        <w:r>
          <w:rPr>
            <w:rFonts w:cs="Arial" w:ascii="Arial" w:hAnsi="Arial"/>
            <w:lang w:val="en-US"/>
          </w:rPr>
          <w:delText xml:space="preserve">assessed </w:delText>
        </w:r>
      </w:del>
      <w:ins w:id="1133" w:author="Unknown Author" w:date="2016-07-10T19:12:00Z">
        <w:r>
          <w:rPr>
            <w:rFonts w:cs="Arial" w:ascii="Arial" w:hAnsi="Arial"/>
            <w:lang w:val="en-US"/>
          </w:rPr>
          <w:t xml:space="preserve">were assessed to be </w:t>
        </w:r>
      </w:ins>
      <w:del w:id="1134" w:author="Unknown Author" w:date="2016-07-10T19:15:00Z">
        <w:r>
          <w:rPr>
            <w:rFonts w:cs="Arial" w:ascii="Arial" w:hAnsi="Arial"/>
            <w:lang w:val="en-US"/>
          </w:rPr>
          <w:delText>within the category of</w:delText>
        </w:r>
      </w:del>
      <w:ins w:id="1135" w:author="Unknown Author" w:date="2016-07-10T19:15:00Z">
        <w:r>
          <w:rPr>
            <w:rFonts w:cs="Arial" w:ascii="Arial" w:hAnsi="Arial"/>
            <w:lang w:val="en-US"/>
          </w:rPr>
          <w:t>at</w:t>
        </w:r>
      </w:ins>
      <w:r>
        <w:rPr>
          <w:rFonts w:cs="Arial" w:ascii="Arial" w:hAnsi="Arial"/>
          <w:lang w:val="en-US"/>
        </w:rPr>
        <w:t xml:space="preserve"> low risk </w:t>
      </w:r>
      <w:del w:id="1136" w:author="Unknown Author" w:date="2016-07-10T19:12:00Z">
        <w:r>
          <w:rPr>
            <w:rFonts w:cs="Arial" w:ascii="Arial" w:hAnsi="Arial"/>
            <w:lang w:val="en-US"/>
          </w:rPr>
          <w:delText>were</w:delText>
        </w:r>
      </w:del>
      <w:ins w:id="1137" w:author="Unknown Author" w:date="2016-07-10T19:12:00Z">
        <w:r>
          <w:rPr>
            <w:rFonts w:cs="Arial" w:ascii="Arial" w:hAnsi="Arial"/>
            <w:lang w:val="en-US"/>
          </w:rPr>
          <w:t xml:space="preserve">and </w:t>
        </w:r>
      </w:ins>
      <w:del w:id="1138" w:author="Unknown Author" w:date="2016-07-10T19:15:00Z">
        <w:r>
          <w:rPr>
            <w:rFonts w:cs="Arial" w:ascii="Arial" w:hAnsi="Arial"/>
            <w:lang w:val="en-US"/>
          </w:rPr>
          <w:delText xml:space="preserve"> </w:delText>
        </w:r>
      </w:del>
      <w:r>
        <w:rPr>
          <w:rFonts w:cs="Arial" w:ascii="Arial" w:hAnsi="Arial"/>
          <w:lang w:val="en-US"/>
        </w:rPr>
        <w:t xml:space="preserve">considered to be </w:t>
      </w:r>
      <w:ins w:id="1139" w:author="Unknown Author" w:date="2016-07-10T19:15:00Z">
        <w:r>
          <w:rPr>
            <w:rFonts w:cs="Arial" w:ascii="Arial" w:hAnsi="Arial"/>
            <w:lang w:val="en-US"/>
          </w:rPr>
          <w:t xml:space="preserve">currently </w:t>
        </w:r>
      </w:ins>
      <w:r>
        <w:rPr>
          <w:rFonts w:cs="Arial" w:ascii="Arial" w:hAnsi="Arial"/>
          <w:lang w:val="en-US"/>
        </w:rPr>
        <w:t>at sustainable levels (</w:t>
      </w:r>
      <w:ins w:id="1140" w:author="Unknown Author" w:date="2016-07-10T19:12:00Z">
        <w:r>
          <w:rPr>
            <w:rFonts w:eastAsia="Droid Sans Fallback" w:cs="Arial" w:ascii="Arial" w:hAnsi="Arial"/>
            <w:color w:val="00000A"/>
            <w:sz w:val="22"/>
            <w:szCs w:val="22"/>
            <w:lang w:val="en-US" w:eastAsia="en-US" w:bidi="ar-SA"/>
          </w:rPr>
          <w:t>i.e.</w:t>
        </w:r>
      </w:ins>
      <w:ins w:id="1141" w:author="Unknown Author" w:date="2016-07-10T19:12:00Z">
        <w:r>
          <w:rPr>
            <w:rFonts w:cs="Arial" w:ascii="Arial" w:hAnsi="Arial"/>
            <w:lang w:val="en-US"/>
          </w:rPr>
          <w:t xml:space="preserve"> </w:t>
        </w:r>
      </w:ins>
      <w:del w:id="1142" w:author="Unknown Author" w:date="2016-07-10T19:12:00Z">
        <w:r>
          <w:rPr>
            <w:rFonts w:cs="Arial" w:ascii="Arial" w:hAnsi="Arial"/>
            <w:lang w:val="en-US"/>
          </w:rPr>
          <w:delText>not</w:delText>
        </w:r>
      </w:del>
      <w:ins w:id="1143" w:author="Unknown Author" w:date="2016-07-10T19:12:00Z">
        <w:r>
          <w:rPr>
            <w:rFonts w:cs="Arial" w:ascii="Arial" w:hAnsi="Arial"/>
            <w:lang w:val="en-US"/>
          </w:rPr>
          <w:t>neither</w:t>
        </w:r>
      </w:ins>
      <w:r>
        <w:rPr>
          <w:rFonts w:cs="Arial" w:ascii="Arial" w:hAnsi="Arial"/>
          <w:lang w:val="en-US"/>
        </w:rPr>
        <w:t xml:space="preserve"> overfished </w:t>
      </w:r>
      <w:del w:id="1144" w:author="Unknown Author" w:date="2016-07-10T19:12:00Z">
        <w:r>
          <w:rPr>
            <w:rFonts w:cs="Arial" w:ascii="Arial" w:hAnsi="Arial"/>
            <w:lang w:val="en-US"/>
          </w:rPr>
          <w:delText xml:space="preserve">and </w:delText>
        </w:r>
      </w:del>
      <w:r>
        <w:rPr>
          <w:rFonts w:cs="Arial" w:ascii="Arial" w:hAnsi="Arial"/>
          <w:lang w:val="en-US"/>
        </w:rPr>
        <w:t xml:space="preserve">nor subject to overfishing). </w:t>
      </w:r>
      <w:r>
        <w:rPr>
          <w:rFonts w:cs="Arial" w:ascii="Arial" w:hAnsi="Arial"/>
          <w:i/>
          <w:lang w:val="en-US"/>
        </w:rPr>
        <w:t>X. gladius</w:t>
      </w:r>
      <w:r>
        <w:rPr>
          <w:rFonts w:cs="Arial" w:ascii="Arial" w:hAnsi="Arial"/>
          <w:lang w:val="en-US"/>
        </w:rPr>
        <w:t xml:space="preserve"> of the Indian Ocean is a particular case: it is </w:t>
      </w:r>
      <w:del w:id="1145" w:author="Unknown Author" w:date="2016-07-10T19:16:00Z">
        <w:r>
          <w:rPr>
            <w:rFonts w:cs="Arial" w:ascii="Arial" w:hAnsi="Arial"/>
            <w:lang w:val="en-US"/>
          </w:rPr>
          <w:delText>assigned</w:delText>
        </w:r>
      </w:del>
      <w:ins w:id="1146" w:author="Unknown Author" w:date="2016-07-10T19:16:00Z">
        <w:r>
          <w:rPr>
            <w:rFonts w:cs="Arial" w:ascii="Arial" w:hAnsi="Arial"/>
            <w:lang w:val="en-US"/>
          </w:rPr>
          <w:t>judged to be</w:t>
        </w:r>
      </w:ins>
      <w:r>
        <w:rPr>
          <w:rFonts w:cs="Arial" w:ascii="Arial" w:hAnsi="Arial"/>
          <w:lang w:val="en-US"/>
        </w:rPr>
        <w:t xml:space="preserve"> at sustainable levels </w:t>
      </w:r>
      <w:del w:id="1147" w:author="Unknown Author" w:date="2016-07-10T19:16:00Z">
        <w:r>
          <w:rPr>
            <w:rFonts w:cs="Arial" w:ascii="Arial" w:hAnsi="Arial"/>
            <w:lang w:val="en-US"/>
          </w:rPr>
          <w:delText>for</w:delText>
        </w:r>
      </w:del>
      <w:ins w:id="1148" w:author="Unknown Author" w:date="2016-07-10T19:16:00Z">
        <w:r>
          <w:rPr>
            <w:rFonts w:cs="Arial" w:ascii="Arial" w:hAnsi="Arial"/>
            <w:lang w:val="en-US"/>
          </w:rPr>
          <w:t>in</w:t>
        </w:r>
      </w:ins>
      <w:r>
        <w:rPr>
          <w:rFonts w:cs="Arial" w:ascii="Arial" w:hAnsi="Arial"/>
          <w:lang w:val="en-US"/>
        </w:rPr>
        <w:t xml:space="preserve"> the Indian Ocean </w:t>
      </w:r>
      <w:del w:id="1149" w:author="Unknown Author" w:date="2016-07-10T19:16:00Z">
        <w:r>
          <w:rPr>
            <w:rFonts w:cs="Arial" w:ascii="Arial" w:hAnsi="Arial"/>
            <w:lang w:val="en-US"/>
          </w:rPr>
          <w:delText xml:space="preserve">as a whole </w:delText>
        </w:r>
      </w:del>
      <w:r>
        <w:rPr>
          <w:rFonts w:cs="Arial" w:ascii="Arial" w:hAnsi="Arial"/>
          <w:lang w:val="en-US"/>
        </w:rPr>
        <w:t xml:space="preserve">and overfished but not subjected to overfishing </w:t>
      </w:r>
      <w:del w:id="1150" w:author="Unknown Author" w:date="2016-07-10T19:16:00Z">
        <w:r>
          <w:rPr>
            <w:rFonts w:cs="Arial" w:ascii="Arial" w:hAnsi="Arial"/>
            <w:lang w:val="en-US"/>
          </w:rPr>
          <w:delText>for</w:delText>
        </w:r>
      </w:del>
      <w:ins w:id="1151" w:author="Unknown Author" w:date="2016-07-10T19:16:00Z">
        <w:r>
          <w:rPr>
            <w:rFonts w:cs="Arial" w:ascii="Arial" w:hAnsi="Arial"/>
            <w:lang w:val="en-US"/>
          </w:rPr>
          <w:t>in</w:t>
        </w:r>
      </w:ins>
      <w:r>
        <w:rPr>
          <w:rFonts w:cs="Arial" w:ascii="Arial" w:hAnsi="Arial"/>
          <w:lang w:val="en-US"/>
        </w:rPr>
        <w:t xml:space="preserve"> the southwest</w:t>
      </w:r>
      <w:ins w:id="1152" w:author="Unknown Author" w:date="2016-07-10T19:16:00Z">
        <w:r>
          <w:rPr>
            <w:rFonts w:cs="Arial" w:ascii="Arial" w:hAnsi="Arial"/>
            <w:lang w:val="en-US"/>
          </w:rPr>
          <w:t>ern</w:t>
        </w:r>
      </w:ins>
      <w:r>
        <w:rPr>
          <w:rFonts w:cs="Arial" w:ascii="Arial" w:hAnsi="Arial"/>
          <w:lang w:val="en-US"/>
        </w:rPr>
        <w:t xml:space="preserve"> Indian Ocean (Table 4). Around 20% (4 stocks) of </w:t>
      </w:r>
      <w:del w:id="1153" w:author="Unknown Author" w:date="2016-07-10T19:16:00Z">
        <w:r>
          <w:rPr>
            <w:rFonts w:cs="Arial" w:ascii="Arial" w:hAnsi="Arial"/>
            <w:lang w:val="en-US"/>
          </w:rPr>
          <w:delText xml:space="preserve">the </w:delText>
        </w:r>
      </w:del>
      <w:r>
        <w:rPr>
          <w:rFonts w:cs="Arial" w:ascii="Arial" w:hAnsi="Arial"/>
          <w:lang w:val="en-US"/>
        </w:rPr>
        <w:t xml:space="preserve">assessed stocks (all in the high risk category) have some uncertainty in </w:t>
      </w:r>
      <w:ins w:id="1154" w:author="Unknown Author" w:date="2016-07-10T19:16:00Z">
        <w:r>
          <w:rPr>
            <w:rFonts w:cs="Arial" w:ascii="Arial" w:hAnsi="Arial"/>
            <w:lang w:val="en-US"/>
          </w:rPr>
          <w:t xml:space="preserve">life history </w:t>
        </w:r>
      </w:ins>
      <w:r>
        <w:rPr>
          <w:rFonts w:cs="Arial" w:ascii="Arial" w:hAnsi="Arial"/>
          <w:lang w:val="en-US"/>
        </w:rPr>
        <w:t xml:space="preserve">parameters </w:t>
      </w:r>
      <w:del w:id="1155" w:author="Unknown Author" w:date="2016-07-10T19:16:00Z">
        <w:r>
          <w:rPr>
            <w:rFonts w:cs="Arial" w:ascii="Arial" w:hAnsi="Arial"/>
            <w:lang w:val="en-US"/>
          </w:rPr>
          <w:delText xml:space="preserve">estimation </w:delText>
        </w:r>
      </w:del>
      <w:r>
        <w:rPr>
          <w:rFonts w:cs="Arial" w:ascii="Arial" w:hAnsi="Arial"/>
          <w:lang w:val="en-US"/>
        </w:rPr>
        <w:t xml:space="preserve">and hence in </w:t>
      </w:r>
      <w:del w:id="1156" w:author="Unknown Author" w:date="2016-07-10T19:17:00Z">
        <w:r>
          <w:rPr>
            <w:rFonts w:cs="Arial" w:ascii="Arial" w:hAnsi="Arial"/>
            <w:lang w:val="en-US"/>
          </w:rPr>
          <w:delText>the</w:delText>
        </w:r>
      </w:del>
      <w:ins w:id="1157" w:author="Unknown Author" w:date="2016-07-10T19:17:00Z">
        <w:r>
          <w:rPr>
            <w:rFonts w:cs="Arial" w:ascii="Arial" w:hAnsi="Arial"/>
            <w:lang w:val="en-US"/>
          </w:rPr>
          <w:t>stock</w:t>
        </w:r>
      </w:ins>
      <w:r>
        <w:rPr>
          <w:rFonts w:cs="Arial" w:ascii="Arial" w:hAnsi="Arial"/>
          <w:lang w:val="en-US"/>
        </w:rPr>
        <w:t xml:space="preserve"> status</w:t>
      </w:r>
      <w:del w:id="1158" w:author="Unknown Author" w:date="2016-07-10T19:17:00Z">
        <w:r>
          <w:rPr>
            <w:rFonts w:cs="Arial" w:ascii="Arial" w:hAnsi="Arial"/>
            <w:lang w:val="en-US"/>
          </w:rPr>
          <w:delText xml:space="preserve"> of the stock</w:delText>
        </w:r>
      </w:del>
      <w:r>
        <w:rPr>
          <w:rFonts w:cs="Arial" w:ascii="Arial" w:hAnsi="Arial"/>
          <w:lang w:val="en-US"/>
        </w:rPr>
        <w:t xml:space="preserve">. </w:t>
      </w:r>
    </w:p>
    <w:p>
      <w:pPr>
        <w:pStyle w:val="Normal"/>
        <w:spacing w:lineRule="auto" w:line="360" w:before="0" w:after="0"/>
        <w:jc w:val="both"/>
        <w:rPr/>
      </w:pPr>
      <w:ins w:id="1159" w:author="Unknown Author" w:date="2016-07-10T19:17:00Z">
        <w:r>
          <w:rPr>
            <w:rFonts w:cs="Arial" w:ascii="Arial" w:hAnsi="Arial"/>
            <w:lang w:val="en-US"/>
          </w:rPr>
          <w:tab/>
        </w:r>
      </w:ins>
      <w:del w:id="1160" w:author="Unknown Author" w:date="2016-07-10T19:17:00Z">
        <w:r>
          <w:rPr>
            <w:rFonts w:cs="Arial" w:ascii="Arial" w:hAnsi="Arial"/>
            <w:lang w:val="en-US"/>
          </w:rPr>
          <w:delText>Considering</w:delText>
        </w:r>
      </w:del>
      <w:ins w:id="1161" w:author="Unknown Author" w:date="2016-07-10T19:17:00Z">
        <w:r>
          <w:rPr>
            <w:rFonts w:cs="Arial" w:ascii="Arial" w:hAnsi="Arial"/>
            <w:lang w:val="en-US"/>
          </w:rPr>
          <w:t>With regard to</w:t>
        </w:r>
      </w:ins>
      <w:r>
        <w:rPr>
          <w:rFonts w:cs="Arial" w:ascii="Arial" w:hAnsi="Arial"/>
          <w:lang w:val="en-US"/>
        </w:rPr>
        <w:t xml:space="preserve"> the IUCN methodology, all species considered to be </w:t>
      </w:r>
      <w:del w:id="1162" w:author="Unknown Author" w:date="2016-07-10T19:18:00Z">
        <w:r>
          <w:rPr>
            <w:rFonts w:cs="Arial" w:ascii="Arial" w:hAnsi="Arial"/>
            <w:lang w:val="en-US"/>
          </w:rPr>
          <w:delText xml:space="preserve">within </w:delText>
        </w:r>
      </w:del>
      <w:ins w:id="1163" w:author="Unknown Author" w:date="2016-07-10T19:18:00Z">
        <w:r>
          <w:rPr>
            <w:rFonts w:cs="Arial" w:ascii="Arial" w:hAnsi="Arial"/>
            <w:lang w:val="en-US"/>
          </w:rPr>
          <w:t xml:space="preserve">at </w:t>
        </w:r>
      </w:ins>
      <w:r>
        <w:rPr>
          <w:rFonts w:cs="Arial" w:ascii="Arial" w:hAnsi="Arial"/>
          <w:lang w:val="en-US"/>
        </w:rPr>
        <w:t xml:space="preserve">extinction risk (CR, VU and EN) were in </w:t>
      </w:r>
      <w:del w:id="1164" w:author="Flavia Lucena [2]" w:date="2016-07-06T15:45:00Z">
        <w:r>
          <w:rPr>
            <w:rFonts w:cs="Arial" w:ascii="Arial" w:hAnsi="Arial"/>
            <w:lang w:val="en-US"/>
          </w:rPr>
          <w:delText xml:space="preserve">the </w:delText>
        </w:r>
      </w:del>
      <w:del w:id="1165" w:author="Unknown Author" w:date="2016-07-10T19:18:00Z">
        <w:r>
          <w:rPr>
            <w:rFonts w:cs="Arial" w:ascii="Arial" w:hAnsi="Arial"/>
            <w:lang w:val="en-US"/>
          </w:rPr>
          <w:delText>at</w:delText>
        </w:r>
      </w:del>
      <w:ins w:id="1166" w:author="Unknown Author" w:date="2016-07-10T19:18:00Z">
        <w:r>
          <w:rPr>
            <w:rFonts w:cs="Arial" w:ascii="Arial" w:hAnsi="Arial"/>
            <w:lang w:val="en-US"/>
          </w:rPr>
          <w:t>the</w:t>
        </w:r>
      </w:ins>
      <w:ins w:id="1167" w:author="Flavia Lucena [2]" w:date="2016-07-06T15:45:00Z">
        <w:r>
          <w:rPr>
            <w:rFonts w:cs="Arial" w:ascii="Arial" w:hAnsi="Arial"/>
            <w:lang w:val="en-US"/>
          </w:rPr>
          <w:t xml:space="preserve"> </w:t>
        </w:r>
      </w:ins>
      <w:r>
        <w:rPr>
          <w:rFonts w:cs="Arial" w:ascii="Arial" w:hAnsi="Arial"/>
          <w:lang w:val="en-US"/>
        </w:rPr>
        <w:t>high</w:t>
      </w:r>
      <w:ins w:id="1168" w:author="Flavia Lucena [2]" w:date="2016-07-06T15:45:00Z">
        <w:r>
          <w:rPr>
            <w:rFonts w:cs="Arial" w:ascii="Arial" w:hAnsi="Arial"/>
            <w:lang w:val="en-US"/>
          </w:rPr>
          <w:t xml:space="preserve"> </w:t>
        </w:r>
      </w:ins>
      <w:del w:id="1169" w:author="Flavia Lucena [2]" w:date="2016-07-06T15:45:00Z">
        <w:r>
          <w:rPr>
            <w:rFonts w:cs="Arial" w:ascii="Arial" w:hAnsi="Arial"/>
            <w:lang w:val="en-US"/>
          </w:rPr>
          <w:delText>-</w:delText>
        </w:r>
      </w:del>
      <w:r>
        <w:rPr>
          <w:rFonts w:cs="Arial" w:ascii="Arial" w:hAnsi="Arial"/>
          <w:lang w:val="en-US"/>
        </w:rPr>
        <w:t>risk</w:t>
      </w:r>
      <w:del w:id="1170" w:author="Flavia Lucena [2]" w:date="2016-07-04T14:13:00Z">
        <w:r>
          <w:rPr>
            <w:rFonts w:cs="Arial" w:ascii="Arial" w:hAnsi="Arial"/>
            <w:lang w:val="en-US"/>
          </w:rPr>
          <w:delText xml:space="preserve"> category (except the VU </w:delText>
        </w:r>
      </w:del>
      <w:del w:id="1171" w:author="Flavia Lucena [2]" w:date="2016-07-04T14:13:00Z">
        <w:r>
          <w:rPr>
            <w:rFonts w:cs="Arial" w:ascii="Arial" w:hAnsi="Arial"/>
            <w:i/>
            <w:lang w:val="en-US"/>
          </w:rPr>
          <w:delText>K. albidus</w:delText>
        </w:r>
      </w:del>
      <w:del w:id="1172" w:author="Flavia Lucena [2]" w:date="2016-07-04T14:13:00Z">
        <w:r>
          <w:rPr>
            <w:rFonts w:cs="Arial" w:ascii="Arial" w:hAnsi="Arial"/>
            <w:lang w:val="en-US"/>
          </w:rPr>
          <w:delText xml:space="preserve"> – first ranked species in moderate risk)</w:delText>
        </w:r>
      </w:del>
      <w:ins w:id="1173" w:author="Unknown Author" w:date="2016-07-10T19:19:00Z">
        <w:r>
          <w:rPr>
            <w:rFonts w:cs="Arial" w:ascii="Arial" w:hAnsi="Arial"/>
            <w:lang w:val="en-US"/>
          </w:rPr>
          <w:t xml:space="preserve"> </w:t>
        </w:r>
      </w:ins>
      <w:ins w:id="1174" w:author="Unknown Author" w:date="2016-07-10T19:19:00Z">
        <w:r>
          <w:rPr>
            <w:rFonts w:cs="Arial" w:ascii="Arial" w:hAnsi="Arial"/>
            <w:lang w:val="en-US"/>
          </w:rPr>
          <w:t>category</w:t>
        </w:r>
      </w:ins>
      <w:r>
        <w:rPr>
          <w:rFonts w:cs="Arial" w:ascii="Arial" w:hAnsi="Arial"/>
          <w:lang w:val="en-US"/>
        </w:rPr>
        <w:t xml:space="preserve">. Within the moderate risk, </w:t>
      </w:r>
      <w:del w:id="1175" w:author="Flavia Lucena [2]" w:date="2016-07-04T14:13:00Z">
        <w:r>
          <w:rPr>
            <w:rFonts w:cs="Arial" w:ascii="Arial" w:hAnsi="Arial"/>
            <w:lang w:val="en-US"/>
          </w:rPr>
          <w:delText xml:space="preserve">3 </w:delText>
        </w:r>
      </w:del>
      <w:ins w:id="1176" w:author="Flavia Lucena [2]" w:date="2016-07-04T14:13:00Z">
        <w:r>
          <w:rPr>
            <w:rFonts w:cs="Arial" w:ascii="Arial" w:hAnsi="Arial"/>
            <w:lang w:val="en-US"/>
          </w:rPr>
          <w:t xml:space="preserve">2 </w:t>
        </w:r>
      </w:ins>
      <w:r>
        <w:rPr>
          <w:rFonts w:cs="Arial" w:ascii="Arial" w:hAnsi="Arial"/>
          <w:lang w:val="en-US"/>
        </w:rPr>
        <w:t>species were categorized as Near Threated, and all</w:t>
      </w:r>
      <w:del w:id="1177" w:author="Unknown Author" w:date="2016-07-10T19:19:00Z">
        <w:r>
          <w:rPr>
            <w:rFonts w:cs="Arial" w:ascii="Arial" w:hAnsi="Arial"/>
            <w:lang w:val="en-US"/>
          </w:rPr>
          <w:delText xml:space="preserve"> evaluated</w:delText>
        </w:r>
      </w:del>
      <w:r>
        <w:rPr>
          <w:rFonts w:cs="Arial" w:ascii="Arial" w:hAnsi="Arial"/>
          <w:lang w:val="en-US"/>
        </w:rPr>
        <w:t xml:space="preserve"> stocks </w:t>
      </w:r>
      <w:ins w:id="1178" w:author="Unknown Author" w:date="2016-07-10T19:19:00Z">
        <w:r>
          <w:rPr>
            <w:rFonts w:cs="Arial" w:ascii="Arial" w:hAnsi="Arial"/>
            <w:lang w:val="en-US"/>
          </w:rPr>
          <w:t xml:space="preserve">evaluated to be at </w:t>
        </w:r>
      </w:ins>
      <w:del w:id="1179" w:author="Unknown Author" w:date="2016-07-10T19:19:00Z">
        <w:r>
          <w:rPr>
            <w:rFonts w:cs="Arial" w:ascii="Arial" w:hAnsi="Arial"/>
            <w:lang w:val="en-US"/>
          </w:rPr>
          <w:delText xml:space="preserve">with </w:delText>
        </w:r>
      </w:del>
      <w:r>
        <w:rPr>
          <w:rFonts w:cs="Arial" w:ascii="Arial" w:hAnsi="Arial"/>
          <w:lang w:val="en-US"/>
        </w:rPr>
        <w:t xml:space="preserve">low risk were </w:t>
      </w:r>
      <w:del w:id="1180" w:author="Flavia Lucena [2]" w:date="2016-07-06T15:46:00Z">
        <w:r>
          <w:rPr>
            <w:rFonts w:cs="Arial" w:ascii="Arial" w:hAnsi="Arial"/>
            <w:lang w:val="en-US"/>
          </w:rPr>
          <w:delText xml:space="preserve">within </w:delText>
        </w:r>
      </w:del>
      <w:ins w:id="1181" w:author="Unknown Author" w:date="2016-07-10T19:19:00Z">
        <w:r>
          <w:rPr>
            <w:rFonts w:cs="Arial" w:ascii="Arial" w:hAnsi="Arial"/>
            <w:lang w:val="en-US"/>
          </w:rPr>
          <w:t xml:space="preserve">categorized </w:t>
        </w:r>
      </w:ins>
      <w:ins w:id="1182" w:author="Flavia Lucena [2]" w:date="2016-07-06T15:46:00Z">
        <w:r>
          <w:rPr>
            <w:rFonts w:cs="Arial" w:ascii="Arial" w:hAnsi="Arial"/>
            <w:lang w:val="en-US"/>
          </w:rPr>
          <w:t xml:space="preserve">as </w:t>
        </w:r>
      </w:ins>
      <w:ins w:id="1183" w:author="Unknown Author" w:date="2016-07-10T19:19:00Z">
        <w:r>
          <w:rPr>
            <w:rFonts w:cs="Arial" w:ascii="Arial" w:hAnsi="Arial"/>
            <w:lang w:val="en-US"/>
          </w:rPr>
          <w:t xml:space="preserve">being of </w:t>
        </w:r>
      </w:ins>
      <w:r>
        <w:rPr>
          <w:rFonts w:cs="Arial" w:ascii="Arial" w:hAnsi="Arial"/>
          <w:lang w:val="en-US"/>
        </w:rPr>
        <w:t xml:space="preserve">Least Concern. </w:t>
      </w:r>
    </w:p>
    <w:p>
      <w:pPr>
        <w:pStyle w:val="Normal"/>
        <w:spacing w:lineRule="auto" w:line="360" w:before="0" w:after="0"/>
        <w:jc w:val="both"/>
        <w:rPr>
          <w:rFonts w:ascii="Arial" w:hAnsi="Arial" w:cs="Arial"/>
          <w:b/>
          <w:b/>
          <w:lang w:val="en-US"/>
        </w:rPr>
      </w:pPr>
      <w:r>
        <w:rPr>
          <w:rFonts w:cs="Arial" w:ascii="Arial" w:hAnsi="Arial"/>
          <w:b/>
          <w:lang w:val="en-US"/>
        </w:rPr>
      </w:r>
    </w:p>
    <w:p>
      <w:pPr>
        <w:pStyle w:val="Normal"/>
        <w:spacing w:lineRule="auto" w:line="360" w:before="0" w:after="0"/>
        <w:jc w:val="both"/>
        <w:rPr>
          <w:rFonts w:ascii="Arial" w:hAnsi="Arial" w:cs="Arial"/>
          <w:b/>
          <w:b/>
          <w:lang w:val="en-US"/>
        </w:rPr>
      </w:pPr>
      <w:r>
        <w:rPr>
          <w:rFonts w:cs="Arial" w:ascii="Arial" w:hAnsi="Arial"/>
          <w:b/>
          <w:lang w:val="en-US"/>
        </w:rPr>
        <w:t>4. Discussion</w:t>
      </w:r>
    </w:p>
    <w:p>
      <w:pPr>
        <w:pStyle w:val="Normal"/>
        <w:spacing w:lineRule="auto" w:line="360" w:before="0" w:after="0"/>
        <w:ind w:firstLine="708"/>
        <w:jc w:val="both"/>
        <w:rPr/>
      </w:pPr>
      <w:r>
        <w:rPr>
          <w:rFonts w:cs="Arial" w:ascii="Arial" w:hAnsi="Arial"/>
          <w:lang w:val="en-US"/>
        </w:rPr>
        <w:t xml:space="preserve"> </w:t>
      </w:r>
      <w:r>
        <w:rPr>
          <w:rFonts w:cs="Arial" w:ascii="Arial" w:hAnsi="Arial"/>
          <w:lang w:val="en-US"/>
        </w:rPr>
        <w:t xml:space="preserve">Ecosystem-based management (EBM) is widely considered </w:t>
      </w:r>
      <w:del w:id="1184" w:author="Unknown Author" w:date="2016-07-10T19:19:00Z">
        <w:r>
          <w:rPr>
            <w:rFonts w:cs="Arial" w:ascii="Arial" w:hAnsi="Arial"/>
            <w:lang w:val="en-US"/>
          </w:rPr>
          <w:delText>as</w:delText>
        </w:r>
      </w:del>
      <w:ins w:id="1185" w:author="Unknown Author" w:date="2016-07-10T19:19:00Z">
        <w:r>
          <w:rPr>
            <w:rFonts w:cs="Arial" w:ascii="Arial" w:hAnsi="Arial"/>
            <w:lang w:val="en-US"/>
          </w:rPr>
          <w:t>to be</w:t>
        </w:r>
      </w:ins>
      <w:r>
        <w:rPr>
          <w:rFonts w:cs="Arial" w:ascii="Arial" w:hAnsi="Arial"/>
          <w:lang w:val="en-US"/>
        </w:rPr>
        <w:t xml:space="preserve"> a strategy for achieving sustainable delivery of marine ecosystem services (Francis et al., 2011). Applications of the EBM framework to fisheries management, </w:t>
      </w:r>
      <w:ins w:id="1186" w:author="Unknown Author" w:date="2016-07-10T19:20:00Z">
        <w:r>
          <w:rPr>
            <w:rFonts w:eastAsia="Droid Sans Fallback" w:cs="Arial" w:ascii="Arial" w:hAnsi="Arial"/>
            <w:color w:val="00000A"/>
            <w:sz w:val="22"/>
            <w:szCs w:val="22"/>
            <w:lang w:val="en-US" w:eastAsia="en-US" w:bidi="ar-SA"/>
          </w:rPr>
          <w:t>i.e.</w:t>
        </w:r>
      </w:ins>
      <w:ins w:id="1187" w:author="Unknown Author" w:date="2016-07-10T19:20:00Z">
        <w:r>
          <w:rPr>
            <w:rFonts w:cs="Arial" w:ascii="Arial" w:hAnsi="Arial"/>
            <w:lang w:val="en-US"/>
          </w:rPr>
          <w:t xml:space="preserve"> taking </w:t>
        </w:r>
      </w:ins>
      <w:r>
        <w:rPr>
          <w:rFonts w:cs="Arial" w:ascii="Arial" w:hAnsi="Arial"/>
          <w:lang w:val="en-US"/>
        </w:rPr>
        <w:t xml:space="preserve">an Ecosystem Approach to Fisheries (EAF), is mandated in several nations around the world (Micheli et al., 2014). </w:t>
      </w:r>
      <w:del w:id="1188" w:author="Unknown Author" w:date="2016-07-10T19:20:00Z">
        <w:r>
          <w:rPr>
            <w:rFonts w:cs="Arial" w:ascii="Arial" w:hAnsi="Arial"/>
            <w:lang w:val="en-US"/>
          </w:rPr>
          <w:delText xml:space="preserve">The </w:delText>
        </w:r>
      </w:del>
      <w:r>
        <w:rPr>
          <w:rFonts w:cs="Arial" w:ascii="Arial" w:hAnsi="Arial"/>
          <w:lang w:val="en-US"/>
        </w:rPr>
        <w:t xml:space="preserve">Ecological Risk Assessment (ERA), a hierarchical risk assessment framework, has been adopted by the Marine Stewardship Council and is one of the tools </w:t>
      </w:r>
      <w:del w:id="1189" w:author="Unknown Author" w:date="2016-07-10T19:20:00Z">
        <w:r>
          <w:rPr>
            <w:rFonts w:cs="Arial" w:ascii="Arial" w:hAnsi="Arial"/>
            <w:lang w:val="en-US"/>
          </w:rPr>
          <w:delText>identified in</w:delText>
        </w:r>
      </w:del>
      <w:ins w:id="1190" w:author="Unknown Author" w:date="2016-07-10T19:20:00Z">
        <w:r>
          <w:rPr>
            <w:rFonts w:cs="Arial" w:ascii="Arial" w:hAnsi="Arial"/>
            <w:lang w:val="en-US"/>
          </w:rPr>
          <w:t>found in</w:t>
        </w:r>
      </w:ins>
      <w:r>
        <w:rPr>
          <w:rFonts w:cs="Arial" w:ascii="Arial" w:hAnsi="Arial"/>
          <w:lang w:val="en-US"/>
        </w:rPr>
        <w:t xml:space="preserve"> the FAO-EAF toolbox (Dustan et al., 2016). </w:t>
      </w:r>
    </w:p>
    <w:p>
      <w:pPr>
        <w:pStyle w:val="Normal"/>
        <w:spacing w:lineRule="auto" w:line="360" w:before="0" w:after="0"/>
        <w:ind w:firstLine="708"/>
        <w:jc w:val="both"/>
        <w:rPr/>
      </w:pPr>
      <w:ins w:id="1191" w:author="Flavia Lucena [2]" w:date="2016-07-06T15:49:00Z">
        <w:r>
          <w:rPr>
            <w:rFonts w:cs="Arial" w:ascii="Arial" w:hAnsi="Arial"/>
            <w:lang w:val="en-US"/>
          </w:rPr>
          <w:t>PSA, a semi-quantitative risk analysis procedure,</w:t>
        </w:r>
      </w:ins>
      <w:del w:id="1192" w:author="Flavia Lucena [2]" w:date="2016-07-06T15:49:00Z">
        <w:r>
          <w:rPr>
            <w:rFonts w:cs="Arial" w:ascii="Arial" w:hAnsi="Arial"/>
            <w:lang w:val="en-US"/>
          </w:rPr>
          <w:delText>ERA approaches</w:delText>
        </w:r>
      </w:del>
      <w:r>
        <w:rPr>
          <w:rFonts w:cs="Arial" w:ascii="Arial" w:hAnsi="Arial"/>
          <w:lang w:val="en-US"/>
        </w:rPr>
        <w:t xml:space="preserve"> has the ability to provide broad scientific advice to policy makers and stakeholders (Kwon et al., 2009). Even though this approach does not result in traditional fishery management reference points  (Fujita et al., 2014), it allows for the prioritization of monitoring, assessment and management </w:t>
      </w:r>
      <w:del w:id="1193" w:author="Unknown Author" w:date="2016-07-10T19:21:00Z">
        <w:r>
          <w:rPr>
            <w:rFonts w:cs="Arial" w:ascii="Arial" w:hAnsi="Arial"/>
            <w:lang w:val="en-US"/>
          </w:rPr>
          <w:delText xml:space="preserve">intervention </w:delText>
        </w:r>
      </w:del>
      <w:r>
        <w:rPr>
          <w:rFonts w:cs="Arial" w:ascii="Arial" w:hAnsi="Arial"/>
          <w:lang w:val="en-US"/>
        </w:rPr>
        <w:t>for s</w:t>
      </w:r>
      <w:del w:id="1194" w:author="Unknown Author" w:date="2016-07-10T19:21:00Z">
        <w:r>
          <w:rPr>
            <w:rFonts w:cs="Arial" w:ascii="Arial" w:hAnsi="Arial"/>
            <w:lang w:val="en-US"/>
          </w:rPr>
          <w:delText>pecies</w:delText>
        </w:r>
      </w:del>
      <w:ins w:id="1195" w:author="Unknown Author" w:date="2016-07-10T19:21:00Z">
        <w:r>
          <w:rPr>
            <w:rFonts w:cs="Arial" w:ascii="Arial" w:hAnsi="Arial"/>
            <w:lang w:val="en-US"/>
          </w:rPr>
          <w:t>tocks and species</w:t>
        </w:r>
      </w:ins>
      <w:r>
        <w:rPr>
          <w:rFonts w:cs="Arial" w:ascii="Arial" w:hAnsi="Arial"/>
          <w:lang w:val="en-US"/>
        </w:rPr>
        <w:t xml:space="preserve"> that are at the greatest risk from </w:t>
      </w:r>
      <w:del w:id="1196" w:author="Unknown Author" w:date="2016-07-10T19:21:00Z">
        <w:r>
          <w:rPr>
            <w:rFonts w:cs="Arial" w:ascii="Arial" w:hAnsi="Arial"/>
            <w:lang w:val="en-US"/>
          </w:rPr>
          <w:delText>the effects of</w:delText>
        </w:r>
      </w:del>
      <w:r>
        <w:rPr>
          <w:rFonts w:cs="Arial" w:ascii="Arial" w:hAnsi="Arial"/>
          <w:lang w:val="en-US"/>
        </w:rPr>
        <w:t xml:space="preserve"> fishing (Hobday et al. 2011). Under the Precautionary Approach (PA), undesirable outcomes should be anticipated and measures taken to reduce the probability of them occurring (Garcia, 1996). </w:t>
      </w:r>
      <w:del w:id="1197" w:author="Flavia Lucena" w:date="2016-06-03T12:12:00Z">
        <w:r>
          <w:rPr>
            <w:rFonts w:cs="Arial" w:ascii="Arial" w:hAnsi="Arial"/>
            <w:lang w:val="en-US"/>
          </w:rPr>
          <w:delText xml:space="preserve">ERA </w:delText>
        </w:r>
      </w:del>
      <w:ins w:id="1198" w:author="Flavia Lucena" w:date="2016-06-03T12:12:00Z">
        <w:r>
          <w:rPr>
            <w:rFonts w:cs="Arial" w:ascii="Arial" w:hAnsi="Arial"/>
            <w:lang w:val="en-US"/>
          </w:rPr>
          <w:t xml:space="preserve">PSA </w:t>
        </w:r>
      </w:ins>
      <w:r>
        <w:rPr>
          <w:rFonts w:cs="Arial" w:ascii="Arial" w:hAnsi="Arial"/>
          <w:lang w:val="en-US"/>
        </w:rPr>
        <w:t xml:space="preserve">is particularly useful in data poor situations, when catch or biological data </w:t>
      </w:r>
      <w:del w:id="1199" w:author="Unknown Author" w:date="2016-07-10T19:21:00Z">
        <w:r>
          <w:rPr>
            <w:rFonts w:cs="Arial" w:ascii="Arial" w:hAnsi="Arial"/>
            <w:lang w:val="en-US"/>
          </w:rPr>
          <w:delText>may be</w:delText>
        </w:r>
      </w:del>
      <w:ins w:id="1200" w:author="Unknown Author" w:date="2016-07-10T19:21:00Z">
        <w:r>
          <w:rPr>
            <w:rFonts w:cs="Arial" w:ascii="Arial" w:hAnsi="Arial"/>
            <w:lang w:val="en-US"/>
          </w:rPr>
          <w:t>are</w:t>
        </w:r>
      </w:ins>
      <w:r>
        <w:rPr>
          <w:rFonts w:cs="Arial" w:ascii="Arial" w:hAnsi="Arial"/>
          <w:lang w:val="en-US"/>
        </w:rPr>
        <w:t xml:space="preserve"> not comprehensive, </w:t>
      </w:r>
      <w:ins w:id="1201" w:author="Unknown Author" w:date="2016-07-10T19:21:00Z">
        <w:r>
          <w:rPr>
            <w:rFonts w:cs="Arial" w:ascii="Arial" w:hAnsi="Arial"/>
            <w:lang w:val="en-US"/>
          </w:rPr>
          <w:t xml:space="preserve">often </w:t>
        </w:r>
      </w:ins>
      <w:del w:id="1202" w:author="Unknown Author" w:date="2016-07-10T19:21:00Z">
        <w:r>
          <w:rPr>
            <w:rFonts w:cs="Arial" w:ascii="Arial" w:hAnsi="Arial"/>
            <w:lang w:val="en-US"/>
          </w:rPr>
          <w:delText xml:space="preserve">are </w:delText>
        </w:r>
      </w:del>
      <w:r>
        <w:rPr>
          <w:rFonts w:cs="Arial" w:ascii="Arial" w:hAnsi="Arial"/>
          <w:lang w:val="en-US"/>
        </w:rPr>
        <w:t xml:space="preserve">aggregated </w:t>
      </w:r>
      <w:del w:id="1203" w:author="Unknown Author" w:date="2016-07-10T19:21:00Z">
        <w:r>
          <w:rPr>
            <w:rFonts w:cs="Arial" w:ascii="Arial" w:hAnsi="Arial"/>
            <w:lang w:val="en-US"/>
          </w:rPr>
          <w:delText>with other</w:delText>
        </w:r>
      </w:del>
      <w:ins w:id="1204" w:author="Unknown Author" w:date="2016-07-10T19:21:00Z">
        <w:r>
          <w:rPr>
            <w:rFonts w:cs="Arial" w:ascii="Arial" w:hAnsi="Arial"/>
            <w:lang w:val="en-US"/>
          </w:rPr>
          <w:t>across</w:t>
        </w:r>
      </w:ins>
      <w:r>
        <w:rPr>
          <w:rFonts w:cs="Arial" w:ascii="Arial" w:hAnsi="Arial"/>
          <w:lang w:val="en-US"/>
        </w:rPr>
        <w:t xml:space="preserve"> species or are insufficient to run a quantitative stock assessment. The latter is case for the tuna longline fishery in the South Atlantic and Indian Ocean. </w:t>
      </w:r>
    </w:p>
    <w:p>
      <w:pPr>
        <w:pStyle w:val="Normal"/>
        <w:spacing w:lineRule="auto" w:line="360" w:before="0" w:after="0"/>
        <w:ind w:firstLine="708"/>
        <w:jc w:val="both"/>
        <w:rPr/>
      </w:pPr>
      <w:r>
        <w:rPr>
          <w:rFonts w:cs="Arial" w:ascii="Arial" w:hAnsi="Arial"/>
          <w:lang w:val="en-US"/>
        </w:rPr>
        <w:t>A total of 33 and 27 species were recorded as the main teleost species caught by the tuna longline fisheries in the South Atlantic and Indian Ocean</w:t>
      </w:r>
      <w:del w:id="1206" w:author="Unknown Author" w:date="2016-07-10T19:22:00Z">
        <w:r>
          <w:rPr>
            <w:rFonts w:cs="Arial" w:ascii="Arial" w:hAnsi="Arial"/>
            <w:lang w:val="en-US"/>
          </w:rPr>
          <w:delText>s,</w:delText>
        </w:r>
      </w:del>
      <w:r>
        <w:rPr>
          <w:rFonts w:cs="Arial" w:ascii="Arial" w:hAnsi="Arial"/>
          <w:lang w:val="en-US"/>
        </w:rPr>
        <w:t xml:space="preserve"> respectively, although only four and five species were considered as targets (T). Growing concerns over the impact of the tuna longline fishery on bycatch species (King and McFarlane, 2003) have therefore led RFMOs to develop holistic approaches to the assessment and management of all exploited species.</w:t>
      </w:r>
      <w:r>
        <w:rPr>
          <w:rFonts w:cs="Arial" w:ascii="Arial" w:hAnsi="Arial"/>
          <w:color w:val="00000A"/>
          <w:lang w:val="en-US"/>
        </w:rPr>
        <w:t xml:space="preserve"> </w:t>
      </w:r>
    </w:p>
    <w:p>
      <w:pPr>
        <w:pStyle w:val="Normal"/>
        <w:spacing w:lineRule="auto" w:line="360" w:before="0" w:after="0"/>
        <w:ind w:firstLine="709"/>
        <w:jc w:val="both"/>
        <w:rPr>
          <w:rFonts w:ascii="Arial" w:hAnsi="Arial" w:cs="Arial"/>
          <w:highlight w:val="yellow"/>
          <w:lang w:val="en-US"/>
        </w:rPr>
      </w:pPr>
      <w:del w:id="1207" w:author="Flavia Lucena [2]" w:date="2016-07-06T15:50:00Z">
        <w:r>
          <w:rPr>
            <w:rFonts w:cs="Arial" w:ascii="Arial" w:hAnsi="Arial"/>
            <w:lang w:val="en-US"/>
          </w:rPr>
          <w:delText xml:space="preserve">ERAs </w:delText>
        </w:r>
      </w:del>
      <w:ins w:id="1208" w:author="Flavia Lucena [2]" w:date="2016-07-06T15:50:00Z">
        <w:r>
          <w:rPr>
            <w:rFonts w:cs="Arial" w:ascii="Arial" w:hAnsi="Arial"/>
            <w:lang w:val="en-US"/>
          </w:rPr>
          <w:t xml:space="preserve">Risk analysis </w:t>
        </w:r>
      </w:ins>
      <w:r>
        <w:rPr>
          <w:rFonts w:cs="Arial" w:ascii="Arial" w:hAnsi="Arial"/>
          <w:lang w:val="en-US"/>
        </w:rPr>
        <w:t xml:space="preserve">have been applied to elasmobranchs (Zhou and Griffiths, 2008; Cortez et al., 2009; Phillips et al., 2015), cetaceans (Brown et al., 2013; 2015), seabirds </w:t>
      </w:r>
      <w:r>
        <w:rPr>
          <w:rFonts w:cs="Arial" w:ascii="Arial" w:hAnsi="Arial"/>
          <w:lang w:val="en-US" w:eastAsia="pt-BR"/>
        </w:rPr>
        <w:t xml:space="preserve">(Waugh et al., 2012; Tuck et al., 2011), and </w:t>
      </w:r>
      <w:r>
        <w:rPr>
          <w:rFonts w:cs="Arial" w:ascii="Arial" w:hAnsi="Arial"/>
          <w:lang w:val="en-US"/>
        </w:rPr>
        <w:t>teleosts (Stobutzki et al., 2001; Hobday et al., 2007, 2011; Patrick et al., 2010; Fujita et al., 2014; Osio et al., 2015)</w:t>
      </w:r>
      <w:r>
        <w:rPr>
          <w:rFonts w:cs="Arial" w:ascii="Arial" w:hAnsi="Arial"/>
          <w:lang w:val="en-US" w:eastAsia="pt-BR"/>
        </w:rPr>
        <w:t xml:space="preserve">. </w:t>
      </w:r>
      <w:r>
        <w:rPr>
          <w:rFonts w:cs="Arial" w:ascii="Arial" w:hAnsi="Arial"/>
          <w:lang w:val="en-US"/>
        </w:rPr>
        <w:t>For tuna longline fisheries, Kwon et al. (2009) conducted a PSA analysis for species caught in the Western and Central Pacific Ocean which included marine mammals, turtles, teleosts, sharks and seabirds; whil</w:t>
      </w:r>
      <w:del w:id="1209" w:author="Unknown Author" w:date="2016-07-10T19:24:00Z">
        <w:r>
          <w:rPr>
            <w:rFonts w:cs="Arial" w:ascii="Arial" w:hAnsi="Arial"/>
            <w:lang w:val="en-US"/>
          </w:rPr>
          <w:delText>st</w:delText>
        </w:r>
      </w:del>
      <w:ins w:id="1210" w:author="Unknown Author" w:date="2016-07-10T19:24:00Z">
        <w:r>
          <w:rPr>
            <w:rFonts w:cs="Arial" w:ascii="Arial" w:hAnsi="Arial"/>
            <w:lang w:val="en-US"/>
          </w:rPr>
          <w:t>e</w:t>
        </w:r>
      </w:ins>
      <w:r>
        <w:rPr>
          <w:rFonts w:cs="Arial" w:ascii="Arial" w:hAnsi="Arial"/>
          <w:lang w:val="en-US"/>
        </w:rPr>
        <w:t xml:space="preserve"> Arrizabalaga et al. (2011) assessed the relative risk of both target and bycatch species being negatively impacted by EU Purse Seine and US Pelagic Longline fleets in the North Atlantic.</w:t>
      </w:r>
      <w:del w:id="1211" w:author="Unknown Author" w:date="2016-07-10T19:23:00Z">
        <w:r>
          <w:rPr>
            <w:rFonts w:cs="Arial" w:ascii="Arial" w:hAnsi="Arial"/>
            <w:highlight w:val="yellow"/>
            <w:lang w:val="en-US"/>
          </w:rPr>
          <w:delText xml:space="preserve"> </w:delText>
        </w:r>
      </w:del>
    </w:p>
    <w:p>
      <w:pPr>
        <w:pStyle w:val="Normal"/>
        <w:spacing w:lineRule="auto" w:line="360" w:before="0" w:after="0"/>
        <w:ind w:firstLine="708"/>
        <w:jc w:val="both"/>
        <w:rPr/>
      </w:pPr>
      <w:r>
        <w:rPr>
          <w:rFonts w:cs="Arial" w:ascii="Arial" w:hAnsi="Arial"/>
          <w:lang w:val="en-US"/>
        </w:rPr>
        <w:t xml:space="preserve">In this study, no differences </w:t>
      </w:r>
      <w:ins w:id="1212" w:author="Unknown Author" w:date="2016-07-10T19:23:00Z">
        <w:r>
          <w:rPr>
            <w:rFonts w:cs="Arial" w:ascii="Arial" w:hAnsi="Arial"/>
            <w:lang w:val="en-US"/>
          </w:rPr>
          <w:t xml:space="preserve">were found in </w:t>
        </w:r>
      </w:ins>
      <w:del w:id="1213" w:author="Unknown Author" w:date="2016-07-10T19:23:00Z">
        <w:r>
          <w:rPr>
            <w:rFonts w:cs="Arial" w:ascii="Arial" w:hAnsi="Arial"/>
            <w:lang w:val="en-US"/>
          </w:rPr>
          <w:delText xml:space="preserve">amongst the </w:delText>
        </w:r>
      </w:del>
      <w:r>
        <w:rPr>
          <w:rFonts w:cs="Arial" w:ascii="Arial" w:hAnsi="Arial"/>
          <w:lang w:val="en-US"/>
        </w:rPr>
        <w:t>vulnerability of the teleosts caught by tuna longline fisheries in the South Atlantic and Indian Ocean</w:t>
      </w:r>
      <w:del w:id="1214" w:author="Unknown Author" w:date="2016-07-10T19:23:00Z">
        <w:r>
          <w:rPr>
            <w:rFonts w:cs="Arial" w:ascii="Arial" w:hAnsi="Arial"/>
            <w:lang w:val="en-US"/>
          </w:rPr>
          <w:delText>s were observed</w:delText>
        </w:r>
      </w:del>
      <w:r>
        <w:rPr>
          <w:rFonts w:cs="Arial" w:ascii="Arial" w:hAnsi="Arial"/>
          <w:lang w:val="en-US"/>
        </w:rPr>
        <w:t xml:space="preserve">, </w:t>
      </w:r>
      <w:del w:id="1215" w:author="Unknown Author" w:date="2016-07-10T19:23:00Z">
        <w:r>
          <w:rPr>
            <w:rFonts w:cs="Arial" w:ascii="Arial" w:hAnsi="Arial"/>
            <w:lang w:val="en-US"/>
          </w:rPr>
          <w:delText>and</w:delText>
        </w:r>
      </w:del>
      <w:ins w:id="1216" w:author="Unknown Author" w:date="2016-07-10T19:23:00Z">
        <w:r>
          <w:rPr>
            <w:rFonts w:cs="Arial" w:ascii="Arial" w:hAnsi="Arial"/>
            <w:lang w:val="en-US"/>
          </w:rPr>
          <w:t>while</w:t>
        </w:r>
      </w:ins>
      <w:r>
        <w:rPr>
          <w:rFonts w:cs="Arial" w:ascii="Arial" w:hAnsi="Arial"/>
          <w:lang w:val="en-US"/>
        </w:rPr>
        <w:t xml:space="preserve"> the main targets (tunas and swordfish) and bycatch billfishes (Istiophoridae) were within the </w:t>
      </w:r>
      <w:del w:id="1217" w:author="Flavia Lucena [2]" w:date="2016-07-06T15:51:00Z">
        <w:r>
          <w:rPr>
            <w:rFonts w:cs="Arial" w:ascii="Arial" w:hAnsi="Arial"/>
            <w:lang w:val="en-US"/>
          </w:rPr>
          <w:delText>14</w:delText>
        </w:r>
      </w:del>
      <w:r>
        <w:rPr>
          <w:rFonts w:cs="Arial" w:ascii="Arial" w:hAnsi="Arial"/>
          <w:lang w:val="en-US"/>
        </w:rPr>
        <w:t xml:space="preserve"> highest risk </w:t>
      </w:r>
      <w:del w:id="1218" w:author="Unknown Author" w:date="2016-07-10T19:25:00Z">
        <w:r>
          <w:rPr>
            <w:rFonts w:cs="Arial" w:ascii="Arial" w:hAnsi="Arial"/>
            <w:lang w:val="en-US"/>
          </w:rPr>
          <w:delText>scores</w:delText>
        </w:r>
      </w:del>
      <w:ins w:id="1219" w:author="Unknown Author" w:date="2016-07-10T19:25:00Z">
        <w:r>
          <w:rPr>
            <w:rFonts w:cs="Arial" w:ascii="Arial" w:hAnsi="Arial"/>
            <w:lang w:val="en-US"/>
          </w:rPr>
          <w:t>group</w:t>
        </w:r>
      </w:ins>
      <w:r>
        <w:rPr>
          <w:rFonts w:cs="Arial" w:ascii="Arial" w:hAnsi="Arial"/>
          <w:lang w:val="en-US"/>
        </w:rPr>
        <w:t xml:space="preserve">. These species have moderate to low productivity and high </w:t>
      </w:r>
      <w:del w:id="1220" w:author="Unknown Author" w:date="2016-07-10T19:25:00Z">
        <w:r>
          <w:rPr>
            <w:rFonts w:cs="Arial" w:ascii="Arial" w:hAnsi="Arial"/>
            <w:lang w:val="en-US"/>
          </w:rPr>
          <w:delText>susceptibly</w:delText>
        </w:r>
      </w:del>
      <w:ins w:id="1221" w:author="Unknown Author" w:date="2016-07-10T19:25:00Z">
        <w:r>
          <w:rPr>
            <w:rFonts w:cs="Arial" w:ascii="Arial" w:hAnsi="Arial"/>
            <w:lang w:val="en-US"/>
          </w:rPr>
          <w:t>susceptibility</w:t>
        </w:r>
      </w:ins>
      <w:r>
        <w:rPr>
          <w:rFonts w:cs="Arial" w:ascii="Arial" w:hAnsi="Arial"/>
          <w:lang w:val="en-US"/>
        </w:rPr>
        <w:t xml:space="preserve">, </w:t>
      </w:r>
      <w:del w:id="1222" w:author="Unknown Author" w:date="2016-07-10T19:25:00Z">
        <w:r>
          <w:rPr>
            <w:rFonts w:cs="Arial" w:ascii="Arial" w:hAnsi="Arial"/>
            <w:lang w:val="en-US"/>
          </w:rPr>
          <w:delText>thereby</w:delText>
        </w:r>
      </w:del>
      <w:r>
        <w:rPr>
          <w:rFonts w:cs="Arial" w:ascii="Arial" w:hAnsi="Arial"/>
          <w:lang w:val="en-US"/>
        </w:rPr>
        <w:t xml:space="preserve"> </w:t>
      </w:r>
      <w:del w:id="1223" w:author="Unknown Author" w:date="2016-07-10T19:25:00Z">
        <w:r>
          <w:rPr>
            <w:rFonts w:cs="Arial" w:ascii="Arial" w:hAnsi="Arial"/>
            <w:lang w:val="en-US"/>
          </w:rPr>
          <w:delText>creating the</w:delText>
        </w:r>
      </w:del>
      <w:ins w:id="1224" w:author="Unknown Author" w:date="2016-07-10T19:26:00Z">
        <w:r>
          <w:rPr>
            <w:rFonts w:cs="Arial" w:ascii="Arial" w:hAnsi="Arial"/>
            <w:lang w:val="en-US"/>
          </w:rPr>
          <w:t xml:space="preserve">and so are susceptible to </w:t>
        </w:r>
      </w:ins>
      <w:del w:id="1225" w:author="Unknown Author" w:date="2016-07-10T19:26:00Z">
        <w:r>
          <w:rPr>
            <w:rFonts w:cs="Arial" w:ascii="Arial" w:hAnsi="Arial"/>
            <w:lang w:val="en-US"/>
          </w:rPr>
          <w:delText xml:space="preserve"> </w:delText>
        </w:r>
      </w:del>
      <w:r>
        <w:rPr>
          <w:rFonts w:cs="Arial" w:ascii="Arial" w:hAnsi="Arial"/>
          <w:lang w:val="en-US"/>
        </w:rPr>
        <w:t>potential</w:t>
      </w:r>
      <w:del w:id="1226" w:author="Unknown Author" w:date="2016-07-10T19:25:00Z">
        <w:r>
          <w:rPr>
            <w:rFonts w:cs="Arial" w:ascii="Arial" w:hAnsi="Arial"/>
            <w:lang w:val="en-US"/>
          </w:rPr>
          <w:delText xml:space="preserve"> for </w:delText>
        </w:r>
      </w:del>
      <w:ins w:id="1227" w:author="Unknown Author" w:date="2016-07-10T19:25:00Z">
        <w:r>
          <w:rPr>
            <w:rFonts w:cs="Arial" w:ascii="Arial" w:hAnsi="Arial"/>
            <w:lang w:val="en-US"/>
          </w:rPr>
          <w:t xml:space="preserve"> </w:t>
        </w:r>
      </w:ins>
      <w:r>
        <w:rPr>
          <w:rFonts w:cs="Arial" w:ascii="Arial" w:hAnsi="Arial"/>
          <w:lang w:val="en-US"/>
        </w:rPr>
        <w:t>negative</w:t>
      </w:r>
      <w:del w:id="1228" w:author="Unknown Author" w:date="2016-07-10T19:25:00Z">
        <w:r>
          <w:rPr>
            <w:rFonts w:cs="Arial" w:ascii="Arial" w:hAnsi="Arial"/>
            <w:lang w:val="en-US"/>
          </w:rPr>
          <w:delText xml:space="preserve"> cumulative</w:delText>
        </w:r>
      </w:del>
      <w:r>
        <w:rPr>
          <w:rFonts w:cs="Arial" w:ascii="Arial" w:hAnsi="Arial"/>
          <w:lang w:val="en-US"/>
        </w:rPr>
        <w:t xml:space="preserve"> impacts. For target species, this is perhaps not surprising</w:t>
      </w:r>
      <w:ins w:id="1229" w:author="Unknown Author" w:date="2016-07-10T19:27:00Z">
        <w:r>
          <w:rPr>
            <w:rFonts w:cs="Arial" w:ascii="Arial" w:hAnsi="Arial"/>
            <w:lang w:val="en-US"/>
          </w:rPr>
          <w:t xml:space="preserve"> </w:t>
        </w:r>
      </w:ins>
      <w:ins w:id="1230" w:author="Unknown Author" w:date="2016-07-10T19:27:00Z">
        <w:r>
          <w:rPr>
            <w:rFonts w:cs="Arial" w:ascii="Arial" w:hAnsi="Arial"/>
            <w:lang w:val="en-US"/>
          </w:rPr>
          <w:t>as</w:t>
        </w:r>
      </w:ins>
      <w:del w:id="1231" w:author="Unknown Author" w:date="2016-07-10T19:27:00Z">
        <w:r>
          <w:rPr>
            <w:rFonts w:cs="Arial" w:ascii="Arial" w:hAnsi="Arial"/>
            <w:lang w:val="en-US"/>
          </w:rPr>
          <w:delText xml:space="preserve">: </w:delText>
        </w:r>
      </w:del>
      <w:del w:id="1232" w:author="Unknown Author" w:date="2016-07-10T19:26:00Z">
        <w:r>
          <w:rPr>
            <w:rFonts w:cs="Arial" w:ascii="Arial" w:hAnsi="Arial"/>
            <w:lang w:val="en-US"/>
          </w:rPr>
          <w:delText xml:space="preserve">they are highly susceptible to the </w:delText>
        </w:r>
      </w:del>
      <w:ins w:id="1233" w:author="Unknown Author" w:date="2016-07-10T19:27:00Z">
        <w:r>
          <w:rPr>
            <w:rFonts w:cs="Arial" w:ascii="Arial" w:hAnsi="Arial"/>
            <w:lang w:val="en-US"/>
          </w:rPr>
          <w:t xml:space="preserve"> </w:t>
        </w:r>
      </w:ins>
      <w:ins w:id="1234" w:author="Unknown Author" w:date="2016-07-10T19:26:00Z">
        <w:r>
          <w:rPr>
            <w:rFonts w:cs="Arial" w:ascii="Arial" w:hAnsi="Arial"/>
            <w:lang w:val="en-US"/>
          </w:rPr>
          <w:t xml:space="preserve">the objective of </w:t>
        </w:r>
      </w:ins>
      <w:r>
        <w:rPr>
          <w:rFonts w:cs="Arial" w:ascii="Arial" w:hAnsi="Arial"/>
          <w:lang w:val="en-US"/>
        </w:rPr>
        <w:t>longline</w:t>
      </w:r>
      <w:del w:id="1235" w:author="Unknown Author" w:date="2016-07-10T19:26:00Z">
        <w:r>
          <w:rPr>
            <w:rFonts w:cs="Arial" w:ascii="Arial" w:hAnsi="Arial"/>
            <w:lang w:val="en-US"/>
          </w:rPr>
          <w:delText>s</w:delText>
        </w:r>
      </w:del>
      <w:ins w:id="1236" w:author="Unknown Author" w:date="2016-07-10T19:26:00Z">
        <w:r>
          <w:rPr>
            <w:rFonts w:cs="Arial" w:ascii="Arial" w:hAnsi="Arial"/>
            <w:lang w:val="en-US"/>
          </w:rPr>
          <w:t xml:space="preserve"> </w:t>
        </w:r>
      </w:ins>
      <w:ins w:id="1237" w:author="Unknown Author" w:date="2016-07-10T19:26:00Z">
        <w:r>
          <w:rPr>
            <w:rFonts w:cs="Arial" w:ascii="Arial" w:hAnsi="Arial"/>
            <w:lang w:val="en-US"/>
          </w:rPr>
          <w:t xml:space="preserve">fisheries </w:t>
        </w:r>
      </w:ins>
      <w:ins w:id="1238" w:author="Unknown Author" w:date="2016-07-10T19:27:00Z">
        <w:r>
          <w:rPr>
            <w:rFonts w:cs="Arial" w:ascii="Arial" w:hAnsi="Arial"/>
            <w:lang w:val="en-US"/>
          </w:rPr>
          <w:t>are to catch them</w:t>
        </w:r>
      </w:ins>
      <w:r>
        <w:rPr>
          <w:rFonts w:cs="Arial" w:ascii="Arial" w:hAnsi="Arial"/>
          <w:lang w:val="en-US"/>
        </w:rPr>
        <w:t xml:space="preserve">, </w:t>
      </w:r>
      <w:del w:id="1239" w:author="Unknown Author" w:date="2016-07-10T19:27:00Z">
        <w:r>
          <w:rPr>
            <w:rFonts w:cs="Arial" w:ascii="Arial" w:hAnsi="Arial"/>
            <w:lang w:val="en-US"/>
          </w:rPr>
          <w:delText>especially</w:delText>
        </w:r>
      </w:del>
      <w:ins w:id="1240" w:author="Unknown Author" w:date="2016-07-10T19:27:00Z">
        <w:r>
          <w:rPr>
            <w:rFonts w:cs="Arial" w:ascii="Arial" w:hAnsi="Arial"/>
            <w:lang w:val="en-US"/>
          </w:rPr>
          <w:t>and</w:t>
        </w:r>
      </w:ins>
      <w:r>
        <w:rPr>
          <w:rFonts w:cs="Arial" w:ascii="Arial" w:hAnsi="Arial"/>
          <w:lang w:val="en-US"/>
        </w:rPr>
        <w:t xml:space="preserve"> </w:t>
      </w:r>
      <w:del w:id="1241" w:author="Unknown Author" w:date="2016-07-10T19:27:00Z">
        <w:r>
          <w:rPr>
            <w:rFonts w:cs="Arial" w:ascii="Arial" w:hAnsi="Arial"/>
            <w:lang w:val="en-US"/>
          </w:rPr>
          <w:delText>with respect to</w:delText>
        </w:r>
      </w:del>
      <w:ins w:id="1242" w:author="Unknown Author" w:date="2016-07-10T19:27:00Z">
        <w:r>
          <w:rPr>
            <w:rFonts w:cs="Arial" w:ascii="Arial" w:hAnsi="Arial"/>
            <w:lang w:val="en-US"/>
          </w:rPr>
          <w:t>so</w:t>
        </w:r>
      </w:ins>
      <w:r>
        <w:rPr>
          <w:rFonts w:cs="Arial" w:ascii="Arial" w:hAnsi="Arial"/>
          <w:lang w:val="en-US"/>
        </w:rPr>
        <w:t xml:space="preserve"> </w:t>
      </w:r>
      <w:ins w:id="1243" w:author="Unknown Author" w:date="2016-07-10T19:27:00Z">
        <w:r>
          <w:rPr>
            <w:rFonts w:cs="Arial" w:ascii="Arial" w:hAnsi="Arial"/>
            <w:lang w:val="en-US"/>
          </w:rPr>
          <w:t xml:space="preserve">no surprisingly </w:t>
        </w:r>
      </w:ins>
      <w:r>
        <w:rPr>
          <w:rFonts w:cs="Arial" w:ascii="Arial" w:hAnsi="Arial"/>
          <w:lang w:val="en-US"/>
        </w:rPr>
        <w:t>encounterability and availability</w:t>
      </w:r>
      <w:ins w:id="1244" w:author="Unknown Author" w:date="2016-07-10T19:27:00Z">
        <w:r>
          <w:rPr>
            <w:rFonts w:cs="Arial" w:ascii="Arial" w:hAnsi="Arial"/>
            <w:lang w:val="en-US"/>
          </w:rPr>
          <w:t xml:space="preserve"> </w:t>
        </w:r>
      </w:ins>
      <w:ins w:id="1245" w:author="Unknown Author" w:date="2016-07-10T19:27:00Z">
        <w:r>
          <w:rPr>
            <w:rFonts w:cs="Arial" w:ascii="Arial" w:hAnsi="Arial"/>
            <w:lang w:val="en-US"/>
          </w:rPr>
          <w:t>are high</w:t>
        </w:r>
      </w:ins>
      <w:r>
        <w:rPr>
          <w:rFonts w:cs="Arial" w:ascii="Arial" w:hAnsi="Arial"/>
          <w:lang w:val="en-US"/>
        </w:rPr>
        <w:t>.</w:t>
      </w:r>
      <w:del w:id="1246" w:author="Unknown Author" w:date="2016-07-10T19:27:00Z">
        <w:r>
          <w:rPr>
            <w:rFonts w:cs="Arial" w:ascii="Arial" w:hAnsi="Arial"/>
            <w:lang w:val="en-US"/>
          </w:rPr>
          <w:delText xml:space="preserve"> However, although</w:delText>
        </w:r>
      </w:del>
      <w:ins w:id="1247" w:author="Unknown Author" w:date="2016-07-10T19:27:00Z">
        <w:r>
          <w:rPr>
            <w:rFonts w:cs="Arial" w:ascii="Arial" w:hAnsi="Arial"/>
            <w:lang w:val="en-US"/>
          </w:rPr>
          <w:t xml:space="preserve"> </w:t>
        </w:r>
      </w:ins>
      <w:ins w:id="1248" w:author="Unknown Author" w:date="2016-07-10T19:27:00Z">
        <w:r>
          <w:rPr>
            <w:rFonts w:cs="Arial" w:ascii="Arial" w:hAnsi="Arial"/>
            <w:lang w:val="en-US"/>
          </w:rPr>
          <w:t xml:space="preserve">Even, if these species are </w:t>
        </w:r>
      </w:ins>
      <w:del w:id="1249" w:author="Unknown Author" w:date="2016-07-10T19:28:00Z">
        <w:r>
          <w:rPr>
            <w:rFonts w:cs="Arial" w:ascii="Arial" w:hAnsi="Arial"/>
            <w:lang w:val="en-US"/>
          </w:rPr>
          <w:delText xml:space="preserve"> they are </w:delText>
        </w:r>
      </w:del>
      <w:r>
        <w:rPr>
          <w:rFonts w:cs="Arial" w:ascii="Arial" w:hAnsi="Arial"/>
          <w:lang w:val="en-US"/>
        </w:rPr>
        <w:t>well managed, the</w:t>
      </w:r>
      <w:del w:id="1250" w:author="Unknown Author" w:date="2016-07-10T19:28:00Z">
        <w:r>
          <w:rPr>
            <w:rFonts w:cs="Arial" w:ascii="Arial" w:hAnsi="Arial"/>
            <w:lang w:val="en-US"/>
          </w:rPr>
          <w:delText>se</w:delText>
        </w:r>
      </w:del>
      <w:ins w:id="1251" w:author="Unknown Author" w:date="2016-07-10T19:28:00Z">
        <w:r>
          <w:rPr>
            <w:rFonts w:cs="Arial" w:ascii="Arial" w:hAnsi="Arial"/>
            <w:lang w:val="en-US"/>
          </w:rPr>
          <w:t>y</w:t>
        </w:r>
      </w:ins>
      <w:del w:id="1252" w:author="Unknown Author" w:date="2016-07-10T19:28:00Z">
        <w:r>
          <w:rPr>
            <w:rFonts w:cs="Arial" w:ascii="Arial" w:hAnsi="Arial"/>
            <w:lang w:val="en-US"/>
          </w:rPr>
          <w:delText xml:space="preserve"> species</w:delText>
        </w:r>
      </w:del>
      <w:ins w:id="1253" w:author="Unknown Author" w:date="2016-07-10T19:28:00Z">
        <w:r>
          <w:rPr>
            <w:rFonts w:cs="Arial" w:ascii="Arial" w:hAnsi="Arial"/>
            <w:lang w:val="en-US"/>
          </w:rPr>
          <w:t xml:space="preserve"> are likely to</w:t>
        </w:r>
      </w:ins>
      <w:r>
        <w:rPr>
          <w:rFonts w:cs="Arial" w:ascii="Arial" w:hAnsi="Arial"/>
          <w:lang w:val="en-US"/>
        </w:rPr>
        <w:t xml:space="preserve"> exhibit high rates of mortality, particularly for juveniles (see SOM </w:t>
      </w:r>
      <w:del w:id="1254" w:author="Flavia Lucena [2]" w:date="2016-07-04T08:34:00Z">
        <w:r>
          <w:rPr>
            <w:rFonts w:cs="Arial" w:ascii="Arial" w:hAnsi="Arial"/>
            <w:lang w:val="en-US"/>
          </w:rPr>
          <w:delText>3</w:delText>
        </w:r>
      </w:del>
      <w:ins w:id="1255" w:author="Flavia Lucena [2]" w:date="2016-07-04T08:34:00Z">
        <w:r>
          <w:rPr>
            <w:rFonts w:cs="Arial" w:ascii="Arial" w:hAnsi="Arial"/>
            <w:lang w:val="en-US"/>
          </w:rPr>
          <w:t>5</w:t>
        </w:r>
      </w:ins>
      <w:r>
        <w:rPr>
          <w:rFonts w:cs="Arial" w:ascii="Arial" w:hAnsi="Arial"/>
          <w:lang w:val="en-US"/>
        </w:rPr>
        <w:t xml:space="preserve">). Those two latter attributes could be considered in future management scenarios, by using </w:t>
      </w:r>
      <w:del w:id="1256" w:author="Flavia Lucena [2]" w:date="2016-07-06T15:51:00Z">
        <w:r>
          <w:rPr>
            <w:rFonts w:cs="Arial" w:ascii="Arial" w:hAnsi="Arial"/>
            <w:lang w:val="en-US"/>
          </w:rPr>
          <w:delText xml:space="preserve">ERAs </w:delText>
        </w:r>
      </w:del>
      <w:ins w:id="1257" w:author="Flavia Lucena [2]" w:date="2016-07-06T15:51:00Z">
        <w:r>
          <w:rPr>
            <w:rFonts w:cs="Arial" w:ascii="Arial" w:hAnsi="Arial"/>
            <w:lang w:val="en-US"/>
          </w:rPr>
          <w:t xml:space="preserve">PSAs </w:t>
        </w:r>
      </w:ins>
      <w:r>
        <w:rPr>
          <w:rFonts w:cs="Arial" w:ascii="Arial" w:hAnsi="Arial"/>
          <w:lang w:val="en-US"/>
        </w:rPr>
        <w:t xml:space="preserve">to re-score stocks under alternative management options (Phillips et al., 2015). This would help to identify the effects of alternatives strategies for reducing risk. </w:t>
      </w:r>
    </w:p>
    <w:p>
      <w:pPr>
        <w:pStyle w:val="Normal"/>
        <w:spacing w:lineRule="auto" w:line="360" w:before="0" w:after="0"/>
        <w:ind w:firstLine="708"/>
        <w:jc w:val="both"/>
        <w:rPr/>
      </w:pPr>
      <w:r>
        <w:rPr>
          <w:rFonts w:cs="Arial" w:ascii="Arial" w:hAnsi="Arial"/>
          <w:lang w:val="en-US"/>
        </w:rPr>
        <w:t xml:space="preserve">For the North Atlantic Ocean, among the 10 species with the highest risk scores were coastal and pelagic sharks, non-ICCAT teleosts and two ICCAT species, </w:t>
      </w:r>
      <w:r>
        <w:rPr>
          <w:rFonts w:cs="Arial" w:ascii="Arial" w:hAnsi="Arial"/>
          <w:i/>
          <w:lang w:val="en-US"/>
        </w:rPr>
        <w:t>T. alalunga</w:t>
      </w:r>
      <w:r>
        <w:rPr>
          <w:rFonts w:cs="Arial" w:ascii="Arial" w:hAnsi="Arial"/>
          <w:lang w:val="en-US"/>
        </w:rPr>
        <w:t xml:space="preserve"> and </w:t>
      </w:r>
      <w:r>
        <w:rPr>
          <w:rFonts w:cs="Arial" w:ascii="Arial" w:hAnsi="Arial"/>
          <w:i/>
          <w:lang w:val="en-US"/>
        </w:rPr>
        <w:t>T. obesus</w:t>
      </w:r>
      <w:r>
        <w:rPr>
          <w:rFonts w:cs="Arial" w:ascii="Arial" w:hAnsi="Arial"/>
          <w:lang w:val="en-US"/>
        </w:rPr>
        <w:t xml:space="preserve"> (Arritzabala et al., 2011), species that were at high and moderate risk in our study, respectively. For the Pacific Ocean, </w:t>
      </w:r>
      <w:r>
        <w:rPr>
          <w:rFonts w:cs="Arial" w:ascii="Arial" w:hAnsi="Arial"/>
          <w:i/>
          <w:lang w:val="en-US"/>
        </w:rPr>
        <w:t>T. alalunga, T.obesus, T. albacares, K. pelamis</w:t>
      </w:r>
      <w:r>
        <w:rPr>
          <w:rFonts w:cs="Arial" w:ascii="Arial" w:hAnsi="Arial"/>
          <w:lang w:val="en-US"/>
        </w:rPr>
        <w:t xml:space="preserve">, and billfishes were considered at medium risk, while sharks were considered at high risk (Kwon et al., 2009). </w:t>
      </w:r>
    </w:p>
    <w:p>
      <w:pPr>
        <w:pStyle w:val="Normal"/>
        <w:spacing w:lineRule="auto" w:line="360" w:before="0" w:after="0"/>
        <w:ind w:firstLine="708"/>
        <w:jc w:val="both"/>
        <w:rPr>
          <w:rFonts w:ascii="Arial" w:hAnsi="Arial" w:cs="Arial"/>
          <w:lang w:val="en-GB"/>
        </w:rPr>
      </w:pPr>
      <w:r>
        <w:rPr>
          <w:rFonts w:cs="Arial" w:ascii="Arial" w:hAnsi="Arial"/>
          <w:lang w:val="en-GB"/>
        </w:rPr>
        <w:t xml:space="preserve">Isthiophoridae are inherently vulnerable due to their biological characteristics, coupled with moderate to high market values (Marín et al., 1998). They are also highly vulnerable in relation to </w:t>
      </w:r>
      <w:r>
        <w:rPr>
          <w:rFonts w:cs="Arial" w:ascii="Arial" w:hAnsi="Arial"/>
          <w:lang w:val="en-US"/>
        </w:rPr>
        <w:t>encounterability and availability; being exposed to considerable mortality rates with important catches of juveniles</w:t>
      </w:r>
      <w:del w:id="1259" w:author="Flavia Lucena [2]" w:date="2016-07-06T15:53:00Z">
        <w:r>
          <w:rPr>
            <w:rFonts w:cs="Arial" w:ascii="Arial" w:hAnsi="Arial"/>
            <w:lang w:val="en-US"/>
          </w:rPr>
          <w:delText xml:space="preserve"> (See SOM 3)</w:delText>
        </w:r>
      </w:del>
      <w:r>
        <w:rPr>
          <w:rFonts w:cs="Arial" w:ascii="Arial" w:hAnsi="Arial"/>
          <w:lang w:val="en-US"/>
        </w:rPr>
        <w:t xml:space="preserve">. </w:t>
      </w:r>
      <w:r>
        <w:rPr>
          <w:rFonts w:cs="Arial" w:ascii="Arial" w:hAnsi="Arial"/>
          <w:lang w:val="en-GB"/>
        </w:rPr>
        <w:t xml:space="preserve">For Istiophoridae in the South Atlantic, mitigation measures are in place for </w:t>
      </w:r>
      <w:r>
        <w:rPr>
          <w:rFonts w:cs="Arial" w:ascii="Arial" w:hAnsi="Arial"/>
          <w:i/>
          <w:lang w:val="en-GB"/>
        </w:rPr>
        <w:t>Makaira nigricans</w:t>
      </w:r>
      <w:r>
        <w:rPr>
          <w:rFonts w:cs="Arial" w:ascii="Arial" w:hAnsi="Arial"/>
          <w:lang w:val="en-GB"/>
        </w:rPr>
        <w:t xml:space="preserve"> and </w:t>
      </w:r>
      <w:r>
        <w:rPr>
          <w:rFonts w:cs="Arial" w:ascii="Arial" w:hAnsi="Arial"/>
          <w:i/>
          <w:lang w:val="en-GB"/>
        </w:rPr>
        <w:t>Kajikia albidus</w:t>
      </w:r>
      <w:r>
        <w:rPr>
          <w:rFonts w:cs="Arial" w:ascii="Arial" w:hAnsi="Arial"/>
          <w:lang w:val="en-GB"/>
        </w:rPr>
        <w:t xml:space="preserve"> (Rec. 06-09 and Rec. 12-04 of ICCAT</w:t>
      </w:r>
      <w:ins w:id="1260" w:author="Flavia Lucena [2]" w:date="2016-07-05T15:29:00Z">
        <w:r>
          <w:rPr>
            <w:rFonts w:cs="Arial" w:ascii="Arial" w:hAnsi="Arial"/>
            <w:lang w:val="en-GB"/>
          </w:rPr>
          <w:t>, see SOM 4</w:t>
        </w:r>
      </w:ins>
      <w:r>
        <w:rPr>
          <w:rFonts w:cs="Arial" w:ascii="Arial" w:hAnsi="Arial"/>
          <w:lang w:val="en-GB"/>
        </w:rPr>
        <w:t xml:space="preserve">). However, for the Indian Ocean, no species-specific conservation and management measures are currently adopted for any of the billfishes. </w:t>
      </w:r>
    </w:p>
    <w:p>
      <w:pPr>
        <w:pStyle w:val="Normal"/>
        <w:spacing w:lineRule="auto" w:line="360" w:before="0" w:after="0"/>
        <w:ind w:firstLine="708"/>
        <w:jc w:val="both"/>
        <w:rPr/>
      </w:pPr>
      <w:del w:id="1261" w:author="Flavia Lucena [2]" w:date="2016-07-07T09:18:00Z">
        <w:r>
          <w:rPr>
            <w:rFonts w:cs="Arial" w:ascii="Arial" w:hAnsi="Arial"/>
            <w:lang w:val="en-GB"/>
          </w:rPr>
          <w:delText>With regard to</w:delText>
        </w:r>
      </w:del>
      <w:ins w:id="1262" w:author="Flavia Lucena [2]" w:date="2016-07-07T09:18:00Z">
        <w:r>
          <w:rPr>
            <w:rFonts w:cs="Arial" w:ascii="Arial" w:hAnsi="Arial"/>
            <w:lang w:val="en-GB"/>
          </w:rPr>
          <w:t>S</w:t>
        </w:r>
      </w:ins>
      <w:del w:id="1263" w:author="Flavia Lucena [2]" w:date="2016-07-07T09:18:00Z">
        <w:r>
          <w:rPr>
            <w:rFonts w:cs="Arial" w:ascii="Arial" w:hAnsi="Arial"/>
            <w:lang w:val="en-GB"/>
          </w:rPr>
          <w:delText xml:space="preserve"> </w:delText>
        </w:r>
      </w:del>
      <w:del w:id="1264" w:author="Flavia Lucena [2]" w:date="2016-07-07T09:16:00Z">
        <w:r>
          <w:rPr>
            <w:rFonts w:cs="Arial" w:ascii="Arial" w:hAnsi="Arial"/>
            <w:lang w:val="en-GB"/>
          </w:rPr>
          <w:delText>the other</w:delText>
        </w:r>
      </w:del>
      <w:ins w:id="1265" w:author="Flavia Lucena [2]" w:date="2016-07-07T09:16:00Z">
        <w:r>
          <w:rPr>
            <w:rFonts w:cs="Arial" w:ascii="Arial" w:hAnsi="Arial"/>
            <w:lang w:val="en-GB"/>
          </w:rPr>
          <w:t>ome</w:t>
        </w:r>
      </w:ins>
      <w:r>
        <w:rPr>
          <w:rFonts w:cs="Arial" w:ascii="Arial" w:hAnsi="Arial"/>
          <w:lang w:val="en-GB"/>
        </w:rPr>
        <w:t xml:space="preserve"> </w:t>
      </w:r>
      <w:del w:id="1266" w:author="Flavia Lucena [2]" w:date="2016-07-07T09:18:00Z">
        <w:r>
          <w:rPr>
            <w:rFonts w:cs="Arial" w:ascii="Arial" w:hAnsi="Arial"/>
            <w:lang w:val="en-GB"/>
          </w:rPr>
          <w:delText xml:space="preserve">species </w:delText>
        </w:r>
      </w:del>
      <w:ins w:id="1267" w:author="Flavia Lucena [2]" w:date="2016-07-07T09:18:00Z">
        <w:r>
          <w:rPr>
            <w:rFonts w:cs="Arial" w:ascii="Arial" w:hAnsi="Arial"/>
            <w:lang w:val="en-GB"/>
          </w:rPr>
          <w:t xml:space="preserve">stocks </w:t>
        </w:r>
      </w:ins>
      <w:r>
        <w:rPr>
          <w:rFonts w:cs="Arial" w:ascii="Arial" w:hAnsi="Arial"/>
          <w:lang w:val="en-GB"/>
        </w:rPr>
        <w:t xml:space="preserve">at high risk, </w:t>
      </w:r>
      <w:ins w:id="1268" w:author="Flavia Lucena [2]" w:date="2016-07-07T09:16:00Z">
        <w:r>
          <w:rPr>
            <w:rFonts w:cs="Arial" w:ascii="Arial" w:hAnsi="Arial"/>
            <w:lang w:val="en-GB"/>
          </w:rPr>
          <w:t xml:space="preserve">such as the south Atlantic </w:t>
        </w:r>
      </w:ins>
      <w:ins w:id="1269" w:author="Flavia Lucena [2]" w:date="2016-07-07T09:16:00Z">
        <w:r>
          <w:rPr>
            <w:rFonts w:cs="Arial" w:ascii="Arial" w:hAnsi="Arial"/>
            <w:i/>
            <w:lang w:val="en-GB"/>
          </w:rPr>
          <w:t>Scomberomorus brasiliensis</w:t>
        </w:r>
      </w:ins>
      <w:ins w:id="1270" w:author="Flavia Lucena [2]" w:date="2016-07-07T09:16:00Z">
        <w:r>
          <w:rPr>
            <w:rFonts w:cs="Arial" w:ascii="Arial" w:hAnsi="Arial"/>
            <w:lang w:val="en-GB"/>
          </w:rPr>
          <w:t xml:space="preserve"> and the Indian </w:t>
        </w:r>
      </w:ins>
      <w:ins w:id="1271" w:author="Flavia Lucena [2]" w:date="2016-07-07T09:16:00Z">
        <w:r>
          <w:rPr>
            <w:rFonts w:cs="Arial" w:ascii="Arial" w:hAnsi="Arial"/>
            <w:i/>
            <w:lang w:val="en-GB"/>
          </w:rPr>
          <w:t>Acanthocybium solandri</w:t>
        </w:r>
      </w:ins>
      <w:ins w:id="1272" w:author="Flavia Lucena [2]" w:date="2016-07-07T09:17:00Z">
        <w:r>
          <w:rPr>
            <w:rFonts w:cs="Arial" w:ascii="Arial" w:hAnsi="Arial"/>
            <w:lang w:val="en-GB"/>
          </w:rPr>
          <w:t>,</w:t>
        </w:r>
      </w:ins>
      <w:ins w:id="1273" w:author="Flavia Lucena [2]" w:date="2016-07-07T09:16:00Z">
        <w:r>
          <w:rPr>
            <w:rFonts w:cs="Arial" w:ascii="Arial" w:hAnsi="Arial"/>
            <w:lang w:val="en-GB"/>
          </w:rPr>
          <w:t xml:space="preserve"> </w:t>
        </w:r>
      </w:ins>
      <w:ins w:id="1274" w:author="Flavia Lucena [2]" w:date="2016-07-07T09:17:00Z">
        <w:r>
          <w:rPr>
            <w:rFonts w:cs="Arial" w:ascii="Arial" w:hAnsi="Arial"/>
            <w:lang w:val="en-GB"/>
          </w:rPr>
          <w:t>and most species at moderate risk</w:t>
        </w:r>
      </w:ins>
      <w:ins w:id="1275" w:author="Flavia Lucena [2]" w:date="2016-07-07T09:18:00Z">
        <w:r>
          <w:rPr>
            <w:rFonts w:cs="Arial" w:ascii="Arial" w:hAnsi="Arial"/>
            <w:i/>
            <w:lang w:val="en-GB"/>
          </w:rPr>
          <w:t xml:space="preserve">, </w:t>
        </w:r>
      </w:ins>
      <w:ins w:id="1276" w:author="Flavia Lucena [2]" w:date="2016-07-07T09:17:00Z">
        <w:r>
          <w:rPr>
            <w:rFonts w:cs="Arial" w:ascii="Arial" w:hAnsi="Arial"/>
            <w:lang w:val="en-GB"/>
          </w:rPr>
          <w:t xml:space="preserve">were never assessed in recent years </w:t>
        </w:r>
      </w:ins>
      <w:ins w:id="1277" w:author="Flavia Lucena [2]" w:date="2016-07-07T09:18:00Z">
        <w:r>
          <w:rPr>
            <w:rFonts w:cs="Arial" w:ascii="Arial" w:hAnsi="Arial"/>
            <w:lang w:val="en-GB"/>
          </w:rPr>
          <w:t xml:space="preserve">and </w:t>
        </w:r>
      </w:ins>
      <w:r>
        <w:rPr>
          <w:rFonts w:cs="Arial" w:ascii="Arial" w:hAnsi="Arial"/>
          <w:lang w:val="en-GB"/>
        </w:rPr>
        <w:t xml:space="preserve">there is an overall lack of regulation. </w:t>
      </w:r>
      <w:del w:id="1278" w:author="Flavia Lucena [2]" w:date="2016-07-07T09:18:00Z">
        <w:r>
          <w:rPr>
            <w:rFonts w:cs="Arial" w:ascii="Arial" w:hAnsi="Arial"/>
            <w:lang w:val="en-GB"/>
          </w:rPr>
          <w:delText xml:space="preserve">The south Atlantic </w:delText>
        </w:r>
      </w:del>
      <w:del w:id="1279" w:author="Flavia Lucena [2]" w:date="2016-07-07T09:18:00Z">
        <w:r>
          <w:rPr>
            <w:rFonts w:cs="Arial" w:ascii="Arial" w:hAnsi="Arial"/>
            <w:i/>
            <w:lang w:val="en-GB"/>
          </w:rPr>
          <w:delText>Scomberomorus brasiliensis</w:delText>
        </w:r>
      </w:del>
      <w:del w:id="1280" w:author="Flavia Lucena [2]" w:date="2016-07-07T09:18:00Z">
        <w:r>
          <w:rPr>
            <w:rFonts w:cs="Arial" w:ascii="Arial" w:hAnsi="Arial"/>
            <w:lang w:val="en-GB"/>
          </w:rPr>
          <w:delText xml:space="preserve"> and </w:delText>
        </w:r>
      </w:del>
      <w:del w:id="1281" w:author="Flavia Lucena [2]" w:date="2016-07-06T15:53:00Z">
        <w:r>
          <w:rPr>
            <w:rFonts w:cs="Arial" w:ascii="Arial" w:hAnsi="Arial"/>
            <w:i/>
            <w:lang w:val="en-GB"/>
          </w:rPr>
          <w:delText>S. cavalla</w:delText>
        </w:r>
      </w:del>
      <w:del w:id="1282" w:author="Flavia Lucena [2]" w:date="2016-07-06T15:53:00Z">
        <w:r>
          <w:rPr>
            <w:rFonts w:cs="Arial" w:ascii="Arial" w:hAnsi="Arial"/>
            <w:lang w:val="en-GB"/>
          </w:rPr>
          <w:delText xml:space="preserve"> and, </w:delText>
        </w:r>
      </w:del>
      <w:del w:id="1283" w:author="Flavia Lucena [2]" w:date="2016-07-07T09:18:00Z">
        <w:r>
          <w:rPr>
            <w:rFonts w:cs="Arial" w:ascii="Arial" w:hAnsi="Arial"/>
            <w:lang w:val="en-GB"/>
          </w:rPr>
          <w:delText xml:space="preserve">the </w:delText>
        </w:r>
      </w:del>
      <w:del w:id="1284" w:author="Flavia Lucena [2]" w:date="2016-07-07T09:18:00Z">
        <w:r>
          <w:rPr>
            <w:rFonts w:cs="Arial" w:ascii="Arial" w:hAnsi="Arial"/>
            <w:i/>
            <w:lang w:val="en-GB"/>
          </w:rPr>
          <w:delText>Acanthocybium solandri</w:delText>
        </w:r>
      </w:del>
      <w:del w:id="1285" w:author="Flavia Lucena [2]" w:date="2016-07-07T09:18:00Z">
        <w:r>
          <w:rPr>
            <w:rFonts w:cs="Arial" w:ascii="Arial" w:hAnsi="Arial"/>
            <w:lang w:val="en-GB"/>
          </w:rPr>
          <w:delText xml:space="preserve"> </w:delText>
        </w:r>
      </w:del>
      <w:del w:id="1286" w:author="Flavia Lucena [2]" w:date="2016-07-06T15:54:00Z">
        <w:r>
          <w:rPr>
            <w:rFonts w:cs="Arial" w:ascii="Arial" w:hAnsi="Arial"/>
            <w:lang w:val="en-GB"/>
          </w:rPr>
          <w:delText xml:space="preserve">of both Indian and South Atlantic Oceans </w:delText>
        </w:r>
      </w:del>
      <w:del w:id="1287" w:author="Flavia Lucena [2]" w:date="2016-07-07T09:18:00Z">
        <w:r>
          <w:rPr>
            <w:rFonts w:cs="Arial" w:ascii="Arial" w:hAnsi="Arial"/>
            <w:lang w:val="en-GB"/>
          </w:rPr>
          <w:delText xml:space="preserve">are within this group. </w:delText>
        </w:r>
      </w:del>
      <w:r>
        <w:rPr>
          <w:rFonts w:cs="Arial" w:ascii="Arial" w:hAnsi="Arial"/>
          <w:lang w:val="en-GB"/>
        </w:rPr>
        <w:t xml:space="preserve">The South Atlantic </w:t>
      </w:r>
      <w:r>
        <w:rPr>
          <w:rFonts w:cs="Arial" w:ascii="Arial" w:hAnsi="Arial"/>
          <w:i/>
          <w:lang w:val="en-GB"/>
        </w:rPr>
        <w:t>S</w:t>
      </w:r>
      <w:ins w:id="1288" w:author="Flavia Lucena [2]" w:date="2016-07-07T09:19:00Z">
        <w:r>
          <w:rPr>
            <w:rFonts w:cs="Arial" w:ascii="Arial" w:hAnsi="Arial"/>
            <w:i/>
            <w:lang w:val="en-GB"/>
          </w:rPr>
          <w:t>.</w:t>
        </w:r>
      </w:ins>
      <w:del w:id="1289" w:author="Flavia Lucena [2]" w:date="2016-07-07T09:19:00Z">
        <w:r>
          <w:rPr>
            <w:rFonts w:cs="Arial" w:ascii="Arial" w:hAnsi="Arial"/>
            <w:i/>
            <w:lang w:val="en-GB"/>
          </w:rPr>
          <w:delText>comberomorus</w:delText>
        </w:r>
      </w:del>
      <w:r>
        <w:rPr>
          <w:rFonts w:cs="Arial" w:ascii="Arial" w:hAnsi="Arial"/>
          <w:i/>
          <w:lang w:val="en-GB"/>
        </w:rPr>
        <w:t xml:space="preserve"> brasiliensis</w:t>
      </w:r>
      <w:r>
        <w:rPr>
          <w:rFonts w:cs="Arial" w:ascii="Arial" w:hAnsi="Arial"/>
          <w:lang w:val="en-GB"/>
        </w:rPr>
        <w:t xml:space="preserve"> and </w:t>
      </w:r>
      <w:r>
        <w:rPr>
          <w:rFonts w:cs="Arial" w:ascii="Arial" w:hAnsi="Arial"/>
          <w:i/>
          <w:lang w:val="en-GB"/>
        </w:rPr>
        <w:t>S. cavalla</w:t>
      </w:r>
      <w:r>
        <w:rPr>
          <w:rFonts w:cs="Arial" w:ascii="Arial" w:hAnsi="Arial"/>
          <w:lang w:val="en-GB"/>
        </w:rPr>
        <w:t xml:space="preserve"> </w:t>
      </w:r>
      <w:ins w:id="1290" w:author="Flavia Lucena [2]" w:date="2016-07-07T09:30:00Z">
        <w:r>
          <w:rPr>
            <w:rFonts w:cs="Arial" w:ascii="Arial" w:hAnsi="Arial"/>
            <w:lang w:val="en-GB"/>
          </w:rPr>
          <w:t xml:space="preserve">stocks </w:t>
        </w:r>
      </w:ins>
      <w:ins w:id="1291" w:author="Flavia Lucena [2]" w:date="2016-07-07T09:29:00Z">
        <w:r>
          <w:rPr>
            <w:rFonts w:cs="Arial" w:ascii="Arial" w:hAnsi="Arial"/>
            <w:lang w:val="en-GB"/>
          </w:rPr>
          <w:t>(high and moderate r</w:t>
        </w:r>
      </w:ins>
      <w:ins w:id="1292" w:author="Flavia Lucena [2]" w:date="2016-07-07T09:30:00Z">
        <w:r>
          <w:rPr>
            <w:rFonts w:cs="Arial" w:ascii="Arial" w:hAnsi="Arial"/>
            <w:lang w:val="en-GB"/>
          </w:rPr>
          <w:t xml:space="preserve">isk respectively) </w:t>
        </w:r>
      </w:ins>
      <w:del w:id="1293" w:author="Flavia Lucena [2]" w:date="2016-07-07T09:30:00Z">
        <w:r>
          <w:rPr>
            <w:rFonts w:cs="Arial" w:ascii="Arial" w:hAnsi="Arial"/>
            <w:lang w:val="en-GB"/>
          </w:rPr>
          <w:delText xml:space="preserve">stocks </w:delText>
        </w:r>
      </w:del>
      <w:r>
        <w:rPr>
          <w:rFonts w:cs="Arial" w:ascii="Arial" w:hAnsi="Arial"/>
          <w:lang w:val="en-GB"/>
        </w:rPr>
        <w:t xml:space="preserve">were considered fully exploited using length-based methods with data collected up to 2000 (Lucena Frédou and Asano-Filho, 2006; Lessa et al., 2009a, 2009b; Nóbrega and Lessa 2009). </w:t>
      </w:r>
      <w:del w:id="1294" w:author="Flavia Lucena [2]" w:date="2016-07-07T09:14:00Z">
        <w:r>
          <w:rPr>
            <w:rFonts w:cs="Arial" w:ascii="Arial" w:hAnsi="Arial"/>
            <w:lang w:val="en-GB"/>
          </w:rPr>
          <w:delText xml:space="preserve">These stocks and the other small tunas at high risk were never assessed in recent years. </w:delText>
        </w:r>
      </w:del>
      <w:r>
        <w:rPr>
          <w:rFonts w:cs="Arial" w:ascii="Arial" w:hAnsi="Arial"/>
          <w:i/>
          <w:lang w:val="en-GB"/>
        </w:rPr>
        <w:t>A. solandri</w:t>
      </w:r>
      <w:r>
        <w:rPr>
          <w:rFonts w:cs="Arial" w:ascii="Arial" w:hAnsi="Arial"/>
          <w:lang w:val="en-GB"/>
        </w:rPr>
        <w:t xml:space="preserve"> was also considered at high risk in the Western and Central Pacific (Kwon et al., 2009). Coastal scombrids are important source of wealth and food security to local fishing communities, especially in the South Atlantic (Lessa et al., 2009a, 2009b; Nóbrega and Lessa, 2009; Isaac et al., 2012, Mourão et al., 2014). The small tunas group of ICCAT </w:t>
      </w:r>
      <w:ins w:id="1295" w:author="Unknown Author" w:date="2016-07-10T19:29:00Z">
        <w:r>
          <w:rPr>
            <w:rFonts w:cs="Arial" w:ascii="Arial" w:hAnsi="Arial"/>
            <w:lang w:val="en-GB"/>
          </w:rPr>
          <w:t xml:space="preserve">has therefore </w:t>
        </w:r>
      </w:ins>
      <w:r>
        <w:rPr>
          <w:rFonts w:cs="Arial" w:ascii="Arial" w:hAnsi="Arial"/>
          <w:lang w:val="en-GB"/>
        </w:rPr>
        <w:t xml:space="preserve">encouraged future studies and application of this approach for those species, </w:t>
      </w:r>
      <w:ins w:id="1296" w:author="Unknown Author" w:date="2016-07-10T19:30:00Z">
        <w:r>
          <w:rPr>
            <w:rFonts w:cs="Arial" w:ascii="Arial" w:hAnsi="Arial"/>
            <w:lang w:val="en-GB"/>
          </w:rPr>
          <w:t xml:space="preserve">and is </w:t>
        </w:r>
      </w:ins>
      <w:r>
        <w:rPr>
          <w:rFonts w:cs="Arial" w:ascii="Arial" w:hAnsi="Arial"/>
          <w:lang w:val="en-GB"/>
        </w:rPr>
        <w:t xml:space="preserve">considering a </w:t>
      </w:r>
      <w:del w:id="1297" w:author="Unknown Author" w:date="2016-07-10T19:30:00Z">
        <w:r>
          <w:rPr>
            <w:rFonts w:cs="Arial" w:ascii="Arial" w:hAnsi="Arial"/>
            <w:lang w:val="en-GB"/>
          </w:rPr>
          <w:delText>possible</w:delText>
        </w:r>
      </w:del>
      <w:r>
        <w:rPr>
          <w:rFonts w:cs="Arial" w:ascii="Arial" w:hAnsi="Arial"/>
          <w:lang w:val="en-GB"/>
        </w:rPr>
        <w:t xml:space="preserve"> extension of this analysis to the North Atlanti</w:t>
      </w:r>
      <w:del w:id="1298" w:author="Unknown Author" w:date="2016-07-10T19:30:00Z">
        <w:r>
          <w:rPr>
            <w:rFonts w:cs="Arial" w:ascii="Arial" w:hAnsi="Arial"/>
            <w:lang w:val="en-GB"/>
          </w:rPr>
          <w:delText>c Ocean</w:delText>
        </w:r>
      </w:del>
      <w:ins w:id="1299" w:author="Unknown Author" w:date="2016-07-10T19:30:00Z">
        <w:r>
          <w:rPr>
            <w:rFonts w:cs="Arial" w:ascii="Arial" w:hAnsi="Arial"/>
            <w:lang w:val="en-GB"/>
          </w:rPr>
          <w:t>c</w:t>
        </w:r>
      </w:ins>
      <w:r>
        <w:rPr>
          <w:rFonts w:cs="Arial" w:ascii="Arial" w:hAnsi="Arial"/>
          <w:lang w:val="en-GB"/>
        </w:rPr>
        <w:t xml:space="preserve"> (SCRS, 2015b). </w:t>
      </w:r>
    </w:p>
    <w:p>
      <w:pPr>
        <w:pStyle w:val="Normal"/>
        <w:spacing w:lineRule="auto" w:line="360" w:before="0" w:after="0"/>
        <w:ind w:firstLine="708"/>
        <w:jc w:val="both"/>
        <w:rPr/>
      </w:pPr>
      <w:r>
        <w:rPr>
          <w:rFonts w:cs="Arial" w:ascii="Arial" w:hAnsi="Arial"/>
          <w:lang w:val="en-GB"/>
        </w:rPr>
        <w:t xml:space="preserve">Managers must also remain vigilant to </w:t>
      </w:r>
      <w:del w:id="1301" w:author="Unknown Author" w:date="2016-07-10T19:30:00Z">
        <w:r>
          <w:rPr>
            <w:rFonts w:cs="Arial" w:ascii="Arial" w:hAnsi="Arial"/>
            <w:lang w:val="en-GB"/>
          </w:rPr>
          <w:delText xml:space="preserve">those </w:delText>
        </w:r>
      </w:del>
      <w:r>
        <w:rPr>
          <w:rFonts w:cs="Arial" w:ascii="Arial" w:hAnsi="Arial"/>
          <w:lang w:val="en-GB"/>
        </w:rPr>
        <w:t xml:space="preserve">species </w:t>
      </w:r>
      <w:ins w:id="1302" w:author="Unknown Author" w:date="2016-07-10T19:30:00Z">
        <w:r>
          <w:rPr>
            <w:rFonts w:cs="Arial" w:ascii="Arial" w:hAnsi="Arial"/>
            <w:lang w:val="en-GB"/>
          </w:rPr>
          <w:t xml:space="preserve">and stocks </w:t>
        </w:r>
      </w:ins>
      <w:r>
        <w:rPr>
          <w:rFonts w:cs="Arial" w:ascii="Arial" w:hAnsi="Arial"/>
          <w:lang w:val="en-GB"/>
        </w:rPr>
        <w:t xml:space="preserve">in the more intermediate rankings </w:t>
      </w:r>
      <w:r>
        <w:rPr>
          <w:rFonts w:cs="Arial" w:ascii="Arial" w:hAnsi="Arial"/>
          <w:lang w:val="en-US"/>
        </w:rPr>
        <w:t xml:space="preserve">(Phillips et al., 2015), especially in </w:t>
      </w:r>
      <w:ins w:id="1303" w:author="Unknown Author" w:date="2016-07-10T19:30:00Z">
        <w:r>
          <w:rPr>
            <w:rFonts w:cs="Arial" w:ascii="Arial" w:hAnsi="Arial"/>
            <w:lang w:val="en-US"/>
          </w:rPr>
          <w:t xml:space="preserve">the </w:t>
        </w:r>
      </w:ins>
      <w:del w:id="1304" w:author="Unknown Author" w:date="2016-07-10T19:30:00Z">
        <w:r>
          <w:rPr>
            <w:rFonts w:cs="Arial" w:ascii="Arial" w:hAnsi="Arial"/>
            <w:lang w:val="en-US"/>
          </w:rPr>
          <w:delText xml:space="preserve">relation to </w:delText>
        </w:r>
      </w:del>
      <w:r>
        <w:rPr>
          <w:rFonts w:cs="Arial" w:ascii="Arial" w:hAnsi="Arial"/>
          <w:lang w:val="en-US"/>
        </w:rPr>
        <w:t xml:space="preserve">data </w:t>
      </w:r>
      <w:del w:id="1305" w:author="Unknown Author" w:date="2016-07-10T19:30:00Z">
        <w:r>
          <w:rPr>
            <w:rFonts w:cs="Arial" w:ascii="Arial" w:hAnsi="Arial"/>
            <w:lang w:val="en-US"/>
          </w:rPr>
          <w:delText>collection</w:delText>
        </w:r>
      </w:del>
      <w:ins w:id="1306" w:author="Unknown Author" w:date="2016-07-10T19:30:00Z">
        <w:r>
          <w:rPr>
            <w:rFonts w:cs="Arial" w:ascii="Arial" w:hAnsi="Arial"/>
            <w:lang w:val="en-US"/>
          </w:rPr>
          <w:t xml:space="preserve">requirements </w:t>
        </w:r>
      </w:ins>
      <w:del w:id="1307" w:author="Unknown Author" w:date="2016-07-10T19:30:00Z">
        <w:r>
          <w:rPr>
            <w:rFonts w:cs="Arial" w:ascii="Arial" w:hAnsi="Arial"/>
            <w:lang w:val="en-US"/>
          </w:rPr>
          <w:delText xml:space="preserve"> </w:delText>
        </w:r>
      </w:del>
      <w:r>
        <w:rPr>
          <w:rFonts w:cs="Arial" w:ascii="Arial" w:hAnsi="Arial"/>
          <w:lang w:val="en-GB"/>
        </w:rPr>
        <w:t xml:space="preserve">for future assessments. </w:t>
      </w:r>
      <w:r>
        <w:rPr>
          <w:rFonts w:cs="Arial" w:ascii="Arial" w:hAnsi="Arial"/>
          <w:lang w:val="en-US"/>
        </w:rPr>
        <w:t xml:space="preserve">Most species at moderate risk are commercialized bycatch (BY/KC). </w:t>
      </w:r>
      <w:r>
        <w:rPr>
          <w:rFonts w:cs="Arial" w:ascii="Arial" w:hAnsi="Arial"/>
          <w:lang w:val="en-GB"/>
        </w:rPr>
        <w:t xml:space="preserve">Given its secondary nature from an economic point of view, these bycatch species are often ignored when management regulations are adopted (Lucena Frédou et al., </w:t>
      </w:r>
      <w:del w:id="1308" w:author="Flavia Lucena [2]" w:date="2016-06-16T16:55:00Z">
        <w:r>
          <w:rPr>
            <w:rFonts w:cs="Arial" w:ascii="Arial" w:hAnsi="Arial"/>
            <w:lang w:val="en-GB"/>
          </w:rPr>
          <w:delText>in press</w:delText>
        </w:r>
      </w:del>
      <w:ins w:id="1309" w:author="Flavia Lucena [2]" w:date="2016-06-16T16:55:00Z">
        <w:r>
          <w:rPr>
            <w:rFonts w:cs="Arial" w:ascii="Arial" w:hAnsi="Arial"/>
            <w:lang w:val="en-GB"/>
          </w:rPr>
          <w:t>2016</w:t>
        </w:r>
      </w:ins>
      <w:r>
        <w:rPr>
          <w:rFonts w:cs="Arial" w:ascii="Arial" w:hAnsi="Arial"/>
          <w:lang w:val="en-GB"/>
        </w:rPr>
        <w:t xml:space="preserve">).  </w:t>
      </w:r>
    </w:p>
    <w:p>
      <w:pPr>
        <w:pStyle w:val="Normal"/>
        <w:spacing w:lineRule="auto" w:line="360" w:before="0" w:after="0"/>
        <w:ind w:firstLine="708"/>
        <w:jc w:val="both"/>
        <w:rPr/>
      </w:pPr>
      <w:r>
        <w:rPr>
          <w:rFonts w:cs="Arial" w:ascii="Arial" w:hAnsi="Arial"/>
          <w:lang w:val="en-GB"/>
        </w:rPr>
        <w:t>Different authors have adopted alternative definitions of productivity and or susceptibility, depending on the species characteristics and data availability (Arrizabalaga et al., 2011). Besides, attributes, scoring and threshold calculation procedures may differ between authors. In this study, as well as for many other authors, 3-level scores were used (Patrick et al. 2010; Cortés et al., 2009) with thresholds obtained by quantile methods. Devine et al. (2012) stated that attributes (especially the susceptibility ones) need to be revaluated in order to accommodate for species-fishery specificities. Although we used many attributes already used in other studies, we innovated by incorporating L</w:t>
      </w:r>
      <w:r>
        <w:rPr>
          <w:rFonts w:cs="Arial" w:ascii="Arial" w:hAnsi="Arial"/>
          <w:vertAlign w:val="subscript"/>
          <w:lang w:val="en-GB"/>
        </w:rPr>
        <w:t>50</w:t>
      </w:r>
      <w:r>
        <w:rPr>
          <w:rFonts w:cs="Arial" w:ascii="Arial" w:hAnsi="Arial"/>
          <w:lang w:val="en-GB"/>
        </w:rPr>
        <w:t>/L</w:t>
      </w:r>
      <w:r>
        <w:rPr>
          <w:rFonts w:cs="Arial" w:ascii="Arial" w:hAnsi="Arial"/>
          <w:vertAlign w:val="subscript"/>
          <w:lang w:val="en-GB"/>
        </w:rPr>
        <w:t>max</w:t>
      </w:r>
      <w:r>
        <w:rPr>
          <w:rFonts w:cs="Arial" w:ascii="Arial" w:hAnsi="Arial"/>
          <w:lang w:val="en-GB"/>
        </w:rPr>
        <w:t xml:space="preserve"> amongst the productivity attributes and; Z/k, percentage of adults (% &gt; L</w:t>
      </w:r>
      <w:r>
        <w:rPr>
          <w:rFonts w:cs="Arial" w:ascii="Arial" w:hAnsi="Arial"/>
          <w:vertAlign w:val="subscript"/>
          <w:lang w:val="en-GB"/>
        </w:rPr>
        <w:t>50</w:t>
      </w:r>
      <w:r>
        <w:rPr>
          <w:rFonts w:cs="Arial" w:ascii="Arial" w:hAnsi="Arial"/>
          <w:lang w:val="en-GB"/>
        </w:rPr>
        <w:t xml:space="preserve">) </w:t>
      </w:r>
      <w:del w:id="1310" w:author="Flavia Lucena [2]" w:date="2016-07-06T15:56:00Z">
        <w:r>
          <w:rPr>
            <w:rFonts w:cs="Arial" w:ascii="Arial" w:hAnsi="Arial"/>
            <w:lang w:val="en-GB"/>
          </w:rPr>
          <w:delText xml:space="preserve">and fate of the catch </w:delText>
        </w:r>
      </w:del>
      <w:r>
        <w:rPr>
          <w:rFonts w:cs="Arial" w:ascii="Arial" w:hAnsi="Arial"/>
          <w:lang w:val="en-GB"/>
        </w:rPr>
        <w:t>amongst the susceptibility attributes. L</w:t>
      </w:r>
      <w:r>
        <w:rPr>
          <w:rFonts w:cs="Arial" w:ascii="Arial" w:hAnsi="Arial"/>
          <w:vertAlign w:val="subscript"/>
          <w:lang w:val="en-GB"/>
        </w:rPr>
        <w:t>50</w:t>
      </w:r>
      <w:r>
        <w:rPr>
          <w:rFonts w:cs="Arial" w:ascii="Arial" w:hAnsi="Arial"/>
          <w:lang w:val="en-GB"/>
        </w:rPr>
        <w:t>/L</w:t>
      </w:r>
      <w:r>
        <w:rPr>
          <w:rFonts w:cs="Arial" w:ascii="Arial" w:hAnsi="Arial"/>
          <w:vertAlign w:val="subscript"/>
          <w:lang w:val="en-GB"/>
        </w:rPr>
        <w:t>max</w:t>
      </w:r>
      <w:r>
        <w:rPr>
          <w:rFonts w:cs="Arial" w:ascii="Arial" w:hAnsi="Arial"/>
          <w:lang w:val="en-GB"/>
        </w:rPr>
        <w:t xml:space="preserve"> describes the differences among species in somatic and reproductive investments. As a strategy, smaller species tend to reach maturity at larger sizes relative to their maximum body sizes, while larger species tend to mature at relatively smaller sizes (Juan Jordá et al., 2013). For example, scombrids appear to mature early in life compared to their maximum life span, at around one quarter (Juan Jordá et al., 2013). We used Z/k as an indicator of mortality in order to replace Z/M, which can be highly influenced by the uncertainty in estimating natural mortality (M), which remains as one of the most difficult parameters to estimate in fish stock assessments (Hewitt and  Hoenig, 2005). The inclusion of</w:t>
      </w:r>
      <w:del w:id="1311" w:author="Unknown Author" w:date="2016-07-10T19:32:00Z">
        <w:r>
          <w:rPr>
            <w:rFonts w:cs="Arial" w:ascii="Arial" w:hAnsi="Arial"/>
            <w:lang w:val="en-GB"/>
          </w:rPr>
          <w:delText xml:space="preserve"> the %</w:delText>
        </w:r>
      </w:del>
      <w:ins w:id="1312" w:author="Unknown Author" w:date="2016-07-10T19:32:00Z">
        <w:r>
          <w:rPr>
            <w:rFonts w:cs="Arial" w:ascii="Arial" w:hAnsi="Arial"/>
            <w:lang w:val="en-GB"/>
          </w:rPr>
          <w:t xml:space="preserve"> %</w:t>
        </w:r>
      </w:ins>
      <w:r>
        <w:rPr>
          <w:rFonts w:cs="Arial" w:ascii="Arial" w:hAnsi="Arial"/>
          <w:lang w:val="en-GB"/>
        </w:rPr>
        <w:t xml:space="preserve"> of adults </w:t>
      </w:r>
      <w:ins w:id="1313" w:author="Unknown Author" w:date="2016-07-10T19:33:00Z">
        <w:r>
          <w:rPr>
            <w:rFonts w:cs="Arial" w:ascii="Arial" w:hAnsi="Arial"/>
            <w:lang w:val="en-GB"/>
          </w:rPr>
          <w:t xml:space="preserve">as an attribute </w:t>
        </w:r>
      </w:ins>
      <w:r>
        <w:rPr>
          <w:rFonts w:cs="Arial" w:ascii="Arial" w:hAnsi="Arial"/>
          <w:lang w:val="en-GB"/>
        </w:rPr>
        <w:t xml:space="preserve">would </w:t>
      </w:r>
      <w:ins w:id="1314" w:author="Unknown Author" w:date="2016-07-10T19:32:00Z">
        <w:r>
          <w:rPr>
            <w:rFonts w:cs="Arial" w:ascii="Arial" w:hAnsi="Arial"/>
            <w:lang w:val="en-GB"/>
          </w:rPr>
          <w:t xml:space="preserve">help </w:t>
        </w:r>
      </w:ins>
      <w:r>
        <w:rPr>
          <w:rFonts w:cs="Arial" w:ascii="Arial" w:hAnsi="Arial"/>
          <w:lang w:val="en-GB"/>
        </w:rPr>
        <w:t xml:space="preserve">focus </w:t>
      </w:r>
      <w:del w:id="1315" w:author="Unknown Author" w:date="2016-07-10T19:33:00Z">
        <w:r>
          <w:rPr>
            <w:rFonts w:cs="Arial" w:ascii="Arial" w:hAnsi="Arial"/>
            <w:lang w:val="en-GB"/>
          </w:rPr>
          <w:delText>in the increasing susceptibility of catching a high level of juveniles</w:delText>
        </w:r>
      </w:del>
      <w:ins w:id="1316" w:author="Unknown Author" w:date="2016-07-10T19:33:00Z">
        <w:r>
          <w:rPr>
            <w:rFonts w:cs="Arial" w:ascii="Arial" w:hAnsi="Arial"/>
            <w:lang w:val="en-GB"/>
          </w:rPr>
          <w:t>on the possible impact of growth over fishing</w:t>
        </w:r>
      </w:ins>
      <w:r>
        <w:rPr>
          <w:rFonts w:cs="Arial" w:ascii="Arial" w:hAnsi="Arial"/>
          <w:lang w:val="en-GB"/>
        </w:rPr>
        <w:t xml:space="preserve">. </w:t>
      </w:r>
      <w:del w:id="1317" w:author="Flavia Lucena [2]" w:date="2016-07-06T15:56:00Z">
        <w:r>
          <w:rPr>
            <w:rFonts w:cs="Arial" w:ascii="Arial" w:hAnsi="Arial"/>
            <w:lang w:val="en-GB"/>
          </w:rPr>
          <w:delText>The fate of the catch (modified from Bach et al., 2008), assumed to cause differential susceptibility, was assigned to four categories.</w:delText>
        </w:r>
      </w:del>
    </w:p>
    <w:p>
      <w:pPr>
        <w:pStyle w:val="Normal"/>
        <w:spacing w:lineRule="auto" w:line="360" w:before="0" w:after="0"/>
        <w:ind w:firstLine="708"/>
        <w:jc w:val="both"/>
        <w:rPr/>
      </w:pPr>
      <w:r>
        <w:rPr>
          <w:rFonts w:cs="Arial" w:ascii="Arial" w:hAnsi="Arial"/>
          <w:lang w:val="en-GB"/>
        </w:rPr>
        <w:t>The precautionary approach to fisheries management requires a formal consideration of uncertainty. Uncertainty has been incorporated in many different ways in Ecological Risk Assessments, in order to address such concern. Confidence scores were used by Phillips et al. (2015) to model the susceptibility attribute, as original scores as beta probability distributions. When calculating the potential risk to cetaceans, Brown et al</w:t>
      </w:r>
      <w:ins w:id="1318" w:author="Flavia Lucena [2]" w:date="2016-07-06T15:56:00Z">
        <w:r>
          <w:rPr>
            <w:rFonts w:cs="Arial" w:ascii="Arial" w:hAnsi="Arial"/>
            <w:lang w:val="en-GB"/>
          </w:rPr>
          <w:t>.</w:t>
        </w:r>
      </w:ins>
      <w:r>
        <w:rPr>
          <w:rFonts w:cs="Arial" w:ascii="Arial" w:hAnsi="Arial"/>
          <w:lang w:val="en-GB"/>
        </w:rPr>
        <w:t xml:space="preserve"> (2015) tested the appropriateness of the attributes used to produce the risk scores by dropping each attribute each turn until all attribute combinations had been used. The standard deviation of the resulting PSA scores was a measure of the uncertainty of the scores generated for each species (Brown et al., 2015). </w:t>
      </w:r>
    </w:p>
    <w:p>
      <w:pPr>
        <w:pStyle w:val="Normal"/>
        <w:spacing w:lineRule="auto" w:line="360" w:before="0" w:after="0"/>
        <w:ind w:firstLine="708"/>
        <w:jc w:val="both"/>
        <w:rPr>
          <w:rFonts w:ascii="Arial" w:hAnsi="Arial" w:cs="Arial"/>
          <w:lang w:val="en-GB"/>
          <w:ins w:id="1329" w:author="Flavia Lucena [2]" w:date="2016-07-01T14:49:00Z"/>
        </w:rPr>
      </w:pPr>
      <w:r>
        <w:rPr>
          <w:rFonts w:cs="Arial" w:ascii="Arial" w:hAnsi="Arial"/>
          <w:lang w:val="en-GB"/>
        </w:rPr>
        <w:t>Uncertainty in this study was addressed in two ways: (a) by a data-quality index, proposed by Hobday et al (2007) and Patrick et al. (2010), used to balance for inflated scores resulting from limited data; and (b) by evaluating the impact of the uncertainty of the estimated r (using the 2.5th and 97.5th percentiles) in rank and risk of the species.</w:t>
      </w:r>
      <w:del w:id="1320" w:author="Flavia Lucena [2]" w:date="2016-07-07T09:39:00Z">
        <w:r>
          <w:rPr>
            <w:rFonts w:cs="Arial" w:ascii="Arial" w:hAnsi="Arial"/>
            <w:lang w:val="en-GB"/>
          </w:rPr>
          <w:delText xml:space="preserve"> Data-poor stocks might receive inflated vulnerability scores due to lack of information (Fugita et al., 2014). </w:delText>
        </w:r>
      </w:del>
      <w:del w:id="1321" w:author="Flavia Lucena [2]" w:date="2016-07-01T15:23:00Z">
        <w:r>
          <w:rPr>
            <w:rFonts w:cs="Arial" w:ascii="Arial" w:hAnsi="Arial"/>
            <w:lang w:val="en-GB"/>
          </w:rPr>
          <w:delText>This was not the case in this study, as data</w:delText>
        </w:r>
      </w:del>
      <w:del w:id="1322" w:author="Flavia Lucena [2]" w:date="2016-07-07T09:39:00Z">
        <w:r>
          <w:rPr>
            <w:rFonts w:cs="Arial" w:ascii="Arial" w:hAnsi="Arial"/>
            <w:lang w:val="en-GB"/>
          </w:rPr>
          <w:delText xml:space="preserve"> quality scores relied mainly within the moderate quality category</w:delText>
        </w:r>
      </w:del>
      <w:del w:id="1323" w:author="Flavia Lucena [2]" w:date="2016-07-01T15:24:00Z">
        <w:r>
          <w:rPr>
            <w:rFonts w:cs="Arial" w:ascii="Arial" w:hAnsi="Arial"/>
            <w:lang w:val="en-GB"/>
          </w:rPr>
          <w:delText xml:space="preserve">. The top </w:delText>
        </w:r>
      </w:del>
      <w:del w:id="1324" w:author="Flavia Lucena [2]" w:date="2016-07-01T14:48:00Z">
        <w:r>
          <w:rPr>
            <w:rFonts w:cs="Arial" w:ascii="Arial" w:hAnsi="Arial"/>
            <w:lang w:val="en-GB"/>
          </w:rPr>
          <w:delText xml:space="preserve">11 </w:delText>
        </w:r>
      </w:del>
      <w:del w:id="1325" w:author="Flavia Lucena [2]" w:date="2016-07-01T15:24:00Z">
        <w:r>
          <w:rPr>
            <w:rFonts w:cs="Arial" w:ascii="Arial" w:hAnsi="Arial"/>
            <w:lang w:val="en-GB"/>
          </w:rPr>
          <w:delText xml:space="preserve">species </w:delText>
        </w:r>
      </w:del>
      <w:del w:id="1326" w:author="Flavia Lucena [2]" w:date="2016-07-07T09:39:00Z">
        <w:r>
          <w:rPr>
            <w:rFonts w:cs="Arial" w:ascii="Arial" w:hAnsi="Arial"/>
            <w:lang w:val="en-GB"/>
          </w:rPr>
          <w:delText>at risk had good quality data.</w:delText>
        </w:r>
      </w:del>
      <w:r>
        <w:rPr>
          <w:rFonts w:cs="Arial" w:ascii="Arial" w:hAnsi="Arial"/>
          <w:lang w:val="en-GB"/>
          <w:rPrChange w:id="0" w:author="Flavia Lucena [2]" w:date="2016-07-07T09:42:00Z">
            <w:rPr>
              <w:rFonts w:ascii="Arial" w:hAnsi="Arial" w:cs="Arial"/>
              <w:lang w:val="en-GB"/>
            </w:rPr>
          </w:rPrChange>
        </w:rPr>
        <w:t xml:space="preserve"> </w:t>
      </w:r>
      <w:bookmarkStart w:id="3" w:name="move455147891"/>
      <w:bookmarkEnd w:id="3"/>
      <w:r>
        <w:rPr>
          <w:rFonts w:cs="Arial" w:ascii="Arial" w:hAnsi="Arial"/>
          <w:lang w:val="en-GB"/>
          <w:rPrChange w:id="0" w:author="Flavia Lucena [2]" w:date="2016-07-07T09:42:00Z">
            <w:rPr>
              <w:rFonts w:ascii="Arial" w:hAnsi="Arial" w:cs="Arial"/>
              <w:lang w:val="en-GB"/>
            </w:rPr>
          </w:rPrChange>
        </w:rPr>
        <w:t>The uncertainty of the estimated intrinsic rate of population growth (r), however, altered the minority of the species.</w:t>
      </w:r>
    </w:p>
    <w:p>
      <w:pPr>
        <w:pStyle w:val="Normal"/>
        <w:spacing w:lineRule="auto" w:line="360" w:before="0" w:after="0"/>
        <w:ind w:firstLine="708"/>
        <w:jc w:val="both"/>
        <w:rPr/>
      </w:pPr>
      <w:ins w:id="1330" w:author="Flavia Lucena [2]" w:date="2016-07-07T09:39:00Z">
        <w:r>
          <w:rPr>
            <w:rFonts w:cs="Arial" w:ascii="Arial" w:hAnsi="Arial"/>
            <w:lang w:val="en-GB"/>
          </w:rPr>
          <w:t xml:space="preserve">Data-poor stocks might receive inflated vulnerability scores due to lack of information (Fugita et al., 2014). </w:t>
        </w:r>
      </w:ins>
      <w:ins w:id="1331" w:author="Flavia Lucena [2]" w:date="2016-07-07T09:40:00Z">
        <w:r>
          <w:rPr>
            <w:rFonts w:cs="Arial" w:ascii="Arial" w:hAnsi="Arial"/>
            <w:lang w:val="en-GB"/>
          </w:rPr>
          <w:t>In our study, d</w:t>
        </w:r>
      </w:ins>
      <w:ins w:id="1332" w:author="Flavia Lucena [2]" w:date="2016-07-07T09:39:00Z">
        <w:r>
          <w:rPr>
            <w:rFonts w:cs="Arial" w:ascii="Arial" w:hAnsi="Arial"/>
            <w:lang w:val="en-GB"/>
          </w:rPr>
          <w:t xml:space="preserve">ata quality scores relied mainly within the moderate quality category although most species at high risk had good quality data. </w:t>
        </w:r>
      </w:ins>
      <w:del w:id="1333" w:author="Flavia Lucena [2]" w:date="2016-07-04T09:00:00Z">
        <w:r>
          <w:rPr>
            <w:rFonts w:cs="Arial" w:ascii="Arial" w:hAnsi="Arial"/>
            <w:lang w:val="en-GB"/>
          </w:rPr>
          <w:delText>However,</w:delText>
        </w:r>
      </w:del>
      <w:del w:id="1334" w:author="Flavia Lucena [2]" w:date="2016-07-05T15:34:00Z">
        <w:r>
          <w:rPr>
            <w:rFonts w:cs="Arial" w:ascii="Arial" w:hAnsi="Arial"/>
            <w:lang w:val="en-GB"/>
          </w:rPr>
          <w:delText xml:space="preserve"> </w:delText>
        </w:r>
      </w:del>
      <w:del w:id="1335" w:author="Flavia Lucena [2]" w:date="2016-07-04T08:37:00Z">
        <w:r>
          <w:rPr>
            <w:rFonts w:cs="Arial" w:ascii="Arial" w:hAnsi="Arial"/>
            <w:lang w:val="en-GB"/>
          </w:rPr>
          <w:delText xml:space="preserve">many stocks </w:delText>
        </w:r>
      </w:del>
      <w:del w:id="1336" w:author="Flavia Lucena [2]" w:date="2016-07-05T15:34:00Z">
        <w:r>
          <w:rPr>
            <w:rFonts w:cs="Arial" w:ascii="Arial" w:hAnsi="Arial"/>
            <w:lang w:val="en-GB"/>
          </w:rPr>
          <w:delText xml:space="preserve">classified as </w:delText>
        </w:r>
      </w:del>
      <w:del w:id="1337" w:author="Flavia Lucena [2]" w:date="2016-07-04T08:38:00Z">
        <w:r>
          <w:rPr>
            <w:rFonts w:cs="Arial" w:ascii="Arial" w:hAnsi="Arial"/>
            <w:lang w:val="en-GB"/>
          </w:rPr>
          <w:delText xml:space="preserve">moderate </w:delText>
        </w:r>
      </w:del>
      <w:del w:id="1338" w:author="Flavia Lucena [2]" w:date="2016-07-05T15:34:00Z">
        <w:r>
          <w:rPr>
            <w:rFonts w:cs="Arial" w:ascii="Arial" w:hAnsi="Arial"/>
            <w:lang w:val="en-GB"/>
          </w:rPr>
          <w:delText>risk showed moderate data quality</w:delText>
        </w:r>
      </w:del>
      <w:del w:id="1339" w:author="Flavia Lucena [2]" w:date="2016-07-04T09:02:00Z">
        <w:r>
          <w:rPr>
            <w:rFonts w:cs="Arial" w:ascii="Arial" w:hAnsi="Arial"/>
            <w:lang w:val="en-GB"/>
          </w:rPr>
          <w:delText>.</w:delText>
        </w:r>
      </w:del>
      <w:del w:id="1340" w:author="Flavia Lucena [2]" w:date="2016-07-05T15:34:00Z">
        <w:r>
          <w:rPr>
            <w:rFonts w:cs="Arial" w:ascii="Arial" w:hAnsi="Arial"/>
            <w:lang w:val="en-GB"/>
          </w:rPr>
          <w:delText xml:space="preserve"> </w:delText>
        </w:r>
      </w:del>
      <w:del w:id="1341" w:author="Flavia Lucena [2]" w:date="2016-07-01T15:56:00Z">
        <w:r>
          <w:rPr>
            <w:rFonts w:cs="Arial" w:ascii="Arial" w:hAnsi="Arial"/>
            <w:lang w:val="en-GB"/>
          </w:rPr>
          <w:delText xml:space="preserve">Those species may also be considered by managers as priorities for data collection. There is a great scarcity of biological information for by-catch species caught by tuna longline fishery (Lucena Frédou et al., </w:delText>
        </w:r>
      </w:del>
      <w:del w:id="1342" w:author="Flavia Lucena [2]" w:date="2016-07-01T15:25:00Z">
        <w:r>
          <w:rPr>
            <w:rFonts w:cs="Arial" w:ascii="Arial" w:hAnsi="Arial"/>
            <w:lang w:val="en-GB"/>
          </w:rPr>
          <w:delText>in press</w:delText>
        </w:r>
      </w:del>
      <w:del w:id="1343" w:author="Flavia Lucena [2]" w:date="2016-07-01T15:56:00Z">
        <w:r>
          <w:rPr>
            <w:rFonts w:cs="Arial" w:ascii="Arial" w:hAnsi="Arial"/>
            <w:lang w:val="en-GB"/>
          </w:rPr>
          <w:delText xml:space="preserve">). </w:delText>
        </w:r>
      </w:del>
      <w:ins w:id="1344" w:author="Flavia Lucena [2]" w:date="2016-07-01T15:55:00Z">
        <w:r>
          <w:rPr>
            <w:rFonts w:cs="Arial" w:ascii="Arial" w:hAnsi="Arial"/>
            <w:lang w:val="en-GB"/>
          </w:rPr>
          <w:t>The conservative scoring approach classifies many stocks at high and major risk because of a lack of knowledge rather than true vulnerability, since this PSA tends to over-classify species vulnerability (Osio et al., 2015)</w:t>
        </w:r>
      </w:ins>
      <w:ins w:id="1345" w:author="Flavia Lucena [2]" w:date="2016-07-01T15:56:00Z">
        <w:r>
          <w:rPr>
            <w:rFonts w:cs="Arial" w:ascii="Arial" w:hAnsi="Arial"/>
            <w:lang w:val="en-GB"/>
          </w:rPr>
          <w:t xml:space="preserve">. </w:t>
        </w:r>
      </w:ins>
      <w:ins w:id="1346" w:author="Flavia Lucena [2]" w:date="2016-07-04T09:13:00Z">
        <w:r>
          <w:rPr>
            <w:rFonts w:cs="Arial" w:ascii="Arial" w:hAnsi="Arial"/>
            <w:lang w:val="en-GB"/>
          </w:rPr>
          <w:t xml:space="preserve">This occurs </w:t>
        </w:r>
      </w:ins>
      <w:ins w:id="1347" w:author="Flavia Lucena [2]" w:date="2016-07-04T09:12:00Z">
        <w:r>
          <w:rPr>
            <w:rFonts w:cs="Arial" w:ascii="Arial" w:hAnsi="Arial"/>
            <w:lang w:val="en-GB"/>
          </w:rPr>
          <w:t xml:space="preserve">when a species is missing information on its productivity and susceptibility attributes </w:t>
        </w:r>
      </w:ins>
      <w:ins w:id="1348" w:author="Flavia Lucena [2]" w:date="2016-07-04T09:39:00Z">
        <w:r>
          <w:rPr>
            <w:rFonts w:cs="Arial" w:ascii="Arial" w:hAnsi="Arial"/>
            <w:lang w:val="en-GB"/>
          </w:rPr>
          <w:t xml:space="preserve">and </w:t>
        </w:r>
      </w:ins>
      <w:ins w:id="1349" w:author="Flavia Lucena [2]" w:date="2016-07-04T09:12:00Z">
        <w:r>
          <w:rPr>
            <w:rFonts w:cs="Arial" w:ascii="Arial" w:hAnsi="Arial"/>
            <w:lang w:val="en-GB"/>
          </w:rPr>
          <w:t>the risk score defaults to high risk.</w:t>
        </w:r>
      </w:ins>
      <w:ins w:id="1350" w:author="Flavia Lucena [2]" w:date="2016-07-04T09:13:00Z">
        <w:r>
          <w:rPr>
            <w:rFonts w:cs="Arial" w:ascii="Arial" w:hAnsi="Arial"/>
            <w:lang w:val="en-GB"/>
          </w:rPr>
          <w:t xml:space="preserve"> </w:t>
        </w:r>
      </w:ins>
    </w:p>
    <w:p>
      <w:pPr>
        <w:pStyle w:val="Normal"/>
        <w:spacing w:lineRule="auto" w:line="360" w:before="0" w:after="0"/>
        <w:ind w:firstLine="708"/>
        <w:jc w:val="both"/>
        <w:rPr/>
      </w:pPr>
      <w:ins w:id="1352" w:author="Flavia Lucena [2]" w:date="2016-07-04T09:06:00Z">
        <w:r>
          <w:rPr>
            <w:rFonts w:cs="Arial" w:ascii="Arial" w:hAnsi="Arial"/>
            <w:lang w:val="en-GB"/>
          </w:rPr>
          <w:t>There is a great scarcity of biological information for by-catch species caught by tuna longline fishery (Lucena Frédou et al., 2016)</w:t>
        </w:r>
      </w:ins>
      <w:ins w:id="1353" w:author="Flavia Lucena [2]" w:date="2016-07-04T09:39:00Z">
        <w:r>
          <w:rPr>
            <w:rFonts w:cs="Arial" w:ascii="Arial" w:hAnsi="Arial"/>
            <w:lang w:val="en-GB"/>
          </w:rPr>
          <w:t xml:space="preserve">. This </w:t>
        </w:r>
      </w:ins>
      <w:ins w:id="1354" w:author="Flavia Lucena [2]" w:date="2016-07-05T15:24:00Z">
        <w:r>
          <w:rPr>
            <w:rFonts w:cs="Arial" w:ascii="Arial" w:hAnsi="Arial"/>
            <w:lang w:val="en-GB"/>
          </w:rPr>
          <w:t>is</w:t>
        </w:r>
      </w:ins>
      <w:ins w:id="1355" w:author="Flavia Lucena [2]" w:date="2016-07-04T09:39:00Z">
        <w:r>
          <w:rPr>
            <w:rFonts w:cs="Arial" w:ascii="Arial" w:hAnsi="Arial"/>
            <w:lang w:val="en-GB"/>
          </w:rPr>
          <w:t xml:space="preserve"> the case of </w:t>
        </w:r>
      </w:ins>
      <w:ins w:id="1356" w:author="Flavia Lucena [2]" w:date="2016-07-04T15:52:00Z">
        <w:r>
          <w:rPr>
            <w:rFonts w:cs="Arial" w:ascii="Arial" w:hAnsi="Arial"/>
            <w:i/>
            <w:lang w:val="en-GB"/>
          </w:rPr>
          <w:t>Gempylus serpens</w:t>
        </w:r>
      </w:ins>
      <w:ins w:id="1357" w:author="Flavia Lucena [2]" w:date="2016-07-07T09:40:00Z">
        <w:r>
          <w:rPr>
            <w:rFonts w:cs="Arial" w:ascii="Arial" w:hAnsi="Arial"/>
            <w:i/>
            <w:lang w:val="en-GB"/>
          </w:rPr>
          <w:t xml:space="preserve"> </w:t>
        </w:r>
      </w:ins>
      <w:ins w:id="1358" w:author="Flavia Lucena [2]" w:date="2016-07-07T09:40:00Z">
        <w:r>
          <w:rPr>
            <w:rFonts w:cs="Arial" w:ascii="Arial" w:hAnsi="Arial"/>
            <w:lang w:val="en-GB"/>
          </w:rPr>
          <w:t xml:space="preserve"> and</w:t>
        </w:r>
      </w:ins>
      <w:ins w:id="1359" w:author="Flavia Lucena [2]" w:date="2016-07-04T15:52:00Z">
        <w:r>
          <w:rPr>
            <w:rFonts w:cs="Arial" w:ascii="Arial" w:hAnsi="Arial"/>
            <w:i/>
            <w:lang w:val="en-GB"/>
          </w:rPr>
          <w:t xml:space="preserve"> Ranzania laevis</w:t>
        </w:r>
      </w:ins>
      <w:ins w:id="1360" w:author="Flavia Lucena [2]" w:date="2016-07-05T15:21:00Z">
        <w:r>
          <w:rPr>
            <w:rFonts w:cs="Arial" w:ascii="Arial" w:hAnsi="Arial"/>
            <w:i/>
            <w:lang w:val="en-GB"/>
          </w:rPr>
          <w:t xml:space="preserve"> </w:t>
        </w:r>
      </w:ins>
      <w:ins w:id="1361" w:author="Flavia Lucena [2]" w:date="2016-07-05T15:21:00Z">
        <w:r>
          <w:rPr>
            <w:rFonts w:cs="Arial" w:ascii="Arial" w:hAnsi="Arial"/>
            <w:lang w:val="en-GB"/>
          </w:rPr>
          <w:t>(rank 8 and 9 respectively)</w:t>
        </w:r>
      </w:ins>
      <w:ins w:id="1362" w:author="Flavia Lucena [2]" w:date="2016-07-04T09:39:00Z">
        <w:r>
          <w:rPr>
            <w:rFonts w:cs="Arial" w:ascii="Arial" w:hAnsi="Arial"/>
            <w:lang w:val="en-GB"/>
          </w:rPr>
          <w:t xml:space="preserve">, </w:t>
        </w:r>
      </w:ins>
      <w:ins w:id="1363" w:author="Flavia Lucena [2]" w:date="2016-07-05T15:21:00Z">
        <w:r>
          <w:rPr>
            <w:rFonts w:cs="Arial" w:ascii="Arial" w:hAnsi="Arial"/>
            <w:lang w:val="en-GB"/>
          </w:rPr>
          <w:t xml:space="preserve">classified </w:t>
        </w:r>
      </w:ins>
      <w:ins w:id="1364" w:author="Unknown Author" w:date="2016-07-10T19:34:00Z">
        <w:r>
          <w:rPr>
            <w:rFonts w:cs="Arial" w:ascii="Arial" w:hAnsi="Arial"/>
            <w:lang w:val="en-GB"/>
          </w:rPr>
          <w:t xml:space="preserve">as being </w:t>
        </w:r>
      </w:ins>
      <w:ins w:id="1365" w:author="Flavia Lucena [2]" w:date="2016-07-04T09:13:00Z">
        <w:r>
          <w:rPr>
            <w:rFonts w:cs="Arial" w:ascii="Arial" w:hAnsi="Arial"/>
            <w:lang w:val="en-GB"/>
          </w:rPr>
          <w:t>at high risk</w:t>
        </w:r>
      </w:ins>
      <w:ins w:id="1366" w:author="Flavia Lucena [2]" w:date="2016-07-05T15:20:00Z">
        <w:r>
          <w:rPr>
            <w:rFonts w:cs="Arial" w:ascii="Arial" w:hAnsi="Arial"/>
            <w:lang w:val="en-GB"/>
          </w:rPr>
          <w:t xml:space="preserve">. For those species and also </w:t>
        </w:r>
      </w:ins>
      <w:ins w:id="1367" w:author="Flavia Lucena [2]" w:date="2016-07-05T15:20:00Z">
        <w:r>
          <w:rPr>
            <w:rFonts w:cs="Arial" w:ascii="Arial" w:hAnsi="Arial"/>
            <w:i/>
            <w:lang w:val="en-GB"/>
          </w:rPr>
          <w:t xml:space="preserve">Coryphaena </w:t>
        </w:r>
      </w:ins>
      <w:ins w:id="1368" w:author="Flavia Lucena [2]" w:date="2016-07-05T15:22:00Z">
        <w:r>
          <w:rPr>
            <w:rFonts w:cs="Arial" w:ascii="Arial" w:hAnsi="Arial"/>
            <w:i/>
            <w:lang w:val="en-GB"/>
          </w:rPr>
          <w:t xml:space="preserve">equiselis </w:t>
        </w:r>
      </w:ins>
      <w:ins w:id="1369" w:author="Flavia Lucena [2]" w:date="2016-07-05T15:22:00Z">
        <w:r>
          <w:rPr>
            <w:rFonts w:cs="Arial" w:ascii="Arial" w:hAnsi="Arial"/>
            <w:lang w:val="en-GB"/>
          </w:rPr>
          <w:t>(rank 14)</w:t>
        </w:r>
      </w:ins>
      <w:ins w:id="1370" w:author="Flavia Lucena [2]" w:date="2016-07-05T15:23:00Z">
        <w:r>
          <w:rPr>
            <w:rFonts w:cs="Arial" w:ascii="Arial" w:hAnsi="Arial"/>
            <w:lang w:val="en-GB"/>
          </w:rPr>
          <w:t xml:space="preserve"> </w:t>
        </w:r>
      </w:ins>
      <w:ins w:id="1371" w:author="Flavia Lucena [2]" w:date="2016-07-05T15:33:00Z">
        <w:r>
          <w:rPr>
            <w:rFonts w:cs="Arial" w:ascii="Arial" w:hAnsi="Arial"/>
            <w:lang w:val="en-GB"/>
          </w:rPr>
          <w:t xml:space="preserve">(SOM 5) </w:t>
        </w:r>
      </w:ins>
      <w:ins w:id="1372" w:author="Flavia Lucena [2]" w:date="2016-07-05T15:23:00Z">
        <w:r>
          <w:rPr>
            <w:rFonts w:cs="Arial" w:ascii="Arial" w:hAnsi="Arial"/>
            <w:lang w:val="en-GB"/>
          </w:rPr>
          <w:t xml:space="preserve">and </w:t>
        </w:r>
      </w:ins>
      <w:ins w:id="1373" w:author="Flavia Lucena [2]" w:date="2016-07-05T15:23:00Z">
        <w:r>
          <w:rPr>
            <w:rFonts w:cs="Arial" w:ascii="Arial" w:hAnsi="Arial"/>
            <w:i/>
            <w:lang w:val="en-GB"/>
          </w:rPr>
          <w:t>Katsuwonus pelamis</w:t>
        </w:r>
      </w:ins>
      <w:ins w:id="1374" w:author="Flavia Lucena [2]" w:date="2016-07-05T15:24:00Z">
        <w:r>
          <w:rPr>
            <w:rFonts w:cs="Arial" w:ascii="Arial" w:hAnsi="Arial"/>
            <w:i/>
            <w:lang w:val="en-GB"/>
          </w:rPr>
          <w:t xml:space="preserve"> </w:t>
        </w:r>
      </w:ins>
      <w:ins w:id="1375" w:author="Flavia Lucena [2]" w:date="2016-07-05T15:24:00Z">
        <w:r>
          <w:rPr>
            <w:rFonts w:cs="Arial" w:ascii="Arial" w:hAnsi="Arial"/>
            <w:lang w:val="en-GB"/>
          </w:rPr>
          <w:t>(rank 17)</w:t>
        </w:r>
      </w:ins>
      <w:ins w:id="1376" w:author="Flavia Lucena [2]" w:date="2016-07-05T15:20:00Z">
        <w:r>
          <w:rPr>
            <w:rFonts w:cs="Arial" w:ascii="Arial" w:hAnsi="Arial"/>
            <w:lang w:val="en-GB"/>
          </w:rPr>
          <w:t xml:space="preserve">, </w:t>
        </w:r>
      </w:ins>
      <w:ins w:id="1377" w:author="Flavia Lucena [2]" w:date="2016-07-05T15:17:00Z">
        <w:r>
          <w:rPr>
            <w:rFonts w:cs="Arial" w:ascii="Arial" w:hAnsi="Arial"/>
            <w:lang w:val="en-GB"/>
          </w:rPr>
          <w:t>many susceptibility attributes</w:t>
        </w:r>
      </w:ins>
      <w:ins w:id="1378" w:author="Flavia Lucena [2]" w:date="2016-07-05T15:21:00Z">
        <w:r>
          <w:rPr>
            <w:rFonts w:cs="Arial" w:ascii="Arial" w:hAnsi="Arial"/>
            <w:lang w:val="en-GB"/>
          </w:rPr>
          <w:t xml:space="preserve"> are</w:t>
        </w:r>
      </w:ins>
      <w:ins w:id="1379" w:author="Flavia Lucena [2]" w:date="2016-07-05T15:17:00Z">
        <w:r>
          <w:rPr>
            <w:rFonts w:cs="Arial" w:ascii="Arial" w:hAnsi="Arial"/>
            <w:lang w:val="en-GB"/>
          </w:rPr>
          <w:t xml:space="preserve"> missing</w:t>
        </w:r>
      </w:ins>
      <w:ins w:id="1380" w:author="Flavia Lucena [2]" w:date="2016-07-05T15:25:00Z">
        <w:r>
          <w:rPr>
            <w:rFonts w:cs="Arial" w:ascii="Arial" w:hAnsi="Arial"/>
            <w:lang w:val="en-GB"/>
          </w:rPr>
          <w:t xml:space="preserve">, and those species are also </w:t>
        </w:r>
      </w:ins>
      <w:ins w:id="1381" w:author="Flavia Lucena [2]" w:date="2016-07-07T09:41:00Z">
        <w:r>
          <w:rPr>
            <w:rFonts w:cs="Arial" w:ascii="Arial" w:hAnsi="Arial"/>
            <w:lang w:val="en-GB"/>
          </w:rPr>
          <w:t xml:space="preserve">within </w:t>
        </w:r>
      </w:ins>
      <w:ins w:id="1382" w:author="Flavia Lucena [2]" w:date="2016-07-05T15:25:00Z">
        <w:r>
          <w:rPr>
            <w:rFonts w:cs="Arial" w:ascii="Arial" w:hAnsi="Arial"/>
            <w:lang w:val="en-GB"/>
          </w:rPr>
          <w:t xml:space="preserve">the high risk </w:t>
        </w:r>
      </w:ins>
      <w:ins w:id="1383" w:author="Flavia Lucena [2]" w:date="2016-07-05T15:28:00Z">
        <w:r>
          <w:rPr>
            <w:rFonts w:cs="Arial" w:ascii="Arial" w:hAnsi="Arial"/>
            <w:lang w:val="en-GB"/>
          </w:rPr>
          <w:t>classification</w:t>
        </w:r>
      </w:ins>
      <w:ins w:id="1384" w:author="Flavia Lucena [2]" w:date="2016-07-05T15:33:00Z">
        <w:r>
          <w:rPr>
            <w:rFonts w:cs="Arial" w:ascii="Arial" w:hAnsi="Arial"/>
            <w:lang w:val="en-GB"/>
          </w:rPr>
          <w:t xml:space="preserve">. </w:t>
        </w:r>
      </w:ins>
      <w:ins w:id="1385" w:author="Flavia Lucena [2]" w:date="2016-07-04T08:55:00Z">
        <w:r>
          <w:rPr>
            <w:rFonts w:cs="Arial" w:ascii="Arial" w:hAnsi="Arial"/>
            <w:lang w:val="en-GB"/>
          </w:rPr>
          <w:t>According to Hobday et al. (2011), i</w:t>
        </w:r>
      </w:ins>
      <w:ins w:id="1386" w:author="Flavia Lucena [2]" w:date="2016-07-04T08:53:00Z">
        <w:r>
          <w:rPr>
            <w:rFonts w:cs="Arial" w:ascii="Arial" w:hAnsi="Arial"/>
            <w:lang w:val="en-GB"/>
          </w:rPr>
          <w:t>n general, th</w:t>
        </w:r>
      </w:ins>
      <w:ins w:id="1387" w:author="Unknown Author" w:date="2016-07-10T19:35:00Z">
        <w:r>
          <w:rPr>
            <w:rFonts w:cs="Arial" w:ascii="Arial" w:hAnsi="Arial"/>
            <w:lang w:val="en-GB"/>
          </w:rPr>
          <w:t>at th</w:t>
        </w:r>
      </w:ins>
      <w:ins w:id="1388" w:author="Flavia Lucena [2]" w:date="2016-07-04T08:54:00Z">
        <w:r>
          <w:rPr>
            <w:rFonts w:cs="Arial" w:ascii="Arial" w:hAnsi="Arial"/>
            <w:lang w:val="en-GB"/>
          </w:rPr>
          <w:t>is</w:t>
        </w:r>
      </w:ins>
      <w:ins w:id="1389" w:author="Flavia Lucena [2]" w:date="2016-07-04T08:53:00Z">
        <w:r>
          <w:rPr>
            <w:rFonts w:cs="Arial" w:ascii="Arial" w:hAnsi="Arial"/>
            <w:lang w:val="en-GB"/>
          </w:rPr>
          <w:t xml:space="preserve"> </w:t>
        </w:r>
      </w:ins>
      <w:del w:id="1390" w:author="Unknown Author" w:date="2016-07-10T19:34:00Z">
        <w:r>
          <w:rPr>
            <w:rFonts w:cs="Arial" w:ascii="Arial" w:hAnsi="Arial"/>
            <w:lang w:val="en-GB"/>
          </w:rPr>
          <w:delText xml:space="preserve">precautionary </w:delText>
        </w:r>
      </w:del>
      <w:ins w:id="1391" w:author="Flavia Lucena [2]" w:date="2016-07-04T08:53:00Z">
        <w:r>
          <w:rPr>
            <w:rFonts w:cs="Arial" w:ascii="Arial" w:hAnsi="Arial"/>
            <w:lang w:val="en-GB"/>
          </w:rPr>
          <w:t xml:space="preserve">approach </w:t>
        </w:r>
      </w:ins>
      <w:del w:id="1392" w:author="Unknown Author" w:date="2016-07-10T19:34:00Z">
        <w:r>
          <w:rPr>
            <w:rFonts w:cs="Arial" w:ascii="Arial" w:hAnsi="Arial"/>
            <w:lang w:val="en-GB"/>
          </w:rPr>
          <w:delText>w</w:delText>
        </w:r>
      </w:del>
      <w:del w:id="1393" w:author="Unknown Author" w:date="2016-07-10T19:34:00Z">
        <w:r>
          <w:rPr>
            <w:rFonts w:cs="Arial" w:ascii="Arial" w:hAnsi="Arial"/>
            <w:lang w:val="en-GB"/>
          </w:rPr>
          <w:delText>h</w:delText>
        </w:r>
      </w:del>
      <w:del w:id="1394" w:author="Unknown Author" w:date="2016-07-10T19:34:00Z">
        <w:r>
          <w:rPr>
            <w:rFonts w:cs="Arial" w:ascii="Arial" w:hAnsi="Arial"/>
            <w:lang w:val="en-GB"/>
          </w:rPr>
          <w:delText>i</w:delText>
        </w:r>
      </w:del>
      <w:del w:id="1395" w:author="Unknown Author" w:date="2016-07-10T19:34:00Z">
        <w:r>
          <w:rPr>
            <w:rFonts w:cs="Arial" w:ascii="Arial" w:hAnsi="Arial"/>
            <w:lang w:val="en-GB"/>
          </w:rPr>
          <w:delText>ch</w:delText>
        </w:r>
      </w:del>
      <w:del w:id="1396" w:author="Unknown Author" w:date="2016-07-10T19:34:00Z">
        <w:r>
          <w:rPr>
            <w:rFonts w:cs="Arial" w:ascii="Arial" w:hAnsi="Arial"/>
            <w:lang w:val="en-GB"/>
          </w:rPr>
          <w:delText xml:space="preserve"> </w:delText>
        </w:r>
      </w:del>
      <w:ins w:id="1397" w:author="Flavia Lucena [2]" w:date="2016-07-04T08:53:00Z">
        <w:r>
          <w:rPr>
            <w:rFonts w:cs="Arial" w:ascii="Arial" w:hAnsi="Arial"/>
            <w:lang w:val="en-GB"/>
          </w:rPr>
          <w:t>result</w:t>
        </w:r>
      </w:ins>
      <w:ins w:id="1398" w:author="Unknown Author" w:date="2016-07-10T19:34:00Z">
        <w:r>
          <w:rPr>
            <w:rFonts w:cs="Arial" w:ascii="Arial" w:hAnsi="Arial"/>
            <w:lang w:val="en-GB"/>
          </w:rPr>
          <w:t>s</w:t>
        </w:r>
      </w:ins>
      <w:ins w:id="1399" w:author="Flavia Lucena [2]" w:date="2016-07-04T08:53:00Z">
        <w:r>
          <w:rPr>
            <w:rFonts w:cs="Arial" w:ascii="Arial" w:hAnsi="Arial"/>
            <w:lang w:val="en-GB"/>
          </w:rPr>
          <w:t xml:space="preserve"> in more false positives than false negatives (units scored</w:t>
        </w:r>
      </w:ins>
      <w:ins w:id="1400" w:author="Flavia Lucena [2]" w:date="2016-07-04T08:55:00Z">
        <w:r>
          <w:rPr>
            <w:rFonts w:cs="Arial" w:ascii="Arial" w:hAnsi="Arial"/>
            <w:lang w:val="en-GB"/>
          </w:rPr>
          <w:t xml:space="preserve"> </w:t>
        </w:r>
      </w:ins>
      <w:ins w:id="1401" w:author="Flavia Lucena [2]" w:date="2016-07-04T08:53:00Z">
        <w:r>
          <w:rPr>
            <w:rFonts w:cs="Arial" w:ascii="Arial" w:hAnsi="Arial"/>
            <w:lang w:val="en-GB"/>
          </w:rPr>
          <w:t>at a lower risk than would occur when assessed at a higher level</w:t>
        </w:r>
      </w:ins>
      <w:ins w:id="1402" w:author="Flavia Lucena [2]" w:date="2016-07-04T08:55:00Z">
        <w:r>
          <w:rPr>
            <w:rFonts w:cs="Arial" w:ascii="Arial" w:hAnsi="Arial"/>
            <w:lang w:val="en-GB"/>
          </w:rPr>
          <w:t xml:space="preserve"> </w:t>
        </w:r>
      </w:ins>
      <w:ins w:id="1403" w:author="Flavia Lucena [2]" w:date="2016-07-04T08:53:00Z">
        <w:r>
          <w:rPr>
            <w:rFonts w:cs="Arial" w:ascii="Arial" w:hAnsi="Arial"/>
            <w:lang w:val="en-GB"/>
          </w:rPr>
          <w:t>with more data)</w:t>
        </w:r>
      </w:ins>
      <w:ins w:id="1404" w:author="Flavia Lucena [2]" w:date="2016-07-04T08:58:00Z">
        <w:r>
          <w:rPr>
            <w:rFonts w:cs="Arial" w:ascii="Arial" w:hAnsi="Arial"/>
            <w:lang w:val="en-GB"/>
          </w:rPr>
          <w:t xml:space="preserve"> </w:t>
        </w:r>
      </w:ins>
      <w:ins w:id="1405" w:author="Flavia Lucena [2]" w:date="2016-07-04T08:53:00Z">
        <w:r>
          <w:rPr>
            <w:rFonts w:cs="Arial" w:ascii="Arial" w:hAnsi="Arial"/>
            <w:lang w:val="en-GB"/>
          </w:rPr>
          <w:t>is important</w:t>
        </w:r>
      </w:ins>
      <w:del w:id="1406" w:author="Unknown Author" w:date="2016-07-10T19:35:00Z">
        <w:r>
          <w:rPr>
            <w:rFonts w:cs="Arial" w:ascii="Arial" w:hAnsi="Arial"/>
            <w:lang w:val="en-GB"/>
          </w:rPr>
          <w:delText>,</w:delText>
        </w:r>
      </w:del>
      <w:ins w:id="1407" w:author="Unknown Author" w:date="2016-07-10T19:35:00Z">
        <w:r>
          <w:rPr>
            <w:rFonts w:cs="Arial" w:ascii="Arial" w:hAnsi="Arial"/>
            <w:lang w:val="en-GB"/>
          </w:rPr>
          <w:t>.</w:t>
        </w:r>
      </w:ins>
      <w:ins w:id="1408" w:author="Flavia Lucena [2]" w:date="2016-07-04T08:53:00Z">
        <w:r>
          <w:rPr>
            <w:rFonts w:cs="Arial" w:ascii="Arial" w:hAnsi="Arial"/>
            <w:lang w:val="en-GB"/>
          </w:rPr>
          <w:t xml:space="preserve"> </w:t>
        </w:r>
      </w:ins>
      <w:del w:id="1409" w:author="Unknown Author" w:date="2016-07-10T19:35:00Z">
        <w:r>
          <w:rPr>
            <w:rFonts w:cs="Arial" w:ascii="Arial" w:hAnsi="Arial"/>
            <w:lang w:val="en-GB"/>
          </w:rPr>
          <w:delText>as f</w:delText>
        </w:r>
      </w:del>
      <w:ins w:id="1410" w:author="Unknown Author" w:date="2016-07-10T19:35:00Z">
        <w:r>
          <w:rPr>
            <w:rFonts w:cs="Arial" w:ascii="Arial" w:hAnsi="Arial"/>
            <w:lang w:val="en-GB"/>
          </w:rPr>
          <w:t>F</w:t>
        </w:r>
      </w:ins>
      <w:ins w:id="1411" w:author="Flavia Lucena [2]" w:date="2016-07-04T08:53:00Z">
        <w:r>
          <w:rPr>
            <w:rFonts w:cs="Arial" w:ascii="Arial" w:hAnsi="Arial"/>
            <w:lang w:val="en-GB"/>
          </w:rPr>
          <w:t>alse positive results can</w:t>
        </w:r>
      </w:ins>
      <w:ins w:id="1412" w:author="Flavia Lucena [2]" w:date="2016-07-04T08:55:00Z">
        <w:r>
          <w:rPr>
            <w:rFonts w:cs="Arial" w:ascii="Arial" w:hAnsi="Arial"/>
            <w:lang w:val="en-GB"/>
          </w:rPr>
          <w:t xml:space="preserve"> </w:t>
        </w:r>
      </w:ins>
      <w:ins w:id="1413" w:author="Flavia Lucena [2]" w:date="2016-07-04T08:53:00Z">
        <w:r>
          <w:rPr>
            <w:rFonts w:cs="Arial" w:ascii="Arial" w:hAnsi="Arial"/>
            <w:lang w:val="en-GB"/>
          </w:rPr>
          <w:t>be screened out at higher levels in the E</w:t>
        </w:r>
      </w:ins>
      <w:ins w:id="1414" w:author="Flavia Lucena [2]" w:date="2016-07-04T09:00:00Z">
        <w:r>
          <w:rPr>
            <w:rFonts w:cs="Arial" w:ascii="Arial" w:hAnsi="Arial"/>
            <w:lang w:val="en-GB"/>
          </w:rPr>
          <w:t>cological Risk Assessment</w:t>
        </w:r>
      </w:ins>
      <w:ins w:id="1415" w:author="Flavia Lucena [2]" w:date="2016-07-04T08:53:00Z">
        <w:r>
          <w:rPr>
            <w:rFonts w:cs="Arial" w:ascii="Arial" w:hAnsi="Arial"/>
            <w:lang w:val="en-GB"/>
          </w:rPr>
          <w:t xml:space="preserve"> hierarchy, while false</w:t>
        </w:r>
      </w:ins>
      <w:ins w:id="1416" w:author="Flavia Lucena [2]" w:date="2016-07-04T08:55:00Z">
        <w:r>
          <w:rPr>
            <w:rFonts w:cs="Arial" w:ascii="Arial" w:hAnsi="Arial"/>
            <w:lang w:val="en-GB"/>
          </w:rPr>
          <w:t xml:space="preserve"> </w:t>
        </w:r>
      </w:ins>
      <w:ins w:id="1417" w:author="Flavia Lucena [2]" w:date="2016-07-04T08:53:00Z">
        <w:r>
          <w:rPr>
            <w:rFonts w:cs="Arial" w:ascii="Arial" w:hAnsi="Arial"/>
            <w:lang w:val="en-GB"/>
          </w:rPr>
          <w:t>negatives result in improper elimination of a hazard or unit.</w:t>
        </w:r>
      </w:ins>
      <w:ins w:id="1418" w:author="Flavia Lucena [2]" w:date="2016-07-04T08:56:00Z">
        <w:r>
          <w:rPr>
            <w:rFonts w:cs="Arial" w:ascii="Arial" w:hAnsi="Arial"/>
            <w:lang w:val="en-GB"/>
          </w:rPr>
          <w:t xml:space="preserve"> </w:t>
        </w:r>
      </w:ins>
      <w:ins w:id="1419" w:author="Flavia Lucena [2]" w:date="2016-07-04T09:02:00Z">
        <w:r>
          <w:rPr>
            <w:rFonts w:cs="Arial" w:ascii="Arial" w:hAnsi="Arial"/>
            <w:lang w:val="en-GB"/>
          </w:rPr>
          <w:t>T</w:t>
        </w:r>
      </w:ins>
      <w:ins w:id="1420" w:author="Flavia Lucena [2]" w:date="2016-07-04T08:53:00Z">
        <w:r>
          <w:rPr>
            <w:rFonts w:cs="Arial" w:ascii="Arial" w:hAnsi="Arial"/>
            <w:lang w:val="en-GB"/>
          </w:rPr>
          <w:t>he uncertainty associated with</w:t>
        </w:r>
      </w:ins>
      <w:ins w:id="1421" w:author="Flavia Lucena [2]" w:date="2016-07-04T08:56:00Z">
        <w:r>
          <w:rPr>
            <w:rFonts w:cs="Arial" w:ascii="Arial" w:hAnsi="Arial"/>
            <w:lang w:val="en-GB"/>
          </w:rPr>
          <w:t xml:space="preserve"> </w:t>
        </w:r>
      </w:ins>
      <w:ins w:id="1422" w:author="Flavia Lucena [2]" w:date="2016-07-04T08:53:00Z">
        <w:r>
          <w:rPr>
            <w:rFonts w:cs="Arial" w:ascii="Arial" w:hAnsi="Arial"/>
            <w:lang w:val="en-GB"/>
          </w:rPr>
          <w:t>the qualitative and semi-quantitative risk assessments argues in favour of maintaining a bias against false negative</w:t>
        </w:r>
      </w:ins>
      <w:ins w:id="1423" w:author="Flavia Lucena [2]" w:date="2016-07-04T08:56:00Z">
        <w:r>
          <w:rPr>
            <w:rFonts w:cs="Arial" w:ascii="Arial" w:hAnsi="Arial"/>
            <w:lang w:val="en-GB"/>
          </w:rPr>
          <w:t xml:space="preserve"> </w:t>
        </w:r>
      </w:ins>
      <w:ins w:id="1424" w:author="Flavia Lucena [2]" w:date="2016-07-04T08:53:00Z">
        <w:r>
          <w:rPr>
            <w:rFonts w:cs="Arial" w:ascii="Arial" w:hAnsi="Arial"/>
            <w:lang w:val="en-GB"/>
          </w:rPr>
          <w:t>results.</w:t>
        </w:r>
      </w:ins>
      <w:ins w:id="1425" w:author="Flavia Lucena [2]" w:date="2016-07-04T08:56:00Z">
        <w:r>
          <w:rPr>
            <w:rFonts w:cs="Arial" w:ascii="Arial" w:hAnsi="Arial"/>
            <w:lang w:val="en-GB"/>
          </w:rPr>
          <w:t xml:space="preserve"> </w:t>
        </w:r>
      </w:ins>
      <w:ins w:id="1426" w:author="Flavia Lucena [2]" w:date="2016-07-01T15:56:00Z">
        <w:r>
          <w:rPr>
            <w:rFonts w:cs="Arial" w:ascii="Arial" w:hAnsi="Arial"/>
            <w:lang w:val="en-GB"/>
          </w:rPr>
          <w:t>Those species may also be considered by managers as priorities for data collection given the limited resources.</w:t>
        </w:r>
      </w:ins>
      <w:ins w:id="1427" w:author="Flavia Lucena [2]" w:date="2016-07-01T15:56:00Z">
        <w:r>
          <w:rPr>
            <w:lang w:val="en-GB"/>
          </w:rPr>
          <w:t xml:space="preserve"> </w:t>
        </w:r>
      </w:ins>
    </w:p>
    <w:p>
      <w:pPr>
        <w:pStyle w:val="Normal"/>
        <w:spacing w:lineRule="auto" w:line="360" w:before="0" w:after="0"/>
        <w:ind w:firstLine="708"/>
        <w:jc w:val="both"/>
        <w:rPr/>
      </w:pPr>
      <w:ins w:id="1429" w:author="Flavia Lucena [2]" w:date="2016-07-04T09:05:00Z">
        <w:r>
          <w:rPr>
            <w:rFonts w:cs="Arial" w:ascii="Arial" w:hAnsi="Arial"/>
            <w:lang w:val="en-US" w:eastAsia="pt-BR"/>
          </w:rPr>
          <w:t xml:space="preserve">The amount of false positive </w:t>
        </w:r>
      </w:ins>
      <w:ins w:id="1430" w:author="Flavia Lucena [2]" w:date="2016-07-07T09:43:00Z">
        <w:r>
          <w:rPr>
            <w:rFonts w:cs="Arial" w:ascii="Arial" w:hAnsi="Arial"/>
            <w:lang w:val="en-US" w:eastAsia="pt-BR"/>
          </w:rPr>
          <w:t xml:space="preserve">and the semi-quantitative nature of the PSA, </w:t>
        </w:r>
      </w:ins>
      <w:ins w:id="1431" w:author="Flavia Lucena [2]" w:date="2016-07-04T09:05:00Z">
        <w:r>
          <w:rPr>
            <w:rFonts w:cs="Arial" w:ascii="Arial" w:hAnsi="Arial"/>
            <w:lang w:val="en-US" w:eastAsia="pt-BR"/>
          </w:rPr>
          <w:t>sometimes raises a credibility issue with knowledgeable</w:t>
        </w:r>
      </w:ins>
      <w:ins w:id="1432" w:author="Flavia Lucena [2]" w:date="2016-07-04T09:06:00Z">
        <w:r>
          <w:rPr>
            <w:rFonts w:cs="Arial" w:ascii="Arial" w:hAnsi="Arial"/>
            <w:lang w:val="en-US" w:eastAsia="pt-BR"/>
          </w:rPr>
          <w:t xml:space="preserve"> </w:t>
        </w:r>
      </w:ins>
      <w:ins w:id="1433" w:author="Flavia Lucena [2]" w:date="2016-07-04T09:05:00Z">
        <w:r>
          <w:rPr>
            <w:rFonts w:cs="Arial" w:ascii="Arial" w:hAnsi="Arial"/>
            <w:lang w:val="en-US" w:eastAsia="pt-BR"/>
          </w:rPr>
          <w:t xml:space="preserve">stakeholders </w:t>
        </w:r>
      </w:ins>
      <w:ins w:id="1434" w:author="Flavia Lucena [2]" w:date="2016-07-04T09:06:00Z">
        <w:r>
          <w:rPr>
            <w:rFonts w:cs="Arial" w:ascii="Arial" w:hAnsi="Arial"/>
            <w:lang w:val="en-US" w:eastAsia="pt-BR"/>
          </w:rPr>
          <w:t>(Hobday et al., 2011)</w:t>
        </w:r>
      </w:ins>
      <w:ins w:id="1435" w:author="Flavia Lucena [2]" w:date="2016-07-04T09:05:00Z">
        <w:r>
          <w:rPr>
            <w:rFonts w:cs="Arial" w:ascii="Arial" w:hAnsi="Arial"/>
            <w:lang w:val="en-US" w:eastAsia="pt-BR"/>
          </w:rPr>
          <w:t>.</w:t>
        </w:r>
      </w:ins>
      <w:ins w:id="1436" w:author="Flavia Lucena [2]" w:date="2016-07-07T09:43:00Z">
        <w:r>
          <w:rPr>
            <w:rFonts w:cs="Arial" w:ascii="Arial" w:hAnsi="Arial"/>
            <w:lang w:val="en-US" w:eastAsia="pt-BR"/>
          </w:rPr>
          <w:t xml:space="preserve"> </w:t>
        </w:r>
      </w:ins>
      <w:del w:id="1437" w:author="Unknown Author" w:date="2016-07-10T19:36:00Z">
        <w:r>
          <w:rPr>
            <w:rFonts w:cs="Arial" w:ascii="Arial" w:hAnsi="Arial"/>
            <w:lang w:val="en-US" w:eastAsia="pt-BR"/>
          </w:rPr>
          <w:delText>However, o</w:delText>
        </w:r>
      </w:del>
      <w:ins w:id="1438" w:author="Unknown Author" w:date="2016-07-10T19:36:00Z">
        <w:r>
          <w:rPr>
            <w:rFonts w:cs="Arial" w:ascii="Arial" w:hAnsi="Arial"/>
            <w:lang w:val="en-US" w:eastAsia="pt-BR"/>
          </w:rPr>
          <w:t>O</w:t>
        </w:r>
      </w:ins>
      <w:ins w:id="1439" w:author="Flavia Lucena [2]" w:date="2016-07-01T16:00:00Z">
        <w:r>
          <w:rPr>
            <w:rFonts w:cs="Arial" w:ascii="Arial" w:hAnsi="Arial"/>
            <w:lang w:val="en-US" w:eastAsia="pt-BR"/>
          </w:rPr>
          <w:t xml:space="preserve">ne way </w:t>
        </w:r>
      </w:ins>
      <w:del w:id="1440" w:author="Unknown Author" w:date="2016-07-10T19:36:00Z">
        <w:r>
          <w:rPr>
            <w:rFonts w:cs="Arial" w:ascii="Arial" w:hAnsi="Arial"/>
            <w:lang w:val="en-US" w:eastAsia="pt-BR"/>
          </w:rPr>
          <w:delText>of</w:delText>
        </w:r>
      </w:del>
      <w:ins w:id="1441" w:author="Unknown Author" w:date="2016-07-10T19:36:00Z">
        <w:r>
          <w:rPr>
            <w:rFonts w:cs="Arial" w:ascii="Arial" w:hAnsi="Arial"/>
            <w:lang w:val="en-US" w:eastAsia="pt-BR"/>
          </w:rPr>
          <w:t>to</w:t>
        </w:r>
      </w:ins>
      <w:ins w:id="1442" w:author="Flavia Lucena [2]" w:date="2016-07-01T16:00:00Z">
        <w:r>
          <w:rPr>
            <w:rFonts w:cs="Arial" w:ascii="Arial" w:hAnsi="Arial"/>
            <w:lang w:val="en-US" w:eastAsia="pt-BR"/>
          </w:rPr>
          <w:t xml:space="preserve"> address </w:t>
        </w:r>
      </w:ins>
      <w:del w:id="1443" w:author="Unknown Author" w:date="2016-07-10T19:35:00Z">
        <w:r>
          <w:rPr>
            <w:rFonts w:cs="Arial" w:ascii="Arial" w:hAnsi="Arial"/>
            <w:lang w:val="en-US" w:eastAsia="pt-BR"/>
          </w:rPr>
          <w:delText>if</w:delText>
        </w:r>
      </w:del>
      <w:ins w:id="1444" w:author="Unknown Author" w:date="2016-07-10T19:35:00Z">
        <w:r>
          <w:rPr>
            <w:rFonts w:cs="Arial" w:ascii="Arial" w:hAnsi="Arial"/>
            <w:lang w:val="en-US" w:eastAsia="pt-BR"/>
          </w:rPr>
          <w:t>this</w:t>
        </w:r>
      </w:ins>
      <w:del w:id="1445" w:author="Unknown Author" w:date="2016-07-10T19:36:00Z">
        <w:r>
          <w:rPr>
            <w:rFonts w:cs="Arial" w:ascii="Arial" w:hAnsi="Arial"/>
            <w:lang w:val="en-US" w:eastAsia="pt-BR"/>
          </w:rPr>
          <w:delText xml:space="preserve"> </w:delText>
        </w:r>
      </w:del>
      <w:del w:id="1446" w:author="Unknown Author" w:date="2016-07-10T19:36:00Z">
        <w:r>
          <w:rPr>
            <w:rFonts w:cs="Arial" w:ascii="Arial" w:hAnsi="Arial"/>
            <w:lang w:val="en-US" w:eastAsia="pt-BR"/>
          </w:rPr>
          <w:delText>PSA</w:delText>
        </w:r>
      </w:del>
      <w:del w:id="1447" w:author="Unknown Author" w:date="2016-07-10T19:36:00Z">
        <w:r>
          <w:rPr>
            <w:rFonts w:cs="Arial" w:ascii="Arial" w:hAnsi="Arial"/>
            <w:lang w:val="en-US" w:eastAsia="pt-BR"/>
          </w:rPr>
          <w:delText xml:space="preserve"> method of assessment is effective</w:delText>
        </w:r>
      </w:del>
      <w:ins w:id="1448" w:author="Unknown Author" w:date="2016-07-10T19:36:00Z">
        <w:r>
          <w:rPr>
            <w:rFonts w:cs="Arial" w:ascii="Arial" w:hAnsi="Arial"/>
            <w:lang w:val="en-US" w:eastAsia="pt-BR"/>
          </w:rPr>
          <w:t xml:space="preserve"> issue,</w:t>
        </w:r>
      </w:ins>
      <w:del w:id="1449" w:author="Unknown Author" w:date="2016-07-10T19:36:00Z">
        <w:r>
          <w:rPr>
            <w:rFonts w:cs="Arial" w:ascii="Arial" w:hAnsi="Arial"/>
            <w:lang w:val="en-US" w:eastAsia="pt-BR"/>
          </w:rPr>
          <w:delText>,</w:delText>
        </w:r>
      </w:del>
      <w:ins w:id="1450" w:author="Flavia Lucena [2]" w:date="2016-07-01T16:00:00Z">
        <w:r>
          <w:rPr>
            <w:rFonts w:cs="Arial" w:ascii="Arial" w:hAnsi="Arial"/>
            <w:lang w:val="en-US" w:eastAsia="pt-BR"/>
          </w:rPr>
          <w:t xml:space="preserve"> even when available life history information is </w:t>
        </w:r>
      </w:ins>
      <w:del w:id="1451" w:author="Unknown Author" w:date="2016-07-10T19:37:00Z">
        <w:r>
          <w:rPr>
            <w:rFonts w:cs="Arial" w:ascii="Arial" w:hAnsi="Arial"/>
            <w:lang w:val="en-US" w:eastAsia="pt-BR"/>
          </w:rPr>
          <w:delText>only</w:delText>
        </w:r>
      </w:del>
      <w:ins w:id="1452" w:author="Flavia Lucena [2]" w:date="2016-07-01T16:00:00Z">
        <w:r>
          <w:rPr>
            <w:rFonts w:cs="Arial" w:ascii="Arial" w:hAnsi="Arial"/>
            <w:lang w:val="en-US" w:eastAsia="pt-BR"/>
          </w:rPr>
          <w:t xml:space="preserve"> partial</w:t>
        </w:r>
      </w:ins>
      <w:ins w:id="1453" w:author="Flavia Lucena [2]" w:date="2016-07-01T16:12:00Z">
        <w:r>
          <w:rPr>
            <w:rFonts w:cs="Arial" w:ascii="Arial" w:hAnsi="Arial"/>
            <w:lang w:val="en-US" w:eastAsia="pt-BR"/>
          </w:rPr>
          <w:t>,</w:t>
        </w:r>
      </w:ins>
      <w:ins w:id="1454" w:author="Flavia Lucena [2]" w:date="2016-07-01T16:00:00Z">
        <w:r>
          <w:rPr>
            <w:rFonts w:cs="Arial" w:ascii="Arial" w:hAnsi="Arial"/>
            <w:lang w:val="en-US" w:eastAsia="pt-BR"/>
          </w:rPr>
          <w:t xml:space="preserve"> is to compare </w:t>
        </w:r>
      </w:ins>
      <w:ins w:id="1455" w:author="Unknown Author" w:date="2016-07-10T19:36:00Z">
        <w:r>
          <w:rPr>
            <w:rFonts w:cs="Arial" w:ascii="Arial" w:hAnsi="Arial"/>
            <w:lang w:val="en-US" w:eastAsia="pt-BR"/>
          </w:rPr>
          <w:t xml:space="preserve">the results from PSA </w:t>
        </w:r>
      </w:ins>
      <w:ins w:id="1456" w:author="Flavia Lucena [2]" w:date="2016-07-01T16:00:00Z">
        <w:r>
          <w:rPr>
            <w:rFonts w:cs="Arial" w:ascii="Arial" w:hAnsi="Arial"/>
            <w:lang w:val="en-US" w:eastAsia="pt-BR"/>
          </w:rPr>
          <w:t>with other assessment</w:t>
        </w:r>
      </w:ins>
      <w:del w:id="1457" w:author="Unknown Author" w:date="2016-07-10T19:36:00Z">
        <w:r>
          <w:rPr>
            <w:rFonts w:cs="Arial" w:ascii="Arial" w:hAnsi="Arial"/>
            <w:lang w:val="en-US" w:eastAsia="pt-BR"/>
          </w:rPr>
          <w:delText>s</w:delText>
        </w:r>
      </w:del>
      <w:ins w:id="1458" w:author="Unknown Author" w:date="2016-07-10T19:36:00Z">
        <w:r>
          <w:rPr>
            <w:rFonts w:cs="Arial" w:ascii="Arial" w:hAnsi="Arial"/>
            <w:lang w:val="en-US" w:eastAsia="pt-BR"/>
          </w:rPr>
          <w:t xml:space="preserve"> </w:t>
        </w:r>
      </w:ins>
      <w:ins w:id="1459" w:author="Unknown Author" w:date="2016-07-10T19:36:00Z">
        <w:r>
          <w:rPr>
            <w:rFonts w:cs="Arial" w:ascii="Arial" w:hAnsi="Arial"/>
            <w:lang w:val="en-US" w:eastAsia="pt-BR"/>
          </w:rPr>
          <w:t>approaches</w:t>
        </w:r>
      </w:ins>
      <w:ins w:id="1460" w:author="Flavia Lucena [2]" w:date="2016-07-01T16:00:00Z">
        <w:r>
          <w:rPr>
            <w:rFonts w:cs="Arial" w:ascii="Arial" w:hAnsi="Arial"/>
            <w:lang w:val="en-US" w:eastAsia="pt-BR"/>
          </w:rPr>
          <w:t xml:space="preserve"> </w:t>
        </w:r>
      </w:ins>
      <w:ins w:id="1461" w:author="Flavia Lucena [2]" w:date="2016-07-01T16:01:00Z">
        <w:r>
          <w:rPr>
            <w:rFonts w:cs="Arial" w:ascii="Arial" w:hAnsi="Arial"/>
            <w:lang w:val="en-US" w:eastAsia="pt-BR"/>
          </w:rPr>
          <w:t>(</w:t>
        </w:r>
      </w:ins>
      <w:ins w:id="1462" w:author="Flavia Lucena [2]" w:date="2016-07-01T16:02:00Z">
        <w:r>
          <w:rPr>
            <w:rFonts w:cs="Arial" w:ascii="Arial" w:hAnsi="Arial"/>
            <w:lang w:val="en-US" w:eastAsia="pt-BR"/>
          </w:rPr>
          <w:t xml:space="preserve">Goodman et al., 2012; </w:t>
        </w:r>
      </w:ins>
      <w:ins w:id="1463" w:author="Flavia Lucena [2]" w:date="2016-07-01T16:01:00Z">
        <w:r>
          <w:rPr>
            <w:rFonts w:cs="Arial" w:ascii="Arial" w:hAnsi="Arial"/>
            <w:lang w:val="en-US" w:eastAsia="pt-BR"/>
          </w:rPr>
          <w:t>Osio et al, 2015</w:t>
        </w:r>
      </w:ins>
      <w:ins w:id="1464" w:author="Flavia Lucena [2]" w:date="2016-07-01T16:02:00Z">
        <w:r>
          <w:rPr>
            <w:rFonts w:cs="Arial" w:ascii="Arial" w:hAnsi="Arial"/>
            <w:lang w:val="en-US" w:eastAsia="pt-BR"/>
          </w:rPr>
          <w:t>)</w:t>
        </w:r>
      </w:ins>
      <w:del w:id="1465" w:author="Unknown Author" w:date="2016-07-10T19:36:00Z">
        <w:r>
          <w:rPr>
            <w:rFonts w:cs="Arial" w:ascii="Arial" w:hAnsi="Arial"/>
            <w:lang w:val="en-US" w:eastAsia="pt-BR"/>
          </w:rPr>
          <w:delText>,</w:delText>
        </w:r>
      </w:del>
      <w:ins w:id="1466" w:author="Unknown Author" w:date="2016-07-10T19:37:00Z">
        <w:r>
          <w:rPr>
            <w:rFonts w:cs="Arial" w:ascii="Arial" w:hAnsi="Arial"/>
            <w:lang w:val="en-US" w:eastAsia="pt-BR"/>
          </w:rPr>
          <w:t xml:space="preserve">, </w:t>
        </w:r>
      </w:ins>
      <w:ins w:id="1467" w:author="Unknown Author" w:date="2016-07-10T19:37:00Z">
        <w:r>
          <w:rPr>
            <w:rFonts w:eastAsia="Droid Sans Fallback" w:cs="Arial" w:ascii="Arial" w:hAnsi="Arial"/>
            <w:color w:val="00000A"/>
            <w:sz w:val="22"/>
            <w:szCs w:val="22"/>
            <w:lang w:val="en-US" w:eastAsia="pt-BR" w:bidi="ar-SA"/>
          </w:rPr>
          <w:t>i</w:t>
        </w:r>
      </w:ins>
      <w:ins w:id="1468" w:author="Unknown Author" w:date="2016-07-10T19:37:00Z">
        <w:r>
          <w:rPr>
            <w:rFonts w:cs="Arial" w:ascii="Arial" w:hAnsi="Arial"/>
            <w:lang w:val="en-US" w:eastAsia="pt-BR"/>
          </w:rPr>
          <w:t>.e.</w:t>
        </w:r>
      </w:ins>
      <w:ins w:id="1469" w:author="Flavia Lucena [2]" w:date="2016-07-01T16:12:00Z">
        <w:r>
          <w:rPr>
            <w:rFonts w:cs="Arial" w:ascii="Arial" w:hAnsi="Arial"/>
            <w:lang w:val="en-US" w:eastAsia="pt-BR"/>
          </w:rPr>
          <w:t xml:space="preserve"> </w:t>
        </w:r>
      </w:ins>
      <w:del w:id="1470" w:author="Unknown Author" w:date="2016-07-10T19:37:00Z">
        <w:r>
          <w:rPr>
            <w:rFonts w:cs="Arial" w:ascii="Arial" w:hAnsi="Arial"/>
            <w:lang w:val="en-US" w:eastAsia="pt-BR"/>
          </w:rPr>
          <w:delText xml:space="preserve">taking into </w:delText>
        </w:r>
      </w:del>
      <w:del w:id="1471" w:author="Unknown Author" w:date="2016-07-10T19:37:00Z">
        <w:r>
          <w:rPr>
            <w:rFonts w:cs="Arial" w:ascii="Arial" w:hAnsi="Arial"/>
            <w:lang w:val="en-US" w:eastAsia="pt-BR"/>
          </w:rPr>
          <w:delText>consideration to whether</w:delText>
        </w:r>
      </w:del>
      <w:ins w:id="1472" w:author="Unknown Author" w:date="2016-07-10T19:37:00Z">
        <w:r>
          <w:rPr>
            <w:rFonts w:cs="Arial" w:ascii="Arial" w:hAnsi="Arial"/>
            <w:lang w:val="en-US" w:eastAsia="pt-BR"/>
          </w:rPr>
          <w:t>to check whether</w:t>
        </w:r>
      </w:ins>
      <w:ins w:id="1473" w:author="Flavia Lucena [2]" w:date="2016-07-01T15:59:00Z">
        <w:r>
          <w:rPr>
            <w:rFonts w:cs="Arial" w:ascii="Arial" w:hAnsi="Arial"/>
            <w:lang w:val="en-US" w:eastAsia="pt-BR"/>
          </w:rPr>
          <w:t xml:space="preserve"> a risk assessment</w:t>
        </w:r>
      </w:ins>
      <w:del w:id="1474" w:author="Unknown Author" w:date="2016-07-10T19:37:00Z">
        <w:r>
          <w:rPr>
            <w:rFonts w:cs="Arial" w:ascii="Arial" w:hAnsi="Arial"/>
            <w:lang w:val="en-US" w:eastAsia="pt-BR"/>
          </w:rPr>
          <w:delText>s</w:delText>
        </w:r>
      </w:del>
      <w:ins w:id="1475" w:author="Flavia Lucena [2]" w:date="2016-07-01T15:59:00Z">
        <w:r>
          <w:rPr>
            <w:rFonts w:cs="Arial" w:ascii="Arial" w:hAnsi="Arial"/>
            <w:lang w:val="en-US" w:eastAsia="pt-BR"/>
          </w:rPr>
          <w:t xml:space="preserve"> reflects actual stock status. To do this</w:t>
        </w:r>
      </w:ins>
      <w:ins w:id="1476" w:author="Flavia Lucena [2]" w:date="2016-07-01T16:12:00Z">
        <w:r>
          <w:rPr>
            <w:rFonts w:cs="Arial" w:ascii="Arial" w:hAnsi="Arial"/>
            <w:lang w:val="en-US" w:eastAsia="pt-BR"/>
          </w:rPr>
          <w:t>,</w:t>
        </w:r>
      </w:ins>
      <w:ins w:id="1477" w:author="Flavia Lucena [2]" w:date="2016-07-01T15:59:00Z">
        <w:r>
          <w:rPr>
            <w:rFonts w:cs="Arial" w:ascii="Arial" w:hAnsi="Arial"/>
            <w:lang w:val="en-US" w:eastAsia="pt-BR"/>
          </w:rPr>
          <w:t xml:space="preserve"> we compared </w:t>
        </w:r>
      </w:ins>
      <w:del w:id="1478" w:author="Unknown Author" w:date="2016-07-10T19:37:00Z">
        <w:r>
          <w:rPr>
            <w:rFonts w:cs="Arial" w:ascii="Arial" w:hAnsi="Arial"/>
            <w:lang w:val="en-US" w:eastAsia="pt-BR"/>
          </w:rPr>
          <w:delText>the</w:delText>
        </w:r>
      </w:del>
      <w:ins w:id="1479" w:author="Unknown Author" w:date="2016-07-10T19:37:00Z">
        <w:r>
          <w:rPr>
            <w:rFonts w:cs="Arial" w:ascii="Arial" w:hAnsi="Arial"/>
            <w:lang w:val="en-US" w:eastAsia="pt-BR"/>
          </w:rPr>
          <w:t>how</w:t>
        </w:r>
      </w:ins>
      <w:ins w:id="1480" w:author="Flavia Lucena [2]" w:date="2016-07-01T15:59:00Z">
        <w:r>
          <w:rPr>
            <w:rFonts w:cs="Arial" w:ascii="Arial" w:hAnsi="Arial"/>
            <w:lang w:val="en-US" w:eastAsia="pt-BR"/>
          </w:rPr>
          <w:t xml:space="preserve"> </w:t>
        </w:r>
      </w:ins>
      <w:ins w:id="1481" w:author="Unknown Author" w:date="2016-07-10T19:38:00Z">
        <w:r>
          <w:rPr>
            <w:rFonts w:cs="Arial" w:ascii="Arial" w:hAnsi="Arial"/>
            <w:lang w:val="en-US" w:eastAsia="pt-BR"/>
          </w:rPr>
          <w:t xml:space="preserve">the </w:t>
        </w:r>
      </w:ins>
      <w:ins w:id="1482" w:author="Flavia Lucena [2]" w:date="2016-07-01T15:59:00Z">
        <w:r>
          <w:rPr>
            <w:rFonts w:cs="Arial" w:ascii="Arial" w:hAnsi="Arial"/>
            <w:lang w:val="en-US" w:eastAsia="pt-BR"/>
          </w:rPr>
          <w:t xml:space="preserve">risk obtained by </w:t>
        </w:r>
      </w:ins>
      <w:del w:id="1483" w:author="Unknown Author" w:date="2016-07-10T19:37:00Z">
        <w:r>
          <w:rPr>
            <w:rFonts w:cs="Arial" w:ascii="Arial" w:hAnsi="Arial"/>
            <w:lang w:val="en-US" w:eastAsia="pt-BR"/>
          </w:rPr>
          <w:delText>ERA</w:delText>
        </w:r>
      </w:del>
      <w:ins w:id="1484" w:author="Unknown Author" w:date="2016-07-10T19:37:00Z">
        <w:r>
          <w:rPr>
            <w:rFonts w:cs="Arial" w:ascii="Arial" w:hAnsi="Arial"/>
            <w:lang w:val="en-US" w:eastAsia="pt-BR"/>
          </w:rPr>
          <w:t>PSA</w:t>
        </w:r>
      </w:ins>
      <w:ins w:id="1485" w:author="Flavia Lucena [2]" w:date="2016-07-01T15:59:00Z">
        <w:r>
          <w:rPr>
            <w:rFonts w:cs="Arial" w:ascii="Arial" w:hAnsi="Arial"/>
            <w:lang w:val="en-US" w:eastAsia="pt-BR"/>
          </w:rPr>
          <w:t xml:space="preserve"> </w:t>
        </w:r>
      </w:ins>
      <w:del w:id="1486" w:author="Unknown Author" w:date="2016-07-10T19:38:00Z">
        <w:r>
          <w:rPr>
            <w:rFonts w:cs="Arial" w:ascii="Arial" w:hAnsi="Arial"/>
            <w:lang w:val="en-US" w:eastAsia="pt-BR"/>
          </w:rPr>
          <w:delText>with other</w:delText>
        </w:r>
      </w:del>
      <w:ins w:id="1487" w:author="Unknown Author" w:date="2016-07-10T19:38:00Z">
        <w:r>
          <w:rPr>
            <w:rFonts w:cs="Arial" w:ascii="Arial" w:hAnsi="Arial"/>
            <w:lang w:val="en-US" w:eastAsia="pt-BR"/>
          </w:rPr>
          <w:t>compares to other</w:t>
        </w:r>
      </w:ins>
      <w:ins w:id="1488" w:author="Flavia Lucena [2]" w:date="2016-07-01T15:59:00Z">
        <w:r>
          <w:rPr>
            <w:rFonts w:cs="Arial" w:ascii="Arial" w:hAnsi="Arial"/>
            <w:lang w:val="en-US" w:eastAsia="pt-BR"/>
          </w:rPr>
          <w:t xml:space="preserve"> approaches, namely the IUCN extinction risk categories and the status of stock assessed by the RFMOs. </w:t>
        </w:r>
      </w:ins>
    </w:p>
    <w:p>
      <w:pPr>
        <w:pStyle w:val="Normal"/>
        <w:spacing w:lineRule="auto" w:line="360" w:before="0" w:after="0"/>
        <w:ind w:firstLine="708"/>
        <w:jc w:val="both"/>
        <w:rPr/>
      </w:pPr>
      <w:ins w:id="1490" w:author="Flavia Lucena [2]" w:date="2016-07-01T16:02:00Z">
        <w:r>
          <w:rPr>
            <w:rFonts w:cs="Arial" w:ascii="Arial" w:hAnsi="Arial"/>
            <w:lang w:val="en-US" w:eastAsia="pt-BR"/>
          </w:rPr>
          <w:t xml:space="preserve">It appeared that vulnerability assessments were </w:t>
        </w:r>
      </w:ins>
      <w:del w:id="1491" w:author="Unknown Author" w:date="2016-07-10T19:38:00Z">
        <w:r>
          <w:rPr>
            <w:rFonts w:cs="Arial" w:ascii="Arial" w:hAnsi="Arial"/>
            <w:lang w:val="en-US" w:eastAsia="pt-BR"/>
          </w:rPr>
          <w:delText xml:space="preserve">frequently </w:delText>
        </w:r>
      </w:del>
      <w:ins w:id="1492" w:author="Flavia Lucena [2]" w:date="2016-07-01T16:02:00Z">
        <w:r>
          <w:rPr>
            <w:rFonts w:cs="Arial" w:ascii="Arial" w:hAnsi="Arial"/>
            <w:lang w:val="en-US" w:eastAsia="pt-BR"/>
          </w:rPr>
          <w:t>comparable</w:t>
        </w:r>
      </w:ins>
      <w:ins w:id="1493" w:author="Flavia Lucena [2]" w:date="2016-07-01T16:12:00Z">
        <w:r>
          <w:rPr>
            <w:rFonts w:cs="Arial" w:ascii="Arial" w:hAnsi="Arial"/>
            <w:lang w:val="en-US" w:eastAsia="pt-BR"/>
          </w:rPr>
          <w:t>.</w:t>
        </w:r>
      </w:ins>
      <w:ins w:id="1494" w:author="Flavia Lucena [2]" w:date="2016-07-01T16:02:00Z">
        <w:r>
          <w:rPr>
            <w:rFonts w:cs="Arial" w:ascii="Arial" w:hAnsi="Arial"/>
            <w:lang w:val="en-US" w:eastAsia="pt-BR"/>
          </w:rPr>
          <w:t xml:space="preserve"> </w:t>
        </w:r>
      </w:ins>
      <w:ins w:id="1495" w:author="Flavia Lucena [2]" w:date="2016-07-01T15:59:00Z">
        <w:r>
          <w:rPr>
            <w:rFonts w:cs="Arial" w:ascii="Arial" w:hAnsi="Arial"/>
            <w:lang w:val="en-US" w:eastAsia="pt-BR"/>
          </w:rPr>
          <w:t xml:space="preserve">Overall, species at high risk were overfished and/or subjected to overfishing. Moreover, </w:t>
        </w:r>
      </w:ins>
      <w:ins w:id="1496" w:author="Flavia Lucena [2]" w:date="2016-07-07T09:44:00Z">
        <w:r>
          <w:rPr>
            <w:rFonts w:cs="Arial" w:ascii="Arial" w:hAnsi="Arial"/>
            <w:lang w:val="en-US" w:eastAsia="pt-BR"/>
          </w:rPr>
          <w:t>all</w:t>
        </w:r>
      </w:ins>
      <w:ins w:id="1497" w:author="Flavia Lucena [2]" w:date="2016-07-01T15:59:00Z">
        <w:r>
          <w:rPr>
            <w:rFonts w:cs="Arial" w:ascii="Arial" w:hAnsi="Arial"/>
            <w:lang w:val="en-US" w:eastAsia="pt-BR"/>
          </w:rPr>
          <w:t xml:space="preserve"> species considered to be within extinction risk (CR, VU and EN) were in the high-risk category. These approaches have different data entries and level of complexities and converging conclusions are indeed a good indication of the health of these stocks</w:t>
        </w:r>
      </w:ins>
      <w:ins w:id="1498" w:author="Unknown Author" w:date="2016-07-10T19:38:00Z">
        <w:r>
          <w:rPr>
            <w:rFonts w:cs="Arial" w:ascii="Arial" w:hAnsi="Arial"/>
            <w:lang w:val="en-US" w:eastAsia="pt-BR"/>
          </w:rPr>
          <w:t xml:space="preserve"> </w:t>
        </w:r>
      </w:ins>
      <w:ins w:id="1499" w:author="Unknown Author" w:date="2016-07-10T19:38:00Z">
        <w:r>
          <w:rPr>
            <w:rFonts w:cs="Arial" w:ascii="Arial" w:hAnsi="Arial"/>
            <w:lang w:val="en-US" w:eastAsia="pt-BR"/>
          </w:rPr>
          <w:t>and the robustness of PSA</w:t>
        </w:r>
      </w:ins>
      <w:ins w:id="1500" w:author="Flavia Lucena [2]" w:date="2016-07-01T15:59:00Z">
        <w:r>
          <w:rPr>
            <w:rFonts w:cs="Arial" w:ascii="Arial" w:hAnsi="Arial"/>
            <w:lang w:val="en-US" w:eastAsia="pt-BR"/>
          </w:rPr>
          <w:t>. Dulvy et al. (2005) compared predictions of extinction risk for exploited marine fish and invertebrates (IUCN categories) with those of stock status reported in stock assessments, and found the results from the two approaches to be consistent. Davies and Baum (2012) also reported that IUCN categories and fisheries status (measured by whether the stock was above or below reference points) agreed well in assessing the status of marine fish</w:t>
        </w:r>
      </w:ins>
      <w:ins w:id="1501" w:author="Unknown Author" w:date="2016-07-10T19:39:00Z">
        <w:r>
          <w:rPr>
            <w:rFonts w:cs="Arial" w:ascii="Arial" w:hAnsi="Arial"/>
            <w:lang w:val="en-US" w:eastAsia="pt-BR"/>
          </w:rPr>
          <w:t>.</w:t>
        </w:r>
      </w:ins>
      <w:del w:id="1502" w:author="Unknown Author" w:date="2016-07-10T19:39:00Z">
        <w:r>
          <w:rPr>
            <w:rFonts w:cs="Arial" w:ascii="Arial" w:hAnsi="Arial"/>
            <w:lang w:val="en-US" w:eastAsia="pt-BR"/>
          </w:rPr>
          <w:delText>,</w:delText>
        </w:r>
      </w:del>
      <w:ins w:id="1503" w:author="Flavia Lucena [2]" w:date="2016-07-01T15:59:00Z">
        <w:r>
          <w:rPr>
            <w:rFonts w:cs="Arial" w:ascii="Arial" w:hAnsi="Arial"/>
            <w:lang w:val="en-US" w:eastAsia="pt-BR"/>
          </w:rPr>
          <w:t xml:space="preserve"> although they warned </w:t>
        </w:r>
      </w:ins>
      <w:del w:id="1504" w:author="Unknown Author" w:date="2016-07-10T19:39:00Z">
        <w:r>
          <w:rPr>
            <w:rFonts w:cs="Arial" w:ascii="Arial" w:hAnsi="Arial"/>
            <w:lang w:val="en-US" w:eastAsia="pt-BR"/>
          </w:rPr>
          <w:delText xml:space="preserve">critically </w:delText>
        </w:r>
      </w:del>
      <w:ins w:id="1505" w:author="Flavia Lucena [2]" w:date="2016-07-01T15:59:00Z">
        <w:r>
          <w:rPr>
            <w:rFonts w:cs="Arial" w:ascii="Arial" w:hAnsi="Arial"/>
            <w:lang w:val="en-US" w:eastAsia="pt-BR"/>
          </w:rPr>
          <w:t xml:space="preserve">about equating </w:t>
        </w:r>
      </w:ins>
      <w:del w:id="1506" w:author="Unknown Author" w:date="2016-07-10T19:39:00Z">
        <w:r>
          <w:rPr>
            <w:rFonts w:cs="Arial" w:ascii="Arial" w:hAnsi="Arial"/>
            <w:lang w:val="en-US" w:eastAsia="pt-BR"/>
          </w:rPr>
          <w:delText xml:space="preserve">the </w:delText>
        </w:r>
      </w:del>
      <w:ins w:id="1507" w:author="Flavia Lucena [2]" w:date="2016-07-01T15:59:00Z">
        <w:r>
          <w:rPr>
            <w:rFonts w:cs="Arial" w:ascii="Arial" w:hAnsi="Arial"/>
            <w:lang w:val="en-US" w:eastAsia="pt-BR"/>
          </w:rPr>
          <w:t>falling below a fishery reference point with a Red List threatened status.</w:t>
        </w:r>
      </w:ins>
      <w:ins w:id="1508" w:author="Flavia Lucena [2]" w:date="2016-07-01T16:13:00Z">
        <w:r>
          <w:rPr>
            <w:rFonts w:cs="Arial" w:ascii="Arial" w:hAnsi="Arial"/>
            <w:lang w:val="en-US" w:eastAsia="pt-BR"/>
          </w:rPr>
          <w:t xml:space="preserve"> </w:t>
        </w:r>
      </w:ins>
      <w:ins w:id="1509" w:author="Flavia Lucena [2]" w:date="2016-07-01T16:05:00Z">
        <w:r>
          <w:rPr>
            <w:rFonts w:cs="Arial" w:ascii="Arial" w:hAnsi="Arial"/>
            <w:lang w:val="en-US" w:eastAsia="pt-BR"/>
          </w:rPr>
          <w:t xml:space="preserve">Osio et al. (2012) compared vulnerability scores with IUCN extinction risk categories, and found that </w:t>
        </w:r>
      </w:ins>
      <w:del w:id="1510" w:author="Unknown Author" w:date="2016-07-10T19:39:00Z">
        <w:r>
          <w:rPr>
            <w:rFonts w:cs="Arial" w:ascii="Arial" w:hAnsi="Arial"/>
            <w:lang w:val="en-US" w:eastAsia="pt-BR"/>
          </w:rPr>
          <w:delText>th</w:delText>
        </w:r>
      </w:del>
      <w:del w:id="1511" w:author="Unknown Author" w:date="2016-07-10T19:40:00Z">
        <w:r>
          <w:rPr>
            <w:rFonts w:cs="Arial" w:ascii="Arial" w:hAnsi="Arial"/>
            <w:lang w:val="en-US" w:eastAsia="pt-BR"/>
          </w:rPr>
          <w:delText xml:space="preserve">e </w:delText>
        </w:r>
      </w:del>
      <w:ins w:id="1512" w:author="Flavia Lucena [2]" w:date="2016-07-01T16:05:00Z">
        <w:r>
          <w:rPr>
            <w:rFonts w:cs="Arial" w:ascii="Arial" w:hAnsi="Arial"/>
            <w:lang w:val="en-US" w:eastAsia="pt-BR"/>
          </w:rPr>
          <w:t xml:space="preserve">species with </w:t>
        </w:r>
      </w:ins>
      <w:del w:id="1513" w:author="Unknown Author" w:date="2016-07-10T19:40:00Z">
        <w:r>
          <w:rPr>
            <w:rFonts w:cs="Arial" w:ascii="Arial" w:hAnsi="Arial"/>
            <w:lang w:val="en-US" w:eastAsia="pt-BR"/>
          </w:rPr>
          <w:delText xml:space="preserve">the </w:delText>
        </w:r>
      </w:del>
      <w:ins w:id="1514" w:author="Flavia Lucena [2]" w:date="2016-07-01T16:05:00Z">
        <w:r>
          <w:rPr>
            <w:rFonts w:cs="Arial" w:ascii="Arial" w:hAnsi="Arial"/>
            <w:lang w:val="en-US" w:eastAsia="pt-BR"/>
          </w:rPr>
          <w:t xml:space="preserve">higher vulnerability are, with few exceptions, ranked as most threatened by the IUCN. </w:t>
        </w:r>
      </w:ins>
    </w:p>
    <w:p>
      <w:pPr>
        <w:pStyle w:val="Normal"/>
        <w:spacing w:lineRule="auto" w:line="360" w:before="0" w:after="0"/>
        <w:ind w:firstLine="708"/>
        <w:jc w:val="both"/>
        <w:rPr>
          <w:rFonts w:ascii="Arial" w:hAnsi="Arial" w:cs="Arial"/>
          <w:lang w:val="en-GB" w:eastAsia="pt-BR"/>
          <w:del w:id="1567" w:author="Unknown Author" w:date="2016-07-10T19:42:00Z"/>
        </w:rPr>
      </w:pPr>
      <w:ins w:id="1516" w:author="Flavia Lucena [2]" w:date="2016-07-01T16:06:00Z">
        <w:r>
          <w:rPr>
            <w:rFonts w:cs="Arial" w:ascii="Arial" w:hAnsi="Arial"/>
            <w:lang w:val="en-US" w:eastAsia="pt-BR"/>
          </w:rPr>
          <w:t>We believe that</w:t>
        </w:r>
      </w:ins>
      <w:ins w:id="1517" w:author="Flavia Lucena [2]" w:date="2016-07-07T09:45:00Z">
        <w:r>
          <w:rPr>
            <w:rFonts w:cs="Arial" w:ascii="Arial" w:hAnsi="Arial"/>
            <w:lang w:val="en-US" w:eastAsia="pt-BR"/>
          </w:rPr>
          <w:t>, ev</w:t>
        </w:r>
      </w:ins>
      <w:ins w:id="1518" w:author="Unknown Author" w:date="2016-07-10T19:40:00Z">
        <w:r>
          <w:rPr>
            <w:rFonts w:cs="Arial" w:ascii="Arial" w:hAnsi="Arial"/>
            <w:lang w:val="en-US" w:eastAsia="pt-BR"/>
          </w:rPr>
          <w:t>e</w:t>
        </w:r>
      </w:ins>
      <w:ins w:id="1519" w:author="Flavia Lucena [2]" w:date="2016-07-07T09:45:00Z">
        <w:r>
          <w:rPr>
            <w:rFonts w:cs="Arial" w:ascii="Arial" w:hAnsi="Arial"/>
            <w:lang w:val="en-US" w:eastAsia="pt-BR"/>
          </w:rPr>
          <w:t xml:space="preserve">n considering the </w:t>
        </w:r>
      </w:ins>
      <w:del w:id="1520" w:author="Unknown Author" w:date="2016-07-10T19:40:00Z">
        <w:r>
          <w:rPr>
            <w:rFonts w:cs="Arial" w:ascii="Arial" w:hAnsi="Arial"/>
            <w:lang w:val="en-US" w:eastAsia="pt-BR"/>
          </w:rPr>
          <w:delText>fragilities</w:delText>
        </w:r>
      </w:del>
      <w:ins w:id="1521" w:author="Unknown Author" w:date="2016-07-10T19:40:00Z">
        <w:r>
          <w:rPr>
            <w:rFonts w:cs="Arial" w:ascii="Arial" w:hAnsi="Arial"/>
            <w:lang w:val="en-US" w:eastAsia="pt-BR"/>
          </w:rPr>
          <w:t>limitations</w:t>
        </w:r>
      </w:ins>
      <w:ins w:id="1522" w:author="Flavia Lucena [2]" w:date="2016-07-07T09:45:00Z">
        <w:r>
          <w:rPr>
            <w:rFonts w:cs="Arial" w:ascii="Arial" w:hAnsi="Arial"/>
            <w:lang w:val="en-US" w:eastAsia="pt-BR"/>
          </w:rPr>
          <w:t xml:space="preserve"> of the PSA</w:t>
        </w:r>
      </w:ins>
      <w:del w:id="1523" w:author="Unknown Author" w:date="2016-07-10T19:40:00Z">
        <w:r>
          <w:rPr>
            <w:rFonts w:cs="Arial" w:ascii="Arial" w:hAnsi="Arial"/>
            <w:lang w:val="en-US" w:eastAsia="pt-BR"/>
          </w:rPr>
          <w:delText xml:space="preserve"> methods</w:delText>
        </w:r>
      </w:del>
      <w:ins w:id="1524" w:author="Flavia Lucena [2]" w:date="2016-07-07T09:45:00Z">
        <w:r>
          <w:rPr>
            <w:rFonts w:cs="Arial" w:ascii="Arial" w:hAnsi="Arial"/>
            <w:lang w:val="en-US" w:eastAsia="pt-BR"/>
          </w:rPr>
          <w:t>,</w:t>
        </w:r>
      </w:ins>
      <w:ins w:id="1525" w:author="Flavia Lucena [2]" w:date="2016-07-01T16:06:00Z">
        <w:r>
          <w:rPr>
            <w:rFonts w:cs="Arial" w:ascii="Arial" w:hAnsi="Arial"/>
            <w:lang w:val="en-US" w:eastAsia="pt-BR"/>
          </w:rPr>
          <w:t xml:space="preserve"> th</w:t>
        </w:r>
      </w:ins>
      <w:del w:id="1526" w:author="Unknown Author" w:date="2016-07-10T19:40:00Z">
        <w:r>
          <w:rPr>
            <w:rFonts w:cs="Arial" w:ascii="Arial" w:hAnsi="Arial"/>
            <w:lang w:val="en-US" w:eastAsia="pt-BR"/>
          </w:rPr>
          <w:delText>i</w:delText>
        </w:r>
      </w:del>
      <w:ins w:id="1527" w:author="Unknown Author" w:date="2016-07-10T19:40:00Z">
        <w:r>
          <w:rPr>
            <w:rFonts w:cs="Arial" w:ascii="Arial" w:hAnsi="Arial"/>
            <w:lang w:val="en-US" w:eastAsia="pt-BR"/>
          </w:rPr>
          <w:t>e</w:t>
        </w:r>
      </w:ins>
      <w:ins w:id="1528" w:author="Flavia Lucena [2]" w:date="2016-07-01T16:06:00Z">
        <w:r>
          <w:rPr>
            <w:rFonts w:cs="Arial" w:ascii="Arial" w:hAnsi="Arial"/>
            <w:lang w:val="en-US" w:eastAsia="pt-BR"/>
          </w:rPr>
          <w:t>s</w:t>
        </w:r>
      </w:ins>
      <w:ins w:id="1529" w:author="Unknown Author" w:date="2016-07-10T19:40:00Z">
        <w:r>
          <w:rPr>
            <w:rFonts w:cs="Arial" w:ascii="Arial" w:hAnsi="Arial"/>
            <w:lang w:val="en-US" w:eastAsia="pt-BR"/>
          </w:rPr>
          <w:t>e</w:t>
        </w:r>
      </w:ins>
      <w:ins w:id="1530" w:author="Flavia Lucena [2]" w:date="2016-07-01T16:05:00Z">
        <w:r>
          <w:rPr>
            <w:rFonts w:cs="Arial" w:ascii="Arial" w:hAnsi="Arial"/>
            <w:lang w:val="en-US" w:eastAsia="pt-BR"/>
          </w:rPr>
          <w:t xml:space="preserve"> </w:t>
        </w:r>
      </w:ins>
      <w:ins w:id="1531" w:author="Unknown Author" w:date="2016-07-10T19:40:00Z">
        <w:r>
          <w:rPr>
            <w:rFonts w:cs="Arial" w:ascii="Arial" w:hAnsi="Arial"/>
            <w:lang w:val="en-US" w:eastAsia="pt-BR"/>
          </w:rPr>
          <w:t>findings</w:t>
        </w:r>
      </w:ins>
      <w:del w:id="1532" w:author="Unknown Author" w:date="2016-07-10T19:40:00Z">
        <w:r>
          <w:rPr>
            <w:rFonts w:cs="Arial" w:ascii="Arial" w:hAnsi="Arial"/>
            <w:lang w:val="en-US" w:eastAsia="pt-BR"/>
          </w:rPr>
          <w:delText>is</w:delText>
        </w:r>
      </w:del>
      <w:ins w:id="1533" w:author="Flavia Lucena [2]" w:date="2016-07-01T16:05:00Z">
        <w:r>
          <w:rPr>
            <w:rFonts w:cs="Arial" w:ascii="Arial" w:hAnsi="Arial"/>
            <w:lang w:val="en-US" w:eastAsia="pt-BR"/>
          </w:rPr>
          <w:t xml:space="preserve"> </w:t>
        </w:r>
      </w:ins>
      <w:ins w:id="1534" w:author="Unknown Author" w:date="2016-07-10T19:40:00Z">
        <w:r>
          <w:rPr>
            <w:rFonts w:cs="Arial" w:ascii="Arial" w:hAnsi="Arial"/>
            <w:lang w:val="en-US" w:eastAsia="pt-BR"/>
          </w:rPr>
          <w:t xml:space="preserve">are </w:t>
        </w:r>
      </w:ins>
      <w:ins w:id="1535" w:author="Flavia Lucena [2]" w:date="2016-07-01T16:05:00Z">
        <w:r>
          <w:rPr>
            <w:rFonts w:cs="Arial" w:ascii="Arial" w:hAnsi="Arial"/>
            <w:lang w:val="en-US" w:eastAsia="pt-BR"/>
          </w:rPr>
          <w:t xml:space="preserve">indicative of a good qualitative agreement between </w:t>
        </w:r>
      </w:ins>
      <w:ins w:id="1536" w:author="Unknown Author" w:date="2016-07-10T19:40:00Z">
        <w:r>
          <w:rPr>
            <w:rFonts w:cs="Arial" w:ascii="Arial" w:hAnsi="Arial"/>
            <w:lang w:val="en-US" w:eastAsia="pt-BR"/>
          </w:rPr>
          <w:t xml:space="preserve">the </w:t>
        </w:r>
      </w:ins>
      <w:ins w:id="1537" w:author="Flavia Lucena [2]" w:date="2016-07-01T16:05:00Z">
        <w:r>
          <w:rPr>
            <w:rFonts w:cs="Arial" w:ascii="Arial" w:hAnsi="Arial"/>
            <w:lang w:val="en-US" w:eastAsia="pt-BR"/>
          </w:rPr>
          <w:t>different scoring methods</w:t>
        </w:r>
      </w:ins>
      <w:del w:id="1538" w:author="Unknown Author" w:date="2016-07-10T19:41:00Z">
        <w:r>
          <w:rPr>
            <w:rFonts w:cs="Arial" w:ascii="Arial" w:hAnsi="Arial"/>
            <w:lang w:val="en-US" w:eastAsia="pt-BR"/>
          </w:rPr>
          <w:delText>, as</w:delText>
        </w:r>
      </w:del>
      <w:ins w:id="1539" w:author="Unknown Author" w:date="2016-07-10T19:41:00Z">
        <w:r>
          <w:rPr>
            <w:rFonts w:cs="Arial" w:ascii="Arial" w:hAnsi="Arial"/>
            <w:lang w:val="en-US" w:eastAsia="pt-BR"/>
          </w:rPr>
          <w:t>.</w:t>
        </w:r>
      </w:ins>
      <w:ins w:id="1540" w:author="Flavia Lucena [2]" w:date="2016-07-01T16:06:00Z">
        <w:r>
          <w:rPr>
            <w:rFonts w:cs="Arial" w:ascii="Arial" w:hAnsi="Arial"/>
            <w:lang w:val="en-US" w:eastAsia="pt-BR"/>
          </w:rPr>
          <w:t xml:space="preserve"> </w:t>
        </w:r>
      </w:ins>
      <w:ins w:id="1541" w:author="Unknown Author" w:date="2016-07-10T19:41:00Z">
        <w:r>
          <w:rPr>
            <w:rFonts w:cs="Arial" w:ascii="Arial" w:hAnsi="Arial"/>
            <w:lang w:val="en-US" w:eastAsia="pt-BR"/>
          </w:rPr>
          <w:t xml:space="preserve">Although </w:t>
        </w:r>
      </w:ins>
      <w:ins w:id="1542" w:author="Flavia Lucena [2]" w:date="2016-07-01T16:05:00Z">
        <w:r>
          <w:rPr>
            <w:rFonts w:cs="Arial" w:ascii="Arial" w:hAnsi="Arial"/>
            <w:lang w:val="en-US" w:eastAsia="pt-BR"/>
          </w:rPr>
          <w:t xml:space="preserve">some </w:t>
        </w:r>
      </w:ins>
      <w:ins w:id="1543" w:author="Unknown Author" w:date="2016-07-10T19:41:00Z">
        <w:r>
          <w:rPr>
            <w:rFonts w:cs="Arial" w:ascii="Arial" w:hAnsi="Arial"/>
            <w:lang w:val="en-US" w:eastAsia="pt-BR"/>
          </w:rPr>
          <w:t xml:space="preserve">of the </w:t>
        </w:r>
      </w:ins>
      <w:ins w:id="1544" w:author="Flavia Lucena [2]" w:date="2016-07-01T16:06:00Z">
        <w:r>
          <w:rPr>
            <w:rFonts w:cs="Arial" w:ascii="Arial" w:hAnsi="Arial"/>
            <w:lang w:val="en-US" w:eastAsia="pt-BR"/>
          </w:rPr>
          <w:t xml:space="preserve">data </w:t>
        </w:r>
      </w:ins>
      <w:del w:id="1545" w:author="Unknown Author" w:date="2016-07-10T19:41:00Z">
        <w:r>
          <w:rPr>
            <w:rFonts w:cs="Arial" w:ascii="Arial" w:hAnsi="Arial"/>
            <w:lang w:val="en-US" w:eastAsia="pt-BR"/>
          </w:rPr>
          <w:delText xml:space="preserve">entry </w:delText>
        </w:r>
      </w:del>
      <w:ins w:id="1546" w:author="Flavia Lucena [2]" w:date="2016-07-01T16:05:00Z">
        <w:r>
          <w:rPr>
            <w:rFonts w:cs="Arial" w:ascii="Arial" w:hAnsi="Arial"/>
            <w:lang w:val="en-US" w:eastAsia="pt-BR"/>
          </w:rPr>
          <w:t>used by IUCN</w:t>
        </w:r>
      </w:ins>
      <w:ins w:id="1547" w:author="Flavia Lucena [2]" w:date="2016-07-01T16:06:00Z">
        <w:r>
          <w:rPr>
            <w:rFonts w:cs="Arial" w:ascii="Arial" w:hAnsi="Arial"/>
            <w:lang w:val="en-US" w:eastAsia="pt-BR"/>
          </w:rPr>
          <w:t>, stock assessment methods</w:t>
        </w:r>
      </w:ins>
      <w:ins w:id="1548" w:author="Flavia Lucena [2]" w:date="2016-07-01T16:05:00Z">
        <w:r>
          <w:rPr>
            <w:rFonts w:cs="Arial" w:ascii="Arial" w:hAnsi="Arial"/>
            <w:lang w:val="en-US" w:eastAsia="pt-BR"/>
          </w:rPr>
          <w:t xml:space="preserve"> and the PSA </w:t>
        </w:r>
      </w:ins>
      <w:ins w:id="1549" w:author="Flavia Lucena [2]" w:date="2016-07-01T16:06:00Z">
        <w:r>
          <w:rPr>
            <w:rFonts w:cs="Arial" w:ascii="Arial" w:hAnsi="Arial"/>
            <w:lang w:val="en-US" w:eastAsia="pt-BR"/>
          </w:rPr>
          <w:t>are</w:t>
        </w:r>
      </w:ins>
      <w:ins w:id="1550" w:author="Flavia Lucena [2]" w:date="2016-07-01T16:05:00Z">
        <w:r>
          <w:rPr>
            <w:rFonts w:cs="Arial" w:ascii="Arial" w:hAnsi="Arial"/>
            <w:lang w:val="en-US" w:eastAsia="pt-BR"/>
          </w:rPr>
          <w:t xml:space="preserve"> similar,</w:t>
        </w:r>
      </w:ins>
      <w:ins w:id="1551" w:author="Flavia Lucena [2]" w:date="2016-07-01T16:07:00Z">
        <w:r>
          <w:rPr>
            <w:rFonts w:cs="Arial" w:ascii="Arial" w:hAnsi="Arial"/>
            <w:lang w:val="en-US" w:eastAsia="pt-BR"/>
          </w:rPr>
          <w:t xml:space="preserve"> however, </w:t>
        </w:r>
      </w:ins>
      <w:ins w:id="1552" w:author="Flavia Lucena [2]" w:date="2016-07-01T16:05:00Z">
        <w:r>
          <w:rPr>
            <w:rFonts w:cs="Arial" w:ascii="Arial" w:hAnsi="Arial"/>
            <w:lang w:val="en-US" w:eastAsia="pt-BR"/>
          </w:rPr>
          <w:t xml:space="preserve">the criteria </w:t>
        </w:r>
      </w:ins>
      <w:ins w:id="1553" w:author="Unknown Author" w:date="2016-07-10T19:41:00Z">
        <w:r>
          <w:rPr>
            <w:rFonts w:cs="Arial" w:ascii="Arial" w:hAnsi="Arial"/>
            <w:lang w:val="en-US" w:eastAsia="pt-BR"/>
          </w:rPr>
          <w:t xml:space="preserve">used </w:t>
        </w:r>
      </w:ins>
      <w:ins w:id="1554" w:author="Flavia Lucena [2]" w:date="2016-07-01T16:05:00Z">
        <w:r>
          <w:rPr>
            <w:rFonts w:cs="Arial" w:ascii="Arial" w:hAnsi="Arial"/>
            <w:lang w:val="en-US" w:eastAsia="pt-BR"/>
          </w:rPr>
          <w:t xml:space="preserve">to derive vulnerability are not. </w:t>
        </w:r>
      </w:ins>
      <w:ins w:id="1555" w:author="Flavia Lucena [2]" w:date="2016-07-05T14:25:00Z">
        <w:r>
          <w:rPr>
            <w:rFonts w:cs="Arial" w:ascii="Arial" w:hAnsi="Arial"/>
            <w:lang w:val="en-US" w:eastAsia="pt-BR"/>
          </w:rPr>
          <w:t>T</w:t>
        </w:r>
      </w:ins>
      <w:ins w:id="1556" w:author="Flavia Lucena [2]" w:date="2016-07-01T16:05:00Z">
        <w:r>
          <w:rPr>
            <w:rFonts w:cs="Arial" w:ascii="Arial" w:hAnsi="Arial"/>
            <w:lang w:val="en-US" w:eastAsia="pt-BR"/>
          </w:rPr>
          <w:t xml:space="preserve">he good concordance between </w:t>
        </w:r>
      </w:ins>
      <w:ins w:id="1557" w:author="Flavia Lucena [2]" w:date="2016-07-01T16:13:00Z">
        <w:r>
          <w:rPr>
            <w:rFonts w:cs="Arial" w:ascii="Arial" w:hAnsi="Arial"/>
            <w:lang w:val="en-US" w:eastAsia="pt-BR"/>
          </w:rPr>
          <w:t xml:space="preserve">the </w:t>
        </w:r>
      </w:ins>
      <w:ins w:id="1558" w:author="Flavia Lucena [2]" w:date="2016-07-01T16:05:00Z">
        <w:r>
          <w:rPr>
            <w:rFonts w:cs="Arial" w:ascii="Arial" w:hAnsi="Arial"/>
            <w:lang w:val="en-US" w:eastAsia="pt-BR"/>
          </w:rPr>
          <w:t xml:space="preserve">approaches </w:t>
        </w:r>
      </w:ins>
      <w:del w:id="1559" w:author="Unknown Author" w:date="2016-07-10T19:41:00Z">
        <w:r>
          <w:rPr>
            <w:rFonts w:cs="Arial" w:ascii="Arial" w:hAnsi="Arial"/>
            <w:lang w:val="en-US" w:eastAsia="pt-BR"/>
          </w:rPr>
          <w:delText>corroborates the results</w:delText>
        </w:r>
      </w:del>
      <w:ins w:id="1560" w:author="Unknown Author" w:date="2016-07-10T19:41:00Z">
        <w:r>
          <w:rPr>
            <w:rFonts w:cs="Arial" w:ascii="Arial" w:hAnsi="Arial"/>
            <w:lang w:val="en-US" w:eastAsia="pt-BR"/>
          </w:rPr>
          <w:t xml:space="preserve">points to the robustness </w:t>
        </w:r>
      </w:ins>
      <w:del w:id="1561" w:author="Unknown Author" w:date="2016-07-10T19:41:00Z">
        <w:r>
          <w:rPr>
            <w:rFonts w:cs="Arial" w:ascii="Arial" w:hAnsi="Arial"/>
            <w:lang w:val="en-US" w:eastAsia="pt-BR"/>
          </w:rPr>
          <w:delText xml:space="preserve"> </w:delText>
        </w:r>
      </w:del>
      <w:ins w:id="1562" w:author="Flavia Lucena [2]" w:date="2016-07-01T16:05:00Z">
        <w:r>
          <w:rPr>
            <w:rFonts w:cs="Arial" w:ascii="Arial" w:hAnsi="Arial"/>
            <w:lang w:val="en-US" w:eastAsia="pt-BR"/>
          </w:rPr>
          <w:t>of the PSA</w:t>
        </w:r>
      </w:ins>
      <w:ins w:id="1563" w:author="Unknown Author" w:date="2016-07-10T19:41:00Z">
        <w:r>
          <w:rPr>
            <w:rFonts w:cs="Arial" w:ascii="Arial" w:hAnsi="Arial"/>
            <w:lang w:val="en-US" w:eastAsia="pt-BR"/>
          </w:rPr>
          <w:t xml:space="preserve"> </w:t>
        </w:r>
      </w:ins>
      <w:ins w:id="1564" w:author="Unknown Author" w:date="2016-07-10T19:41:00Z">
        <w:r>
          <w:rPr>
            <w:rFonts w:cs="Arial" w:ascii="Arial" w:hAnsi="Arial"/>
            <w:lang w:val="en-US" w:eastAsia="pt-BR"/>
          </w:rPr>
          <w:t>approach</w:t>
        </w:r>
      </w:ins>
      <w:ins w:id="1565" w:author="Flavia Lucena [2]" w:date="2016-07-01T16:05:00Z">
        <w:r>
          <w:rPr>
            <w:rFonts w:cs="Arial" w:ascii="Arial" w:hAnsi="Arial"/>
            <w:lang w:val="en-US" w:eastAsia="pt-BR"/>
          </w:rPr>
          <w:t>.</w:t>
        </w:r>
      </w:ins>
      <w:ins w:id="1566" w:author="Unknown Author" w:date="2016-07-10T19:42:00Z">
        <w:r>
          <w:rPr>
            <w:rFonts w:cs="Arial" w:ascii="Arial" w:hAnsi="Arial"/>
            <w:lang w:val="en-US" w:eastAsia="pt-BR"/>
          </w:rPr>
          <w:t xml:space="preserve"> </w:t>
        </w:r>
      </w:ins>
    </w:p>
    <w:p>
      <w:pPr>
        <w:pStyle w:val="Normal"/>
        <w:spacing w:lineRule="auto" w:line="360" w:before="0" w:after="0"/>
        <w:ind w:firstLine="708"/>
        <w:jc w:val="both"/>
        <w:rPr/>
      </w:pPr>
      <w:del w:id="1568" w:author="Unknown Author" w:date="2016-07-10T19:42:00Z">
        <w:r>
          <w:rPr>
            <w:rFonts w:cs="Arial" w:ascii="Arial" w:hAnsi="Arial"/>
            <w:lang w:val="en-GB"/>
          </w:rPr>
          <w:delText>So</w:delText>
        </w:r>
      </w:del>
      <w:del w:id="1569" w:author="Unknown Author" w:date="2016-07-10T19:42:00Z">
        <w:r>
          <w:rPr>
            <w:rFonts w:cs="Arial" w:ascii="Arial" w:hAnsi="Arial"/>
            <w:lang w:val="en-GB"/>
          </w:rPr>
          <w:delText>me other useful extension of PSA approach can be efficient</w:delText>
        </w:r>
      </w:del>
      <w:del w:id="1570" w:author="Unknown Author" w:date="2016-07-10T19:42:00Z">
        <w:r>
          <w:rPr>
            <w:rFonts w:cs="Arial" w:ascii="Arial" w:hAnsi="Arial"/>
            <w:lang w:val="en-GB"/>
          </w:rPr>
          <w:delText xml:space="preserve"> to improve the effectiveness of the method</w:delText>
        </w:r>
      </w:del>
      <w:del w:id="1571" w:author="Unknown Author" w:date="2016-07-10T19:42:00Z">
        <w:r>
          <w:rPr>
            <w:rFonts w:cs="Arial" w:ascii="Arial" w:hAnsi="Arial"/>
            <w:lang w:val="en-GB"/>
          </w:rPr>
          <w:delText xml:space="preserve">. </w:delText>
        </w:r>
      </w:del>
      <w:ins w:id="1572" w:author="Flavia Lucena [2]" w:date="2016-07-04T08:46:00Z">
        <w:r>
          <w:rPr>
            <w:rFonts w:cs="Arial" w:ascii="Arial" w:hAnsi="Arial"/>
            <w:lang w:val="en-US" w:eastAsia="pt-BR"/>
          </w:rPr>
          <w:t xml:space="preserve">For high-risk stocks, for which data quality is </w:t>
        </w:r>
      </w:ins>
      <w:del w:id="1573" w:author="Unknown Author" w:date="2016-07-10T19:42:00Z">
        <w:r>
          <w:rPr>
            <w:rFonts w:cs="Arial" w:ascii="Arial" w:hAnsi="Arial"/>
            <w:lang w:val="en-US" w:eastAsia="pt-BR"/>
          </w:rPr>
          <w:delText xml:space="preserve">considered </w:delText>
        </w:r>
      </w:del>
      <w:ins w:id="1574" w:author="Flavia Lucena [2]" w:date="2016-07-04T08:46:00Z">
        <w:r>
          <w:rPr>
            <w:rFonts w:cs="Arial" w:ascii="Arial" w:hAnsi="Arial"/>
            <w:lang w:val="en-US" w:eastAsia="pt-BR"/>
          </w:rPr>
          <w:t>good, a move to quantitative ERA can be made.</w:t>
        </w:r>
      </w:ins>
      <w:ins w:id="1575" w:author="Flavia Lucena [2]" w:date="2016-07-04T08:48:00Z">
        <w:r>
          <w:rPr>
            <w:rFonts w:cs="Arial" w:ascii="Arial" w:hAnsi="Arial"/>
            <w:lang w:val="en-US" w:eastAsia="pt-BR"/>
          </w:rPr>
          <w:t xml:space="preserve"> </w:t>
        </w:r>
      </w:ins>
    </w:p>
    <w:p>
      <w:pPr>
        <w:pStyle w:val="Normal"/>
        <w:spacing w:lineRule="auto" w:line="360" w:before="0" w:after="0"/>
        <w:ind w:firstLine="708"/>
        <w:jc w:val="both"/>
        <w:rPr>
          <w:rFonts w:ascii="Arial" w:hAnsi="Arial" w:cs="Arial"/>
          <w:lang w:val="en-US" w:eastAsia="pt-BR"/>
          <w:del w:id="1580" w:author="Unknown Author" w:date="2016-07-10T19:42:00Z"/>
        </w:rPr>
      </w:pPr>
      <w:del w:id="1577" w:author="Unknown Author" w:date="2016-07-10T19:42:00Z">
        <w:r>
          <w:rPr>
            <w:rFonts w:cs="Arial" w:ascii="Arial" w:hAnsi="Arial"/>
            <w:lang w:val="en-US" w:eastAsia="pt-BR"/>
          </w:rPr>
          <w:delText>Also</w:delText>
        </w:r>
      </w:del>
      <w:del w:id="1578" w:author="Unknown Author" w:date="2016-07-10T19:42:00Z">
        <w:r>
          <w:rPr>
            <w:rFonts w:cs="Arial" w:ascii="Arial" w:hAnsi="Arial"/>
            <w:lang w:val="en-US" w:eastAsia="pt-BR"/>
          </w:rPr>
          <w:delText>, m</w:delText>
        </w:r>
      </w:del>
      <w:del w:id="1579" w:author="Flavia Lucena [2]" w:date="2016-07-01T15:33:00Z">
        <w:r>
          <w:rPr>
            <w:rFonts w:cs="Arial" w:ascii="Arial" w:hAnsi="Arial"/>
            <w:lang w:val="en-GB" w:eastAsia="pt-BR"/>
          </w:rPr>
          <w:delText>The uncertainty of the estimated intrinsic rate of population growth (r), however, altered the minority of the species.</w:delText>
        </w:r>
      </w:del>
    </w:p>
    <w:p>
      <w:pPr>
        <w:pStyle w:val="Normal"/>
        <w:spacing w:lineRule="auto" w:line="360" w:before="0" w:after="0"/>
        <w:ind w:firstLine="708"/>
        <w:jc w:val="both"/>
        <w:rPr>
          <w:rFonts w:ascii="Arial" w:hAnsi="Arial" w:cs="Arial"/>
          <w:lang w:val="en-US" w:eastAsia="pt-BR"/>
          <w:del w:id="1582" w:author="Unknown Author" w:date="2016-07-10T19:42:00Z"/>
        </w:rPr>
      </w:pPr>
      <w:del w:id="1581" w:author="Flavia Lucena [2]" w:date="2016-07-01T15:31:00Z">
        <w:r>
          <w:rPr>
            <w:rFonts w:cs="Arial" w:ascii="Arial" w:hAnsi="Arial"/>
            <w:lang w:val="en-GB"/>
          </w:rPr>
          <w:delText>An important consideration to address is whether a risk assessments reflects actual stock status. To do this we compared the risk obtained by ERA with other approaches, namely the IUCN extinction risk categories and the status of stock assessed by the RFMOs. Overall, species at high risk were overfished and/or subjected to overfishing. Moreover, most species considered to be within extinction risk (CR, VU and EN) were in the high-risk category. These approaches have different data entries and level of complexities and converging conclusions are indeed a good indication of the health of these stocks. Dulvy et al. (2005) compared predictions of extinction risk for exploited marine fish and invertebrates (IUCN categories) with those of stock status reported in stock assessments, and found the results from the two approaches to be consistent. Davies and Baum (2012) also reported that IUCN categories and fisheries status (measured by whether the stock was above or below reference points) agreed well in assessing the status of marine fish, although they warned critically about equating the falling below a fishery reference point with a Red List threatened status.</w:delText>
        </w:r>
      </w:del>
    </w:p>
    <w:p>
      <w:pPr>
        <w:pStyle w:val="Normal"/>
        <w:spacing w:lineRule="auto" w:line="360" w:before="0" w:after="0"/>
        <w:ind w:firstLine="708"/>
        <w:jc w:val="both"/>
        <w:rPr/>
      </w:pPr>
      <w:del w:id="1583" w:author="Flavia Lucena [2]" w:date="2016-07-01T15:31:00Z">
        <w:r>
          <w:rPr>
            <w:rFonts w:cs="Arial" w:ascii="Arial" w:hAnsi="Arial"/>
            <w:lang w:val="en-US"/>
          </w:rPr>
          <w:delText xml:space="preserve">The ERA PSA conducted in this study does not replace the traditional stock assessments but helps to identify of which species are at higher risk and/or should be prioritized for further assessment and data collection. This is particularly important, when the overall lack of quantitative stock assessments for many species at high risk and most at moderate risk is considered. Cortés et al (2015) considered stock assessment as part of the continuum of ERA, where the appropriate method depends on the amount of data available. For those high-risk stocks, for which data quality is considered good, a move to quantitative ERA level 3 can be made. </w:delText>
        </w:r>
      </w:del>
      <w:del w:id="1584" w:author="Unknown Author" w:date="2016-07-10T19:42:00Z">
        <w:r>
          <w:rPr>
            <w:rFonts w:cs="Arial" w:ascii="Arial" w:hAnsi="Arial"/>
            <w:lang w:val="en-US"/>
          </w:rPr>
          <w:delText>o</w:delText>
        </w:r>
      </w:del>
      <w:ins w:id="1585" w:author="Unknown Author" w:date="2016-07-10T19:42:00Z">
        <w:r>
          <w:rPr>
            <w:rFonts w:cs="Arial" w:ascii="Arial" w:hAnsi="Arial"/>
            <w:lang w:val="en-US" w:eastAsia="pt-BR"/>
          </w:rPr>
          <w:t>M</w:t>
        </w:r>
      </w:ins>
      <w:ins w:id="1586" w:author="Unknown Author" w:date="2016-07-10T19:42:00Z">
        <w:r>
          <w:rPr>
            <w:rFonts w:cs="Arial" w:ascii="Arial" w:hAnsi="Arial"/>
            <w:lang w:val="en-GB" w:eastAsia="pt-BR"/>
          </w:rPr>
          <w:t>o</w:t>
        </w:r>
      </w:ins>
      <w:ins w:id="1587" w:author="Flavia Lucena [2]" w:date="2016-07-01T15:33:00Z">
        <w:r>
          <w:rPr>
            <w:rFonts w:cs="Arial" w:ascii="Arial" w:hAnsi="Arial"/>
            <w:lang w:val="en-US"/>
          </w:rPr>
          <w:t>st species considered in our study are also ca</w:t>
        </w:r>
      </w:ins>
      <w:del w:id="1588" w:author="Unknown Author" w:date="2016-07-10T19:42:00Z">
        <w:r>
          <w:rPr>
            <w:rFonts w:cs="Arial" w:ascii="Arial" w:hAnsi="Arial"/>
            <w:lang w:val="en-US"/>
          </w:rPr>
          <w:delText>ptured</w:delText>
        </w:r>
      </w:del>
      <w:ins w:id="1589" w:author="Unknown Author" w:date="2016-07-10T19:42:00Z">
        <w:r>
          <w:rPr>
            <w:rFonts w:cs="Arial" w:ascii="Arial" w:hAnsi="Arial"/>
            <w:lang w:val="en-US"/>
          </w:rPr>
          <w:t>ught</w:t>
        </w:r>
      </w:ins>
      <w:ins w:id="1590" w:author="Flavia Lucena [2]" w:date="2016-07-01T15:33:00Z">
        <w:r>
          <w:rPr>
            <w:rFonts w:cs="Arial" w:ascii="Arial" w:hAnsi="Arial"/>
            <w:lang w:val="en-US"/>
          </w:rPr>
          <w:t xml:space="preserve"> by</w:t>
        </w:r>
      </w:ins>
      <w:ins w:id="1591" w:author="Flavia Lucena [2]" w:date="2016-07-07T09:47:00Z">
        <w:r>
          <w:rPr>
            <w:rFonts w:cs="Arial" w:ascii="Arial" w:hAnsi="Arial"/>
            <w:lang w:val="en-US"/>
          </w:rPr>
          <w:t xml:space="preserve"> other</w:t>
        </w:r>
      </w:ins>
      <w:ins w:id="1592" w:author="Flavia Lucena [2]" w:date="2016-07-01T15:33:00Z">
        <w:r>
          <w:rPr>
            <w:rFonts w:cs="Arial" w:ascii="Arial" w:hAnsi="Arial"/>
            <w:lang w:val="en-US"/>
          </w:rPr>
          <w:t xml:space="preserve"> gears, such as purse seine and pole and line. </w:t>
        </w:r>
      </w:ins>
      <w:del w:id="1593" w:author="Unknown Author" w:date="2016-07-10T19:42:00Z">
        <w:r>
          <w:rPr>
            <w:rFonts w:cs="Arial" w:ascii="Arial" w:hAnsi="Arial"/>
            <w:lang w:val="en-US"/>
          </w:rPr>
          <w:delText xml:space="preserve">Our </w:delText>
        </w:r>
      </w:del>
      <w:ins w:id="1594" w:author="Flavia Lucena [2]" w:date="2016-07-01T15:27:00Z">
        <w:r>
          <w:rPr>
            <w:rFonts w:cs="Arial" w:ascii="Arial" w:hAnsi="Arial"/>
            <w:lang w:val="en-US"/>
          </w:rPr>
          <w:t>PSA</w:t>
        </w:r>
      </w:ins>
      <w:ins w:id="1595" w:author="Unknown Author" w:date="2016-07-10T19:42:00Z">
        <w:r>
          <w:rPr>
            <w:rFonts w:cs="Arial" w:ascii="Arial" w:hAnsi="Arial"/>
            <w:lang w:val="en-US"/>
          </w:rPr>
          <w:t xml:space="preserve">, </w:t>
        </w:r>
      </w:ins>
      <w:ins w:id="1596" w:author="Unknown Author" w:date="2016-07-10T19:42:00Z">
        <w:r>
          <w:rPr>
            <w:rFonts w:cs="Arial" w:ascii="Arial" w:hAnsi="Arial"/>
            <w:lang w:val="en-US"/>
          </w:rPr>
          <w:t>however,</w:t>
        </w:r>
      </w:ins>
      <w:del w:id="1597" w:author="Unknown Author" w:date="2016-07-10T19:42:00Z">
        <w:r>
          <w:rPr>
            <w:rFonts w:cs="Arial" w:ascii="Arial" w:hAnsi="Arial"/>
            <w:lang w:val="en-US"/>
          </w:rPr>
          <w:delText xml:space="preserve"> model</w:delText>
        </w:r>
      </w:del>
      <w:ins w:id="1598" w:author="Flavia Lucena [2]" w:date="2016-07-01T15:27:00Z">
        <w:r>
          <w:rPr>
            <w:rFonts w:cs="Arial" w:ascii="Arial" w:hAnsi="Arial"/>
            <w:lang w:val="en-US"/>
          </w:rPr>
          <w:t xml:space="preserve"> does not account for the relative cumulative risk to species from multiple activities. </w:t>
        </w:r>
      </w:ins>
      <w:del w:id="1599" w:author="Flavia Lucena [2]" w:date="2016-07-01T15:27:00Z">
        <w:r>
          <w:rPr>
            <w:rFonts w:cs="Arial" w:ascii="Arial" w:hAnsi="Arial"/>
            <w:lang w:val="en-US"/>
          </w:rPr>
          <w:delText xml:space="preserve">ERA </w:delText>
        </w:r>
      </w:del>
      <w:ins w:id="1600" w:author="Flavia Lucena [2]" w:date="2016-07-07T09:47:00Z">
        <w:r>
          <w:rPr>
            <w:rFonts w:cs="Arial" w:ascii="Arial" w:hAnsi="Arial"/>
            <w:lang w:val="en-US"/>
          </w:rPr>
          <w:t>Th</w:t>
        </w:r>
      </w:ins>
      <w:del w:id="1601" w:author="Unknown Author" w:date="2016-07-10T19:42:00Z">
        <w:r>
          <w:rPr>
            <w:rFonts w:cs="Arial" w:ascii="Arial" w:hAnsi="Arial"/>
            <w:lang w:val="en-US"/>
          </w:rPr>
          <w:delText>is</w:delText>
        </w:r>
      </w:del>
      <w:ins w:id="1602" w:author="Unknown Author" w:date="2016-07-10T19:42:00Z">
        <w:r>
          <w:rPr>
            <w:rFonts w:cs="Arial" w:ascii="Arial" w:hAnsi="Arial"/>
            <w:lang w:val="en-US"/>
          </w:rPr>
          <w:t>e</w:t>
        </w:r>
      </w:ins>
      <w:ins w:id="1603" w:author="Flavia Lucena [2]" w:date="2016-07-07T09:47:00Z">
        <w:r>
          <w:rPr>
            <w:rFonts w:cs="Arial" w:ascii="Arial" w:hAnsi="Arial"/>
            <w:lang w:val="en-US"/>
          </w:rPr>
          <w:t xml:space="preserve"> method </w:t>
        </w:r>
      </w:ins>
      <w:r>
        <w:rPr>
          <w:rFonts w:cs="Arial" w:ascii="Arial" w:hAnsi="Arial"/>
          <w:lang w:val="en-US"/>
        </w:rPr>
        <w:t>c</w:t>
      </w:r>
      <w:del w:id="1604" w:author="Unknown Author" w:date="2016-07-10T19:43:00Z">
        <w:r>
          <w:rPr>
            <w:rFonts w:cs="Arial" w:ascii="Arial" w:hAnsi="Arial"/>
            <w:lang w:val="en-US"/>
          </w:rPr>
          <w:delText>an</w:delText>
        </w:r>
      </w:del>
      <w:ins w:id="1605" w:author="Unknown Author" w:date="2016-07-10T19:43:00Z">
        <w:r>
          <w:rPr>
            <w:rFonts w:cs="Arial" w:ascii="Arial" w:hAnsi="Arial"/>
            <w:lang w:val="en-US"/>
          </w:rPr>
          <w:t>ould</w:t>
        </w:r>
      </w:ins>
      <w:r>
        <w:rPr>
          <w:rFonts w:cs="Arial" w:ascii="Arial" w:hAnsi="Arial"/>
          <w:lang w:val="en-US"/>
        </w:rPr>
        <w:t xml:space="preserve"> </w:t>
      </w:r>
      <w:del w:id="1606" w:author="Unknown Author" w:date="2016-07-10T19:43:00Z">
        <w:r>
          <w:rPr>
            <w:rFonts w:cs="Arial" w:ascii="Arial" w:hAnsi="Arial"/>
            <w:lang w:val="en-US"/>
          </w:rPr>
          <w:delText xml:space="preserve">also </w:delText>
        </w:r>
      </w:del>
      <w:r>
        <w:rPr>
          <w:rFonts w:cs="Arial" w:ascii="Arial" w:hAnsi="Arial"/>
          <w:lang w:val="en-US"/>
        </w:rPr>
        <w:t>be extended to assess individual and cumulative risk associated with different gears (see  Micheli et al., 2014 and Olso et al., 2015).</w:t>
      </w:r>
      <w:ins w:id="1607" w:author="Unknown Author" w:date="2016-07-10T19:43:00Z">
        <w:r>
          <w:rPr>
            <w:rFonts w:cs="Arial" w:ascii="Arial" w:hAnsi="Arial"/>
            <w:lang w:val="en-US"/>
          </w:rPr>
          <w:t xml:space="preserve"> </w:t>
        </w:r>
      </w:ins>
      <w:ins w:id="1608" w:author="Flavia Lucena [2]" w:date="2016-07-01T15:29:00Z">
        <w:r>
          <w:rPr>
            <w:rFonts w:cs="Arial" w:ascii="Arial" w:hAnsi="Arial"/>
            <w:lang w:val="en-US"/>
          </w:rPr>
          <w:t>Th</w:t>
        </w:r>
      </w:ins>
      <w:del w:id="1609" w:author="Unknown Author" w:date="2016-07-10T19:43:00Z">
        <w:r>
          <w:rPr>
            <w:rFonts w:cs="Arial" w:ascii="Arial" w:hAnsi="Arial"/>
            <w:lang w:val="en-US"/>
          </w:rPr>
          <w:delText xml:space="preserve">is </w:delText>
        </w:r>
      </w:del>
      <w:del w:id="1610" w:author="Unknown Author" w:date="2016-07-10T19:43:00Z">
        <w:r>
          <w:rPr>
            <w:rFonts w:cs="Arial" w:ascii="Arial" w:hAnsi="Arial"/>
            <w:lang w:val="en-GB"/>
          </w:rPr>
          <w:delText xml:space="preserve"> </w:delText>
        </w:r>
      </w:del>
      <w:del w:id="1611" w:author="Unknown Author" w:date="2016-07-10T19:43:00Z">
        <w:r>
          <w:rPr>
            <w:rFonts w:cs="Arial" w:ascii="Arial" w:hAnsi="Arial"/>
            <w:lang w:val="en-GB"/>
          </w:rPr>
          <w:delText>e</w:delText>
        </w:r>
      </w:del>
      <w:ins w:id="1612" w:author="Unknown Author" w:date="2016-07-10T19:43:00Z">
        <w:r>
          <w:rPr>
            <w:rFonts w:cs="Arial" w:ascii="Arial" w:hAnsi="Arial"/>
            <w:lang w:val="en-US"/>
          </w:rPr>
          <w:t>e e</w:t>
        </w:r>
      </w:ins>
      <w:ins w:id="1613" w:author="Flavia Lucena [2]" w:date="2016-07-01T15:29:00Z">
        <w:r>
          <w:rPr>
            <w:rFonts w:cs="Arial" w:ascii="Arial" w:hAnsi="Arial"/>
            <w:lang w:val="en-GB"/>
          </w:rPr>
          <w:t>xtension of PSA may provide a tool for evaluating risk posed by overlapping fisheries within an ecosystem-based management framework that accounts for the full suite of extractive activities and their possible interactions</w:t>
        </w:r>
      </w:ins>
      <w:ins w:id="1614" w:author="Flavia Lucena [2]" w:date="2016-07-01T15:30:00Z">
        <w:r>
          <w:rPr>
            <w:rFonts w:cs="Arial" w:ascii="Arial" w:hAnsi="Arial"/>
            <w:lang w:val="en-GB"/>
          </w:rPr>
          <w:t xml:space="preserve"> (Micheli et al., 2014).</w:t>
        </w:r>
      </w:ins>
      <w:ins w:id="1615" w:author="Flavia Lucena [2]" w:date="2016-07-01T15:31:00Z">
        <w:r>
          <w:rPr>
            <w:rFonts w:cs="Arial" w:ascii="Arial" w:hAnsi="Arial"/>
            <w:lang w:val="en-GB"/>
          </w:rPr>
          <w:t xml:space="preserve"> </w:t>
        </w:r>
      </w:ins>
    </w:p>
    <w:p>
      <w:pPr>
        <w:pStyle w:val="Normal"/>
        <w:spacing w:lineRule="auto" w:line="360" w:before="0" w:after="0"/>
        <w:ind w:firstLine="708"/>
        <w:jc w:val="both"/>
        <w:rPr/>
      </w:pPr>
      <w:del w:id="1616" w:author="Unknown Author" w:date="2016-07-10T19:43:00Z">
        <w:r>
          <w:rPr>
            <w:rFonts w:cs="Arial" w:ascii="Arial" w:hAnsi="Arial"/>
            <w:lang w:val="en-GB"/>
          </w:rPr>
          <w:delText xml:space="preserve">PSA </w:delText>
        </w:r>
      </w:del>
      <w:del w:id="1617" w:author="Unknown Author" w:date="2016-07-10T19:43:00Z">
        <w:r>
          <w:rPr>
            <w:rFonts w:cs="Arial" w:ascii="Arial" w:hAnsi="Arial"/>
            <w:lang w:val="en-GB"/>
          </w:rPr>
          <w:delText xml:space="preserve">approach would also benefit in the future if </w:delText>
        </w:r>
      </w:del>
      <w:del w:id="1618" w:author="Unknown Author" w:date="2016-07-10T19:43:00Z">
        <w:r>
          <w:rPr>
            <w:rFonts w:cs="Arial" w:ascii="Arial" w:hAnsi="Arial"/>
            <w:lang w:val="en-GB"/>
          </w:rPr>
          <w:delText xml:space="preserve">would </w:delText>
        </w:r>
      </w:del>
      <w:del w:id="1619" w:author="Unknown Author" w:date="2016-07-10T19:43:00Z">
        <w:r>
          <w:rPr>
            <w:rFonts w:cs="Arial" w:ascii="Arial" w:hAnsi="Arial"/>
            <w:lang w:val="en-GB"/>
          </w:rPr>
          <w:delText xml:space="preserve">be </w:delText>
        </w:r>
      </w:del>
      <w:del w:id="1620" w:author="Unknown Author" w:date="2016-07-10T19:43:00Z">
        <w:r>
          <w:rPr>
            <w:rFonts w:cs="Arial" w:ascii="Arial" w:hAnsi="Arial"/>
            <w:lang w:val="en-GB"/>
          </w:rPr>
          <w:delText>taken into account</w:delText>
        </w:r>
      </w:del>
      <w:del w:id="1621" w:author="Unknown Author" w:date="2016-07-10T19:43:00Z">
        <w:r>
          <w:rPr>
            <w:rFonts w:cs="Arial" w:ascii="Arial" w:hAnsi="Arial"/>
            <w:lang w:val="en-GB"/>
          </w:rPr>
          <w:delText>, additional</w:delText>
        </w:r>
      </w:del>
      <w:del w:id="1622" w:author="Unknown Author" w:date="2016-07-10T19:43:00Z">
        <w:r>
          <w:rPr>
            <w:rFonts w:cs="Arial" w:ascii="Arial" w:hAnsi="Arial"/>
            <w:lang w:val="en-GB"/>
          </w:rPr>
          <w:delText xml:space="preserve"> possible stressors from climate</w:delText>
        </w:r>
      </w:del>
      <w:del w:id="1623" w:author="Unknown Author" w:date="2016-07-10T19:43:00Z">
        <w:r>
          <w:rPr>
            <w:rFonts w:cs="Arial" w:ascii="Arial" w:hAnsi="Arial"/>
            <w:lang w:val="en-GB"/>
          </w:rPr>
          <w:delText xml:space="preserve"> change.</w:delText>
        </w:r>
      </w:del>
      <w:del w:id="1624" w:author="Unknown Author" w:date="2016-07-10T19:43:00Z">
        <w:r>
          <w:rPr>
            <w:rFonts w:cs="Arial" w:ascii="Arial" w:hAnsi="Arial"/>
            <w:lang w:val="en-GB"/>
          </w:rPr>
          <w:delText xml:space="preserve"> </w:delText>
        </w:r>
      </w:del>
      <w:ins w:id="1625" w:author="Flavia Lucena [2]" w:date="2016-06-09T17:21:00Z">
        <w:r>
          <w:rPr>
            <w:rFonts w:cs="Arial" w:ascii="Arial" w:hAnsi="Arial"/>
            <w:lang w:val="en-US"/>
          </w:rPr>
          <w:t xml:space="preserve">Climate change and decadal variability are impacting marine fish and invertebrate species worldwide (Hare et al., 2015). </w:t>
        </w:r>
      </w:ins>
      <w:ins w:id="1626" w:author="Unknown Author" w:date="2016-07-10T19:43:00Z">
        <w:r>
          <w:rPr>
            <w:rFonts w:cs="Arial" w:ascii="Arial" w:hAnsi="Arial"/>
            <w:lang w:val="en-US"/>
          </w:rPr>
          <w:t xml:space="preserve">The </w:t>
        </w:r>
      </w:ins>
      <w:ins w:id="1627" w:author="Unknown Author" w:date="2016-07-10T19:43:00Z">
        <w:r>
          <w:rPr>
            <w:rFonts w:cs="Arial" w:ascii="Arial" w:hAnsi="Arial"/>
            <w:lang w:val="en-GB"/>
          </w:rPr>
          <w:t xml:space="preserve">PSA approach </w:t>
        </w:r>
      </w:ins>
      <w:ins w:id="1628" w:author="Unknown Author" w:date="2016-07-10T19:43:00Z">
        <w:r>
          <w:rPr>
            <w:rFonts w:cs="Arial" w:ascii="Arial" w:hAnsi="Arial"/>
            <w:lang w:val="en-GB"/>
          </w:rPr>
          <w:t>c</w:t>
        </w:r>
      </w:ins>
      <w:ins w:id="1629" w:author="Unknown Author" w:date="2016-07-10T19:43:00Z">
        <w:r>
          <w:rPr>
            <w:rFonts w:cs="Arial" w:ascii="Arial" w:hAnsi="Arial"/>
            <w:lang w:val="en-GB"/>
          </w:rPr>
          <w:t xml:space="preserve">ould </w:t>
        </w:r>
      </w:ins>
      <w:ins w:id="1630" w:author="Unknown Author" w:date="2016-07-10T19:43:00Z">
        <w:r>
          <w:rPr>
            <w:rFonts w:cs="Arial" w:ascii="Arial" w:hAnsi="Arial"/>
            <w:lang w:val="en-GB"/>
          </w:rPr>
          <w:t>also</w:t>
        </w:r>
      </w:ins>
      <w:ins w:id="1631" w:author="Unknown Author" w:date="2016-07-10T19:43:00Z">
        <w:r>
          <w:rPr>
            <w:rFonts w:cs="Arial" w:ascii="Arial" w:hAnsi="Arial"/>
            <w:lang w:val="en-GB"/>
          </w:rPr>
          <w:t xml:space="preserve"> </w:t>
        </w:r>
      </w:ins>
      <w:ins w:id="1632" w:author="Unknown Author" w:date="2016-07-10T19:43:00Z">
        <w:r>
          <w:rPr>
            <w:rFonts w:cs="Arial" w:ascii="Arial" w:hAnsi="Arial"/>
            <w:lang w:val="en-GB"/>
          </w:rPr>
          <w:t xml:space="preserve">take into account, additional possible stressors </w:t>
        </w:r>
      </w:ins>
      <w:ins w:id="1633" w:author="Unknown Author" w:date="2016-07-10T19:43:00Z">
        <w:r>
          <w:rPr>
            <w:rFonts w:cs="Arial" w:ascii="Arial" w:hAnsi="Arial"/>
            <w:lang w:val="en-GB"/>
          </w:rPr>
          <w:t>due</w:t>
        </w:r>
      </w:ins>
      <w:ins w:id="1634" w:author="Unknown Author" w:date="2016-07-10T19:43:00Z">
        <w:r>
          <w:rPr>
            <w:rFonts w:cs="Arial" w:ascii="Arial" w:hAnsi="Arial"/>
            <w:lang w:val="en-GB"/>
          </w:rPr>
          <w:t xml:space="preserve"> climate change </w:t>
        </w:r>
      </w:ins>
      <w:ins w:id="1635" w:author="Unknown Author" w:date="2016-07-10T19:43:00Z">
        <w:r>
          <w:rPr>
            <w:rFonts w:cs="Arial" w:ascii="Arial" w:hAnsi="Arial"/>
            <w:lang w:val="en-GB"/>
          </w:rPr>
          <w:t>in the future</w:t>
        </w:r>
      </w:ins>
      <w:ins w:id="1636" w:author="Unknown Author" w:date="2016-07-10T19:43:00Z">
        <w:r>
          <w:rPr>
            <w:rFonts w:cs="Arial" w:ascii="Arial" w:hAnsi="Arial"/>
            <w:lang w:val="en-GB"/>
          </w:rPr>
          <w:t>.</w:t>
        </w:r>
      </w:ins>
      <w:ins w:id="1637" w:author="Unknown Author" w:date="2016-07-10T19:44:00Z">
        <w:r>
          <w:rPr>
            <w:rFonts w:cs="Arial" w:ascii="Arial" w:hAnsi="Arial"/>
            <w:lang w:val="en-GB"/>
          </w:rPr>
          <w:t xml:space="preserve"> </w:t>
        </w:r>
      </w:ins>
      <w:ins w:id="1638" w:author="Unknown Author" w:date="2016-07-10T19:44:00Z">
        <w:r>
          <w:rPr>
            <w:rFonts w:cs="Arial" w:ascii="Arial" w:hAnsi="Arial"/>
            <w:lang w:val="en-GB"/>
          </w:rPr>
          <w:t xml:space="preserve">Particularly where </w:t>
        </w:r>
      </w:ins>
      <w:del w:id="1639" w:author="Unknown Author" w:date="2016-07-10T19:44:00Z">
        <w:r>
          <w:rPr>
            <w:rFonts w:cs="Arial" w:ascii="Arial" w:hAnsi="Arial"/>
            <w:lang w:val="en-US"/>
          </w:rPr>
          <w:delText>C</w:delText>
        </w:r>
      </w:del>
      <w:ins w:id="1640" w:author="Unknown Author" w:date="2016-07-10T19:44:00Z">
        <w:r>
          <w:rPr>
            <w:rFonts w:cs="Arial" w:ascii="Arial" w:hAnsi="Arial"/>
            <w:lang w:val="en-GB"/>
          </w:rPr>
          <w:t>c</w:t>
        </w:r>
      </w:ins>
      <w:ins w:id="1641" w:author="Flavia Lucena [2]" w:date="2016-06-09T17:21:00Z">
        <w:r>
          <w:rPr>
            <w:rFonts w:cs="Arial" w:ascii="Arial" w:hAnsi="Arial"/>
            <w:lang w:val="en-US"/>
          </w:rPr>
          <w:t>hanges are mainly related to life history</w:t>
        </w:r>
      </w:ins>
      <w:del w:id="1642" w:author="Unknown Author" w:date="2016-07-10T19:45:00Z">
        <w:r>
          <w:rPr>
            <w:rFonts w:cs="Arial" w:ascii="Arial" w:hAnsi="Arial"/>
            <w:lang w:val="en-US"/>
          </w:rPr>
          <w:delText>, such as mortality rates</w:delText>
        </w:r>
      </w:del>
      <w:ins w:id="1643" w:author="Flavia Lucena [2]" w:date="2016-07-01T15:37:00Z">
        <w:r>
          <w:rPr>
            <w:rFonts w:cs="Arial" w:ascii="Arial" w:hAnsi="Arial"/>
            <w:lang w:val="en-US"/>
          </w:rPr>
          <w:t xml:space="preserve"> and</w:t>
        </w:r>
      </w:ins>
      <w:ins w:id="1644" w:author="Flavia Lucena [2]" w:date="2016-06-09T17:21:00Z">
        <w:r>
          <w:rPr>
            <w:rFonts w:cs="Arial" w:ascii="Arial" w:hAnsi="Arial"/>
            <w:lang w:val="en-US"/>
          </w:rPr>
          <w:t xml:space="preserve"> marine species distribution (Perry et al., 2005; Petitgas et al., 2012; Lehodey et al., 2013)</w:t>
        </w:r>
      </w:ins>
      <w:ins w:id="1645" w:author="Flavia Lucena [2]" w:date="2016-07-07T09:50:00Z">
        <w:r>
          <w:rPr>
            <w:rFonts w:cs="Arial" w:ascii="Arial" w:hAnsi="Arial"/>
            <w:lang w:val="en-US"/>
          </w:rPr>
          <w:t xml:space="preserve">, which </w:t>
        </w:r>
      </w:ins>
      <w:ins w:id="1646" w:author="Flavia Lucena [2]" w:date="2016-06-09T17:21:00Z">
        <w:r>
          <w:rPr>
            <w:rFonts w:cs="Arial" w:ascii="Arial" w:hAnsi="Arial"/>
            <w:lang w:val="en-US"/>
          </w:rPr>
          <w:t>may negatively affect</w:t>
        </w:r>
      </w:ins>
      <w:del w:id="1647" w:author="Flavia Lucena" w:date="2016-06-17T18:08:00Z">
        <w:r>
          <w:rPr>
            <w:rFonts w:cs="Arial" w:ascii="Arial" w:hAnsi="Arial"/>
            <w:lang w:val="en-US"/>
          </w:rPr>
          <w:delText>ed</w:delText>
        </w:r>
      </w:del>
      <w:ins w:id="1648" w:author="Flavia Lucena [2]" w:date="2016-06-09T17:21:00Z">
        <w:r>
          <w:rPr>
            <w:rFonts w:cs="Arial" w:ascii="Arial" w:hAnsi="Arial"/>
            <w:lang w:val="en-US"/>
          </w:rPr>
          <w:t xml:space="preserve"> the populations by a decrease in productivity and </w:t>
        </w:r>
      </w:ins>
      <w:ins w:id="1649" w:author="Unknown Author" w:date="2016-07-10T19:45:00Z">
        <w:r>
          <w:rPr>
            <w:rFonts w:cs="Arial" w:ascii="Arial" w:hAnsi="Arial"/>
            <w:lang w:val="en-US"/>
          </w:rPr>
          <w:t xml:space="preserve">changes in </w:t>
        </w:r>
      </w:ins>
      <w:ins w:id="1650" w:author="Flavia Lucena [2]" w:date="2016-06-09T17:21:00Z">
        <w:r>
          <w:rPr>
            <w:rFonts w:cs="Arial" w:ascii="Arial" w:hAnsi="Arial"/>
            <w:lang w:val="en-US"/>
          </w:rPr>
          <w:t xml:space="preserve">distribution </w:t>
        </w:r>
      </w:ins>
      <w:del w:id="1651" w:author="Unknown Author" w:date="2016-07-10T19:45:00Z">
        <w:r>
          <w:rPr>
            <w:rFonts w:cs="Arial" w:ascii="Arial" w:hAnsi="Arial"/>
            <w:lang w:val="en-US"/>
          </w:rPr>
          <w:delText xml:space="preserve">shifts out of the system, for example </w:delText>
        </w:r>
      </w:del>
      <w:ins w:id="1652" w:author="Flavia Lucena [2]" w:date="2016-06-09T17:21:00Z">
        <w:r>
          <w:rPr>
            <w:rFonts w:cs="Arial" w:ascii="Arial" w:hAnsi="Arial"/>
            <w:lang w:val="en-US"/>
          </w:rPr>
          <w:t xml:space="preserve">(Hare et al., 2015). </w:t>
        </w:r>
      </w:ins>
      <w:ins w:id="1653" w:author="Unknown Author" w:date="2016-07-10T19:45:00Z">
        <w:r>
          <w:rPr>
            <w:rFonts w:cs="Arial" w:ascii="Arial" w:hAnsi="Arial"/>
            <w:lang w:val="en-US"/>
          </w:rPr>
          <w:t xml:space="preserve">In the latter case </w:t>
        </w:r>
      </w:ins>
      <w:del w:id="1654" w:author="Unknown Author" w:date="2016-07-10T19:45:00Z">
        <w:r>
          <w:rPr>
            <w:rFonts w:cs="Arial" w:ascii="Arial" w:hAnsi="Arial"/>
            <w:lang w:val="en-US"/>
          </w:rPr>
          <w:delText xml:space="preserve">Consequently, fishery landings and potentially </w:delText>
        </w:r>
      </w:del>
      <w:ins w:id="1655" w:author="Flavia Lucena [2]" w:date="2016-06-09T17:21:00Z">
        <w:r>
          <w:rPr>
            <w:rFonts w:cs="Arial" w:ascii="Arial" w:hAnsi="Arial"/>
            <w:lang w:val="en-US"/>
          </w:rPr>
          <w:t xml:space="preserve">the distribution and magnitude of fishing effort (Pinsky et al., 2013; Gamito et al., 2012) may </w:t>
        </w:r>
      </w:ins>
      <w:del w:id="1656" w:author="Unknown Author" w:date="2016-07-10T19:45:00Z">
        <w:r>
          <w:rPr>
            <w:rFonts w:cs="Arial" w:ascii="Arial" w:hAnsi="Arial"/>
            <w:lang w:val="en-US"/>
          </w:rPr>
          <w:delText xml:space="preserve">also </w:delText>
        </w:r>
      </w:del>
      <w:ins w:id="1657" w:author="Flavia Lucena [2]" w:date="2016-06-09T17:21:00Z">
        <w:r>
          <w:rPr>
            <w:rFonts w:cs="Arial" w:ascii="Arial" w:hAnsi="Arial"/>
            <w:lang w:val="en-US"/>
          </w:rPr>
          <w:t xml:space="preserve">be affected and therefore </w:t>
        </w:r>
      </w:ins>
      <w:del w:id="1658" w:author="Unknown Author" w:date="2016-07-10T19:46:00Z">
        <w:r>
          <w:rPr>
            <w:rFonts w:cs="Arial" w:ascii="Arial" w:hAnsi="Arial"/>
            <w:lang w:val="en-US"/>
          </w:rPr>
          <w:delText>how fisheries are managed</w:delText>
        </w:r>
      </w:del>
      <w:ins w:id="1659" w:author="Unknown Author" w:date="2016-07-10T19:46:00Z">
        <w:r>
          <w:rPr>
            <w:rFonts w:cs="Arial" w:ascii="Arial" w:hAnsi="Arial"/>
            <w:lang w:val="en-US"/>
          </w:rPr>
          <w:t>the effectiveness of management measures</w:t>
        </w:r>
      </w:ins>
      <w:ins w:id="1660" w:author="Flavia Lucena [2]" w:date="2016-06-09T17:21:00Z">
        <w:r>
          <w:rPr>
            <w:rFonts w:cs="Arial" w:ascii="Arial" w:hAnsi="Arial"/>
            <w:lang w:val="en-US"/>
          </w:rPr>
          <w:t xml:space="preserve"> (Makenzie et al., 2007). Specifically for tuna populations, even if they have developed elaborated thermoregulation mechanisms (Brill 1994)</w:t>
        </w:r>
      </w:ins>
      <w:ins w:id="1661" w:author="Flavia Lucena" w:date="2016-06-17T18:09:00Z">
        <w:r>
          <w:rPr>
            <w:rFonts w:cs="Arial" w:ascii="Arial" w:hAnsi="Arial"/>
            <w:lang w:val="en-US"/>
          </w:rPr>
          <w:t>,</w:t>
        </w:r>
      </w:ins>
      <w:ins w:id="1662" w:author="Flavia Lucena [2]" w:date="2016-06-09T17:21:00Z">
        <w:r>
          <w:rPr>
            <w:rFonts w:cs="Arial" w:ascii="Arial" w:hAnsi="Arial"/>
            <w:lang w:val="en-US"/>
          </w:rPr>
          <w:t xml:space="preserve"> </w:t>
        </w:r>
      </w:ins>
      <w:ins w:id="1663" w:author="Flavia Lucena [2]" w:date="2016-07-01T15:38:00Z">
        <w:r>
          <w:rPr>
            <w:rFonts w:cs="Arial" w:ascii="Arial" w:hAnsi="Arial"/>
            <w:lang w:val="en-US"/>
          </w:rPr>
          <w:t>they</w:t>
        </w:r>
      </w:ins>
      <w:ins w:id="1664" w:author="Flavia Lucena [2]" w:date="2016-06-09T17:21:00Z">
        <w:r>
          <w:rPr>
            <w:rFonts w:cs="Arial" w:ascii="Arial" w:hAnsi="Arial"/>
            <w:lang w:val="en-US"/>
          </w:rPr>
          <w:t xml:space="preserve"> are strongly influenced by the temperature environment and by other variables like dissolved oxygen, currents and prey concentration (Lehodeay et al., 2013).  </w:t>
        </w:r>
      </w:ins>
      <w:ins w:id="1665" w:author="Unknown Author" w:date="2016-07-10T20:02:00Z">
        <w:commentRangeStart w:id="0"/>
        <w:r>
          <w:rPr>
            <w:rFonts w:cs="Arial" w:ascii="Arial" w:hAnsi="Arial"/>
            <w:lang w:val="en-US"/>
          </w:rPr>
          <w:t>The range of a stock is therefore determined by environmental factors (Arrizabalaga et al., 2015) and environmental variability may result in a contraction of range. Fishing, may also result in range reduction and if not included in the PSA may underestimate the risk of a stock being overfished.</w:t>
        </w:r>
      </w:ins>
      <w:ins w:id="1666" w:author="Unknown Author" w:date="2016-07-10T20:02:00Z">
        <w:commentRangeEnd w:id="0"/>
        <w:r>
          <w:commentReference w:id="0"/>
        </w:r>
        <w:r>
          <w:rPr>
            <w:rFonts w:cs="Arial" w:ascii="Arial" w:hAnsi="Arial"/>
            <w:lang w:val="en-US"/>
          </w:rPr>
        </w:r>
      </w:ins>
    </w:p>
    <w:p>
      <w:pPr>
        <w:pStyle w:val="Normal"/>
        <w:spacing w:lineRule="auto" w:line="360" w:before="0" w:after="0"/>
        <w:ind w:firstLine="708"/>
        <w:jc w:val="both"/>
        <w:rPr/>
      </w:pPr>
      <w:ins w:id="1667" w:author="Unknown Author" w:date="2016-07-10T19:46:00Z">
        <w:r>
          <w:rPr>
            <w:rFonts w:cs="Arial" w:ascii="Arial" w:hAnsi="Arial"/>
            <w:lang w:val="en-US"/>
          </w:rPr>
          <w:t xml:space="preserve">The effect of climate change on </w:t>
        </w:r>
      </w:ins>
      <w:del w:id="1668" w:author="Unknown Author" w:date="2016-07-10T19:46:00Z">
        <w:r>
          <w:rPr>
            <w:rFonts w:cs="Arial" w:ascii="Arial" w:hAnsi="Arial"/>
            <w:lang w:val="en-US"/>
          </w:rPr>
          <w:delText>S</w:delText>
        </w:r>
      </w:del>
      <w:ins w:id="1669" w:author="Unknown Author" w:date="2016-07-10T19:46:00Z">
        <w:r>
          <w:rPr>
            <w:rFonts w:cs="Arial" w:ascii="Arial" w:hAnsi="Arial"/>
            <w:lang w:val="en-US"/>
          </w:rPr>
          <w:t>s</w:t>
        </w:r>
      </w:ins>
      <w:ins w:id="1670" w:author="Flavia Lucena [2]" w:date="2016-06-09T17:21:00Z">
        <w:r>
          <w:rPr>
            <w:rFonts w:cs="Arial" w:ascii="Arial" w:hAnsi="Arial"/>
            <w:lang w:val="en-US"/>
          </w:rPr>
          <w:t xml:space="preserve">kipjack, a </w:t>
        </w:r>
      </w:ins>
      <w:del w:id="1671" w:author="Unknown Author" w:date="2016-07-10T19:46:00Z">
        <w:r>
          <w:rPr>
            <w:rFonts w:cs="Arial" w:ascii="Arial" w:hAnsi="Arial"/>
            <w:lang w:val="en-US"/>
          </w:rPr>
          <w:delText xml:space="preserve">typical </w:delText>
        </w:r>
      </w:del>
      <w:ins w:id="1672" w:author="Flavia Lucena [2]" w:date="2016-06-09T17:21:00Z">
        <w:r>
          <w:rPr>
            <w:rFonts w:cs="Arial" w:ascii="Arial" w:hAnsi="Arial"/>
            <w:lang w:val="en-US"/>
          </w:rPr>
          <w:t xml:space="preserve">tropical tuna species, </w:t>
        </w:r>
      </w:ins>
      <w:ins w:id="1673" w:author="Unknown Author" w:date="2016-07-10T19:47:00Z">
        <w:r>
          <w:rPr>
            <w:rFonts w:cs="Arial" w:ascii="Arial" w:hAnsi="Arial"/>
            <w:lang w:val="en-US"/>
          </w:rPr>
          <w:t xml:space="preserve"> </w:t>
        </w:r>
      </w:ins>
      <w:ins w:id="1674" w:author="Unknown Author" w:date="2016-07-10T19:47:00Z">
        <w:r>
          <w:rPr>
            <w:rFonts w:cs="Arial" w:ascii="Arial" w:hAnsi="Arial"/>
            <w:lang w:val="en-US"/>
          </w:rPr>
          <w:t xml:space="preserve">in the Pacific Ocean </w:t>
        </w:r>
      </w:ins>
      <w:ins w:id="1675" w:author="Flavia Lucena [2]" w:date="2016-06-09T17:21:00Z">
        <w:r>
          <w:rPr>
            <w:rFonts w:cs="Arial" w:ascii="Arial" w:hAnsi="Arial"/>
            <w:lang w:val="en-US"/>
          </w:rPr>
          <w:t xml:space="preserve">was assessed </w:t>
        </w:r>
      </w:ins>
      <w:del w:id="1676" w:author="Unknown Author" w:date="2016-07-10T19:47:00Z">
        <w:r>
          <w:rPr>
            <w:rFonts w:cs="Arial" w:ascii="Arial" w:hAnsi="Arial"/>
            <w:lang w:val="en-US"/>
          </w:rPr>
          <w:delText xml:space="preserve">considering climate change </w:delText>
        </w:r>
      </w:del>
      <w:ins w:id="1677" w:author="Flavia Lucena [2]" w:date="2016-06-09T17:21:00Z">
        <w:r>
          <w:rPr>
            <w:rFonts w:cs="Arial" w:ascii="Arial" w:hAnsi="Arial"/>
            <w:lang w:val="en-US"/>
          </w:rPr>
          <w:t xml:space="preserve">by Lehodeay et al. </w:t>
        </w:r>
      </w:ins>
      <w:ins w:id="1678" w:author="Flavia Lucena [2]" w:date="2016-07-01T15:38:00Z">
        <w:r>
          <w:rPr>
            <w:rFonts w:cs="Arial" w:ascii="Arial" w:hAnsi="Arial"/>
            <w:lang w:val="en-US"/>
          </w:rPr>
          <w:t>(</w:t>
        </w:r>
      </w:ins>
      <w:ins w:id="1679" w:author="Flavia Lucena [2]" w:date="2016-06-09T17:21:00Z">
        <w:r>
          <w:rPr>
            <w:rFonts w:cs="Arial" w:ascii="Arial" w:hAnsi="Arial"/>
            <w:lang w:val="en-US"/>
          </w:rPr>
          <w:t>2013</w:t>
        </w:r>
      </w:ins>
      <w:ins w:id="1680" w:author="Flavia Lucena [2]" w:date="2016-07-01T15:38:00Z">
        <w:r>
          <w:rPr>
            <w:rFonts w:cs="Arial" w:ascii="Arial" w:hAnsi="Arial"/>
            <w:lang w:val="en-US"/>
          </w:rPr>
          <w:t>)</w:t>
        </w:r>
      </w:ins>
      <w:del w:id="1681" w:author="Unknown Author" w:date="2016-07-10T19:47:00Z">
        <w:r>
          <w:rPr>
            <w:rFonts w:cs="Arial" w:ascii="Arial" w:hAnsi="Arial"/>
            <w:lang w:val="en-US"/>
          </w:rPr>
          <w:delText xml:space="preserve"> in Pacific Ocean and</w:delText>
        </w:r>
      </w:del>
      <w:del w:id="1682" w:author="Unknown Author" w:date="2016-07-10T19:47:00Z">
        <w:r>
          <w:rPr>
            <w:rFonts w:cs="Arial" w:ascii="Arial" w:hAnsi="Arial"/>
            <w:lang w:val="en-US"/>
          </w:rPr>
          <w:delText>,</w:delText>
        </w:r>
      </w:del>
      <w:del w:id="1683" w:author="Unknown Author" w:date="2016-07-10T19:47:00Z">
        <w:r>
          <w:rPr>
            <w:rFonts w:cs="Arial" w:ascii="Arial" w:hAnsi="Arial"/>
            <w:lang w:val="en-US"/>
          </w:rPr>
          <w:delText xml:space="preserve"> a</w:delText>
        </w:r>
      </w:del>
      <w:ins w:id="1684" w:author="Unknown Author" w:date="2016-07-10T19:47:00Z">
        <w:r>
          <w:rPr>
            <w:rFonts w:cs="Arial" w:ascii="Arial" w:hAnsi="Arial"/>
            <w:lang w:val="en-US"/>
          </w:rPr>
          <w:t>.</w:t>
        </w:r>
      </w:ins>
      <w:ins w:id="1685" w:author="Flavia Lucena [2]" w:date="2016-06-09T17:21:00Z">
        <w:r>
          <w:rPr>
            <w:rFonts w:cs="Arial" w:ascii="Arial" w:hAnsi="Arial"/>
            <w:lang w:val="en-US"/>
          </w:rPr>
          <w:t xml:space="preserve"> </w:t>
        </w:r>
      </w:ins>
      <w:del w:id="1686" w:author="Unknown Author" w:date="2016-07-10T19:47:00Z">
        <w:r>
          <w:rPr>
            <w:rFonts w:cs="Arial" w:ascii="Arial" w:hAnsi="Arial"/>
            <w:lang w:val="en-US"/>
          </w:rPr>
          <w:delText>g</w:delText>
        </w:r>
      </w:del>
      <w:ins w:id="1687" w:author="Unknown Author" w:date="2016-07-10T19:47:00Z">
        <w:r>
          <w:rPr>
            <w:rFonts w:cs="Arial" w:ascii="Arial" w:hAnsi="Arial"/>
            <w:lang w:val="en-US"/>
          </w:rPr>
          <w:t>A g</w:t>
        </w:r>
      </w:ins>
      <w:ins w:id="1688" w:author="Flavia Lucena [2]" w:date="2016-06-09T17:21:00Z">
        <w:r>
          <w:rPr>
            <w:rFonts w:cs="Arial" w:ascii="Arial" w:hAnsi="Arial"/>
            <w:lang w:val="en-US"/>
          </w:rPr>
          <w:t xml:space="preserve">eneral expansion of its habitat was predicted. </w:t>
        </w:r>
      </w:ins>
      <w:ins w:id="1689" w:author="Flavia Lucena [2]" w:date="2016-07-04T08:45:00Z">
        <w:r>
          <w:rPr>
            <w:rFonts w:cs="Arial" w:ascii="Arial" w:hAnsi="Arial"/>
            <w:lang w:val="en-US"/>
          </w:rPr>
          <w:t xml:space="preserve">Hence, it is expected that climate changes </w:t>
        </w:r>
      </w:ins>
      <w:ins w:id="1690" w:author="Flavia Lucena [2]" w:date="2016-07-07T09:51:00Z">
        <w:r>
          <w:rPr>
            <w:rFonts w:cs="Arial" w:ascii="Arial" w:hAnsi="Arial"/>
            <w:lang w:val="en-US"/>
          </w:rPr>
          <w:t>could</w:t>
        </w:r>
      </w:ins>
      <w:ins w:id="1691" w:author="Flavia Lucena [2]" w:date="2016-06-09T17:21:00Z">
        <w:r>
          <w:rPr>
            <w:rFonts w:cs="Arial" w:ascii="Arial" w:hAnsi="Arial"/>
            <w:lang w:val="en-US"/>
          </w:rPr>
          <w:t xml:space="preserve"> </w:t>
        </w:r>
      </w:ins>
      <w:ins w:id="1692" w:author="Flavia Lucena [2]" w:date="2016-07-04T08:45:00Z">
        <w:r>
          <w:rPr>
            <w:rFonts w:cs="Arial" w:ascii="Arial" w:hAnsi="Arial"/>
            <w:lang w:val="en-US"/>
          </w:rPr>
          <w:t>affect</w:t>
        </w:r>
      </w:ins>
      <w:ins w:id="1693" w:author="Flavia Lucena [2]" w:date="2016-06-09T17:21:00Z">
        <w:r>
          <w:rPr>
            <w:rFonts w:cs="Arial" w:ascii="Arial" w:hAnsi="Arial"/>
            <w:lang w:val="en-US"/>
          </w:rPr>
          <w:t xml:space="preserve"> the results of </w:t>
        </w:r>
      </w:ins>
      <w:del w:id="1694" w:author="Unknown Author" w:date="2016-07-10T19:47:00Z">
        <w:r>
          <w:rPr>
            <w:rFonts w:cs="Arial" w:ascii="Arial" w:hAnsi="Arial"/>
            <w:lang w:val="en-US"/>
          </w:rPr>
          <w:delText>our</w:delText>
        </w:r>
      </w:del>
      <w:ins w:id="1695" w:author="Unknown Author" w:date="2016-07-10T19:47:00Z">
        <w:r>
          <w:rPr>
            <w:rFonts w:cs="Arial" w:ascii="Arial" w:hAnsi="Arial"/>
            <w:lang w:val="en-US"/>
          </w:rPr>
          <w:t>PSA</w:t>
        </w:r>
      </w:ins>
      <w:ins w:id="1696" w:author="Flavia Lucena [2]" w:date="2016-06-09T17:21:00Z">
        <w:r>
          <w:rPr>
            <w:rFonts w:cs="Arial" w:ascii="Arial" w:hAnsi="Arial"/>
            <w:lang w:val="en-US"/>
          </w:rPr>
          <w:t xml:space="preserve"> model in future</w:t>
        </w:r>
      </w:ins>
      <w:ins w:id="1697" w:author="Flavia Lucena [2]" w:date="2016-07-07T09:51:00Z">
        <w:r>
          <w:rPr>
            <w:rFonts w:cs="Arial" w:ascii="Arial" w:hAnsi="Arial"/>
            <w:lang w:val="en-US"/>
          </w:rPr>
          <w:t xml:space="preserve"> and the inclusion of </w:t>
        </w:r>
      </w:ins>
      <w:del w:id="1698" w:author="Unknown Author" w:date="2016-07-10T19:47:00Z">
        <w:r>
          <w:rPr>
            <w:rFonts w:cs="Arial" w:ascii="Arial" w:hAnsi="Arial"/>
            <w:lang w:val="en-US"/>
          </w:rPr>
          <w:delText>its</w:delText>
        </w:r>
      </w:del>
      <w:ins w:id="1699" w:author="Unknown Author" w:date="2016-07-10T19:47:00Z">
        <w:r>
          <w:rPr>
            <w:rFonts w:cs="Arial" w:ascii="Arial" w:hAnsi="Arial"/>
            <w:lang w:val="en-US"/>
          </w:rPr>
          <w:t>this</w:t>
        </w:r>
      </w:ins>
      <w:ins w:id="1700" w:author="Flavia Lucena [2]" w:date="2016-07-07T09:51:00Z">
        <w:r>
          <w:rPr>
            <w:rFonts w:cs="Arial" w:ascii="Arial" w:hAnsi="Arial"/>
            <w:lang w:val="en-US"/>
          </w:rPr>
          <w:t xml:space="preserve"> aspects into assessment models is </w:t>
        </w:r>
      </w:ins>
      <w:del w:id="1701" w:author="Unknown Author" w:date="2016-07-10T19:48:00Z">
        <w:r>
          <w:rPr>
            <w:rFonts w:cs="Arial" w:ascii="Arial" w:hAnsi="Arial"/>
            <w:lang w:val="en-US"/>
          </w:rPr>
          <w:delText>highly</w:delText>
        </w:r>
      </w:del>
      <w:ins w:id="1702" w:author="Flavia Lucena [2]" w:date="2016-07-07T09:51:00Z">
        <w:r>
          <w:rPr>
            <w:rFonts w:cs="Arial" w:ascii="Arial" w:hAnsi="Arial"/>
            <w:lang w:val="en-US"/>
          </w:rPr>
          <w:t xml:space="preserve"> </w:t>
        </w:r>
      </w:ins>
      <w:ins w:id="1703" w:author="Flavia Lucena [2]" w:date="2016-07-07T09:52:00Z">
        <w:r>
          <w:rPr>
            <w:rFonts w:cs="Arial" w:ascii="Arial" w:hAnsi="Arial"/>
            <w:lang w:val="en-US"/>
          </w:rPr>
          <w:t>encouraged</w:t>
        </w:r>
      </w:ins>
      <w:ins w:id="1704" w:author="Flavia Lucena [2]" w:date="2016-07-07T09:53:00Z">
        <w:r>
          <w:rPr>
            <w:rFonts w:cs="Arial" w:ascii="Arial" w:hAnsi="Arial"/>
            <w:lang w:val="en-US"/>
          </w:rPr>
          <w:t>.</w:t>
        </w:r>
      </w:ins>
      <w:ins w:id="1705" w:author="Flavia Lucena [2]" w:date="2016-06-09T17:21:00Z">
        <w:r>
          <w:rPr>
            <w:rFonts w:cs="Arial" w:ascii="Arial" w:hAnsi="Arial"/>
            <w:lang w:val="en-US"/>
          </w:rPr>
          <w:t xml:space="preserve"> Hare et al. (2015)</w:t>
        </w:r>
      </w:ins>
      <w:ins w:id="1706" w:author="Flavia Lucena [2]" w:date="2016-07-07T09:53:00Z">
        <w:r>
          <w:rPr>
            <w:rFonts w:cs="Arial" w:ascii="Arial" w:hAnsi="Arial"/>
            <w:lang w:val="en-US"/>
          </w:rPr>
          <w:t xml:space="preserve"> mentioned that</w:t>
        </w:r>
      </w:ins>
      <w:ins w:id="1707" w:author="Flavia Lucena [2]" w:date="2016-06-09T17:21:00Z">
        <w:r>
          <w:rPr>
            <w:rFonts w:cs="Arial" w:ascii="Arial" w:hAnsi="Arial"/>
            <w:lang w:val="en-US"/>
          </w:rPr>
          <w:t xml:space="preserve"> there are potential links that could be made between </w:t>
        </w:r>
      </w:ins>
      <w:ins w:id="1708" w:author="Flavia Lucena [2]" w:date="2016-07-07T09:53:00Z">
        <w:r>
          <w:rPr>
            <w:rFonts w:cs="Arial" w:ascii="Arial" w:hAnsi="Arial"/>
            <w:lang w:val="en-US"/>
          </w:rPr>
          <w:t>Ecological Risk Assessment</w:t>
        </w:r>
      </w:ins>
      <w:ins w:id="1709" w:author="Flavia Lucena [2]" w:date="2016-06-09T17:21:00Z">
        <w:r>
          <w:rPr>
            <w:rFonts w:cs="Arial" w:ascii="Arial" w:hAnsi="Arial"/>
            <w:lang w:val="en-US"/>
          </w:rPr>
          <w:t xml:space="preserve"> with climate change vulnerability assessments, since they are complementary tools which support the broader implementation of Ecosystem-Based Management and climate change adaptation strategies</w:t>
        </w:r>
      </w:ins>
      <w:ins w:id="1710" w:author="Flavia Lucena [2]" w:date="2016-07-04T08:45:00Z">
        <w:r>
          <w:rPr>
            <w:rFonts w:cs="Arial" w:ascii="Arial" w:hAnsi="Arial"/>
            <w:lang w:val="en-US"/>
          </w:rPr>
          <w:t>.</w:t>
        </w:r>
      </w:ins>
    </w:p>
    <w:p>
      <w:pPr>
        <w:pStyle w:val="Normal"/>
        <w:spacing w:lineRule="auto" w:line="360" w:before="0" w:after="0"/>
        <w:ind w:firstLine="708"/>
        <w:jc w:val="both"/>
        <w:rPr>
          <w:rFonts w:ascii="Arial" w:hAnsi="Arial" w:cs="Arial"/>
          <w:lang w:val="en-US" w:eastAsia="pt-BR"/>
        </w:rPr>
      </w:pPr>
      <w:ins w:id="1712" w:author="Flavia Lucena [2]" w:date="2016-07-07T09:53:00Z">
        <w:r>
          <w:rPr>
            <w:rFonts w:cs="Arial" w:ascii="Arial" w:hAnsi="Arial"/>
            <w:lang w:val="en-US" w:eastAsia="pt-BR"/>
          </w:rPr>
          <w:t xml:space="preserve">Cortés et al (2015) considered stock assessment as part of the continuum of ERA, where the appropriate method depends on the amount of data available. </w:t>
        </w:r>
      </w:ins>
      <w:ins w:id="1713" w:author="Flavia Lucena [2]" w:date="2016-07-04T08:46:00Z">
        <w:r>
          <w:rPr>
            <w:rFonts w:cs="Arial" w:ascii="Arial" w:hAnsi="Arial"/>
            <w:lang w:val="en-US" w:eastAsia="pt-BR"/>
          </w:rPr>
          <w:t>The PSA conducted in this study does not replace the traditional stock assessments but helps to identify of which species are at higher risk and/or should be prioritized for further assessment and data collection. This is particularly important, when the overall lack of quantitative stock assessments for many species at high risk and most at moderate risk is considered</w:t>
        </w:r>
      </w:ins>
      <w:ins w:id="1714" w:author="Flavia Lucena [2]" w:date="2016-07-07T09:54:00Z">
        <w:r>
          <w:rPr>
            <w:rFonts w:cs="Arial" w:ascii="Arial" w:hAnsi="Arial"/>
            <w:lang w:val="en-US" w:eastAsia="pt-BR"/>
          </w:rPr>
          <w:t>, which is the case of the South Atlantic and Indian Oceans tuna longline fisheries.</w:t>
        </w:r>
      </w:ins>
      <w:ins w:id="1715" w:author="Flavia Lucena [2]" w:date="2016-07-04T08:46:00Z">
        <w:r>
          <w:rPr>
            <w:rFonts w:cs="Arial" w:ascii="Arial" w:hAnsi="Arial"/>
            <w:lang w:val="en-US" w:eastAsia="pt-BR"/>
          </w:rPr>
          <w:t xml:space="preserve"> </w:t>
        </w:r>
      </w:ins>
    </w:p>
    <w:p>
      <w:pPr>
        <w:pStyle w:val="Normal"/>
        <w:spacing w:lineRule="auto" w:line="360" w:before="0" w:after="0"/>
        <w:ind w:firstLine="708"/>
        <w:jc w:val="both"/>
        <w:rPr>
          <w:rFonts w:ascii="Arial" w:hAnsi="Arial" w:cs="Arial"/>
          <w:lang w:val="en-US"/>
        </w:rPr>
      </w:pPr>
      <w:r>
        <w:rPr>
          <w:rFonts w:cs="Arial" w:ascii="Arial" w:hAnsi="Arial"/>
          <w:lang w:val="en-US"/>
        </w:rPr>
      </w:r>
    </w:p>
    <w:p>
      <w:pPr>
        <w:pStyle w:val="Normal"/>
        <w:spacing w:lineRule="auto" w:line="360" w:before="0" w:after="0"/>
        <w:ind w:firstLine="708"/>
        <w:jc w:val="both"/>
        <w:rPr>
          <w:rFonts w:ascii="Arial" w:hAnsi="Arial" w:cs="Arial"/>
          <w:lang w:val="en-US" w:eastAsia="pt-BR"/>
        </w:rPr>
      </w:pPr>
      <w:r>
        <w:rPr>
          <w:rFonts w:cs="Arial" w:ascii="Arial" w:hAnsi="Arial"/>
          <w:lang w:val="en-US" w:eastAsia="pt-BR"/>
        </w:rPr>
      </w:r>
    </w:p>
    <w:p>
      <w:pPr>
        <w:pStyle w:val="Normal"/>
        <w:spacing w:lineRule="auto" w:line="360" w:before="0" w:after="0"/>
        <w:jc w:val="both"/>
        <w:rPr>
          <w:rFonts w:ascii="Arial" w:hAnsi="Arial" w:cs="Arial"/>
          <w:b/>
          <w:b/>
          <w:lang w:val="en-US" w:eastAsia="pt-BR"/>
        </w:rPr>
      </w:pPr>
      <w:r>
        <w:rPr>
          <w:rFonts w:cs="Arial" w:ascii="Arial" w:hAnsi="Arial"/>
          <w:b/>
          <w:lang w:val="en-US" w:eastAsia="pt-BR"/>
        </w:rPr>
        <w:t>Acknowledgements</w:t>
      </w:r>
    </w:p>
    <w:p>
      <w:pPr>
        <w:pStyle w:val="Normal"/>
        <w:spacing w:lineRule="auto" w:line="360" w:before="0" w:after="0"/>
        <w:ind w:firstLine="708"/>
        <w:jc w:val="both"/>
        <w:rPr>
          <w:rFonts w:ascii="Arial" w:hAnsi="Arial" w:cs="Arial"/>
          <w:lang w:val="en-US" w:eastAsia="pt-BR"/>
        </w:rPr>
      </w:pPr>
      <w:r>
        <w:rPr>
          <w:rFonts w:cs="Arial" w:ascii="Arial" w:hAnsi="Arial"/>
          <w:lang w:val="en-US" w:eastAsia="pt-BR"/>
        </w:rPr>
        <w:t>The authors would like to acknowledge the Coordenação de Aperfeiçoamento de Pessoal de Nível Superior (CAPES) for providing a senior post-doc fellowship to F. Lucena Frédou and T. Frédou (grants BEX 2407/13-2 and BEX 2702/13-4) and to the Ministry of Fisheries and Aquaculture of Brazil, through the onboard observer program. The collection of data of French commercial and observer fisheries data was supported by the European Union Data Collection Framework (DCF). The data processing from the collection on field and at port to archive in dedicated database was supervised by the staff of the Tuna Observatory of the Institut de Recherche pour le Développement (IRD).</w:t>
      </w:r>
      <w:ins w:id="1716" w:author="Flavia Lucena [2]" w:date="2016-07-01T09:43:00Z">
        <w:r>
          <w:rPr>
            <w:lang w:val="en-GB"/>
          </w:rPr>
          <w:t xml:space="preserve"> </w:t>
        </w:r>
      </w:ins>
      <w:ins w:id="1717" w:author="Flavia Lucena [2]" w:date="2016-07-01T09:43:00Z">
        <w:r>
          <w:rPr>
            <w:rFonts w:cs="Arial" w:ascii="Arial" w:hAnsi="Arial"/>
            <w:lang w:val="en-US" w:eastAsia="pt-BR"/>
          </w:rPr>
          <w:t xml:space="preserve">We also thank two anonymous reviewers for their constructive comments on an earlier version </w:t>
        </w:r>
      </w:ins>
      <w:ins w:id="1718" w:author="Flavia Lucena [2]" w:date="2016-07-05T15:37:00Z">
        <w:r>
          <w:rPr>
            <w:rFonts w:cs="Arial" w:ascii="Arial" w:hAnsi="Arial"/>
            <w:lang w:val="en-US" w:eastAsia="pt-BR"/>
          </w:rPr>
          <w:t>of the</w:t>
        </w:r>
      </w:ins>
      <w:ins w:id="1719" w:author="Flavia Lucena [2]" w:date="2016-07-01T09:43:00Z">
        <w:r>
          <w:rPr>
            <w:rFonts w:cs="Arial" w:ascii="Arial" w:hAnsi="Arial"/>
            <w:lang w:val="en-US" w:eastAsia="pt-BR"/>
          </w:rPr>
          <w:t xml:space="preserve"> manuscript.</w:t>
        </w:r>
      </w:ins>
    </w:p>
    <w:p>
      <w:pPr>
        <w:pStyle w:val="Normal"/>
        <w:spacing w:lineRule="auto" w:line="360" w:before="0" w:after="0"/>
        <w:jc w:val="both"/>
        <w:rPr>
          <w:rFonts w:ascii="Arial" w:hAnsi="Arial" w:cs="Arial"/>
          <w:b/>
          <w:b/>
          <w:lang w:val="en-US"/>
        </w:rPr>
      </w:pPr>
      <w:r>
        <w:rPr>
          <w:rFonts w:cs="Arial" w:ascii="Arial" w:hAnsi="Arial"/>
          <w:b/>
          <w:lang w:val="en-US"/>
        </w:rPr>
      </w:r>
    </w:p>
    <w:p>
      <w:pPr>
        <w:pStyle w:val="Normal"/>
        <w:spacing w:lineRule="auto" w:line="360" w:before="0" w:after="0"/>
        <w:jc w:val="both"/>
        <w:rPr>
          <w:rFonts w:ascii="Arial" w:hAnsi="Arial" w:cs="Arial"/>
          <w:b/>
          <w:b/>
          <w:lang w:val="en-US"/>
        </w:rPr>
      </w:pPr>
      <w:r>
        <w:rPr>
          <w:rFonts w:cs="Arial" w:ascii="Arial" w:hAnsi="Arial"/>
          <w:b/>
          <w:lang w:val="en-US"/>
        </w:rPr>
        <w:t>References</w:t>
      </w:r>
    </w:p>
    <w:p>
      <w:pPr>
        <w:pStyle w:val="TextBody"/>
        <w:spacing w:lineRule="auto" w:line="360" w:before="0" w:after="0"/>
        <w:ind w:left="426" w:hanging="426"/>
        <w:jc w:val="both"/>
        <w:rPr>
          <w:rFonts w:ascii="Arial" w:hAnsi="Arial" w:eastAsia="Arial" w:cs="Arial"/>
          <w:lang w:val="en-US" w:eastAsia="zh-CN"/>
        </w:rPr>
      </w:pPr>
      <w:r>
        <w:rPr>
          <w:rFonts w:eastAsia="Arial" w:cs="Arial" w:ascii="Arial" w:hAnsi="Arial"/>
          <w:lang w:val="en-US" w:eastAsia="zh-CN"/>
        </w:rPr>
        <w:t>Arrizabalaga,H., Bruyn, P., Diaz, G.A., Murua, H., Chavance, P.,Molina, A.D., Gaertner, D., Ariz, J., Ruiz, J., Kell, L.T., 2011. Productivity and susceptibility analysis for species caught in Atlantic tuna fisheries. Aquat. Living Resour. 24, 1–12.</w:t>
      </w:r>
    </w:p>
    <w:p>
      <w:pPr>
        <w:pStyle w:val="TextBody"/>
        <w:spacing w:lineRule="auto" w:line="360" w:before="0" w:after="0"/>
        <w:ind w:left="426" w:hanging="426"/>
        <w:jc w:val="both"/>
        <w:rPr>
          <w:rFonts w:ascii="Arial" w:hAnsi="Arial" w:eastAsia="Arial" w:cs="Arial"/>
          <w:lang w:val="en-US" w:eastAsia="zh-CN"/>
        </w:rPr>
      </w:pPr>
      <w:r>
        <w:rPr>
          <w:rFonts w:eastAsia="Arial" w:cs="Arial" w:ascii="Arial" w:hAnsi="Arial"/>
          <w:lang w:val="en-US" w:eastAsia="zh-CN"/>
        </w:rPr>
        <w:t xml:space="preserve">Bach, P., Rabearisoa, N., Filippi, T., Hubas, S., 2008. The first year of SEALOR: database of SEA-going observer surveys monitoring the local pelagic longline fishery based in La Réunion. IOTC – 2008 – WPEB – 13. </w:t>
      </w:r>
    </w:p>
    <w:p>
      <w:pPr>
        <w:pStyle w:val="TextBody"/>
        <w:spacing w:lineRule="auto" w:line="360" w:before="0" w:after="0"/>
        <w:ind w:left="426" w:hanging="426"/>
        <w:jc w:val="both"/>
        <w:rPr>
          <w:rFonts w:ascii="Arial" w:hAnsi="Arial" w:eastAsia="Arial" w:cs="Arial"/>
          <w:lang w:val="en-US" w:eastAsia="zh-CN"/>
        </w:rPr>
      </w:pPr>
      <w:r>
        <w:rPr>
          <w:rFonts w:eastAsia="Arial" w:cs="Arial" w:ascii="Arial" w:hAnsi="Arial"/>
          <w:lang w:val="en-US" w:eastAsia="zh-CN"/>
        </w:rPr>
        <w:t xml:space="preserve">Bach, P., Rabearisoa, N., Filippi, T., Romanov, E.V., Pianet, R., 2009. Digest of major information collected from May 2008 to August 2009 in the frame of the longline observer program based in La Réunion. IOTC – 2009 – WPEB – 10. </w:t>
      </w:r>
    </w:p>
    <w:p>
      <w:pPr>
        <w:pStyle w:val="TextBody"/>
        <w:spacing w:lineRule="auto" w:line="360" w:before="0" w:after="0"/>
        <w:ind w:left="426" w:hanging="426"/>
        <w:jc w:val="both"/>
        <w:rPr>
          <w:rFonts w:ascii="Arial" w:hAnsi="Arial" w:eastAsia="Arial" w:cs="Arial"/>
          <w:color w:val="00000A"/>
          <w:lang w:val="en-US" w:eastAsia="zh-CN"/>
        </w:rPr>
      </w:pPr>
      <w:r>
        <w:rPr>
          <w:rFonts w:eastAsia="Arial" w:cs="Arial" w:ascii="Arial" w:hAnsi="Arial"/>
          <w:lang w:val="en-US" w:eastAsia="zh-CN"/>
        </w:rPr>
        <w:t>Bach</w:t>
      </w:r>
      <w:ins w:id="1720" w:author="Flavia Lucena [2]" w:date="2016-07-05T15:37:00Z">
        <w:r>
          <w:rPr>
            <w:rFonts w:eastAsia="Arial" w:cs="Arial" w:ascii="Arial" w:hAnsi="Arial"/>
            <w:lang w:val="en-US" w:eastAsia="zh-CN"/>
          </w:rPr>
          <w:t>,</w:t>
        </w:r>
      </w:ins>
      <w:r>
        <w:rPr>
          <w:rFonts w:eastAsia="Arial" w:cs="Arial" w:ascii="Arial" w:hAnsi="Arial"/>
          <w:lang w:val="en-US" w:eastAsia="zh-CN"/>
        </w:rPr>
        <w:t xml:space="preserve"> P., Sabarros, P., Le Foulgoc, L., Richard, E., E. Lamoureux, E., Romanov, E., 2013.  Self-reporting data collection project f</w:t>
      </w:r>
      <w:r>
        <w:rPr>
          <w:rFonts w:eastAsia="Arial" w:cs="Arial" w:ascii="Arial" w:hAnsi="Arial"/>
          <w:color w:val="00000A"/>
          <w:lang w:val="en-US" w:eastAsia="zh-CN"/>
        </w:rPr>
        <w:t>or the pelagic longline fishery based in La Reunion. IOTC–2013–WPEB09–42.</w:t>
      </w:r>
    </w:p>
    <w:p>
      <w:pPr>
        <w:pStyle w:val="TextBody"/>
        <w:spacing w:lineRule="auto" w:line="360" w:before="0" w:after="0"/>
        <w:ind w:left="426" w:hanging="426"/>
        <w:jc w:val="both"/>
        <w:rPr>
          <w:rFonts w:ascii="Arial" w:hAnsi="Arial" w:eastAsia="Arial" w:cs="Arial"/>
          <w:lang w:val="en-US" w:eastAsia="zh-CN"/>
        </w:rPr>
      </w:pPr>
      <w:ins w:id="1721" w:author="Flavia Lucena [2]" w:date="2016-06-16T16:53:00Z">
        <w:r>
          <w:rPr>
            <w:rFonts w:eastAsia="Arial" w:cs="Arial" w:ascii="Arial" w:hAnsi="Arial"/>
            <w:lang w:val="en-US" w:eastAsia="zh-CN"/>
          </w:rPr>
          <w:t>Beverton</w:t>
        </w:r>
      </w:ins>
      <w:ins w:id="1722" w:author="Flavia Lucena [2]" w:date="2016-07-05T15:37:00Z">
        <w:r>
          <w:rPr>
            <w:rFonts w:eastAsia="Arial" w:cs="Arial" w:ascii="Arial" w:hAnsi="Arial"/>
            <w:lang w:val="en-US" w:eastAsia="zh-CN"/>
          </w:rPr>
          <w:t>, R.,</w:t>
        </w:r>
      </w:ins>
      <w:ins w:id="1723" w:author="Flavia Lucena [2]" w:date="2016-06-16T16:53:00Z">
        <w:r>
          <w:rPr>
            <w:rFonts w:eastAsia="Arial" w:cs="Arial" w:ascii="Arial" w:hAnsi="Arial"/>
            <w:lang w:val="en-US" w:eastAsia="zh-CN"/>
          </w:rPr>
          <w:t xml:space="preserve"> Holt</w:t>
        </w:r>
      </w:ins>
      <w:ins w:id="1724" w:author="Flavia Lucena [2]" w:date="2016-07-05T15:38:00Z">
        <w:r>
          <w:rPr>
            <w:rFonts w:eastAsia="Arial" w:cs="Arial" w:ascii="Arial" w:hAnsi="Arial"/>
            <w:lang w:val="en-US" w:eastAsia="zh-CN"/>
          </w:rPr>
          <w:t>, S.,1993</w:t>
        </w:r>
      </w:ins>
      <w:ins w:id="1725" w:author="Flavia Lucena [2]" w:date="2016-06-16T16:53:00Z">
        <w:r>
          <w:rPr>
            <w:rFonts w:eastAsia="Arial" w:cs="Arial" w:ascii="Arial" w:hAnsi="Arial"/>
            <w:lang w:val="en-US" w:eastAsia="zh-CN"/>
          </w:rPr>
          <w:t xml:space="preserve">. On the dynamics of exploited fish populations, volume 11. Springer, 1993. </w:t>
        </w:r>
      </w:ins>
    </w:p>
    <w:p>
      <w:pPr>
        <w:pStyle w:val="TextBody"/>
        <w:spacing w:lineRule="auto" w:line="360" w:before="0" w:after="0"/>
        <w:ind w:left="426" w:hanging="426"/>
        <w:jc w:val="both"/>
        <w:rPr>
          <w:rFonts w:ascii="Arial" w:hAnsi="Arial" w:eastAsia="Arial" w:cs="Arial"/>
          <w:lang w:val="en-US" w:eastAsia="zh-CN"/>
          <w:del w:id="1727" w:author="Flavia Lucena [2]" w:date="2016-06-16T16:53:00Z"/>
        </w:rPr>
      </w:pPr>
      <w:del w:id="1726" w:author="Flavia Lucena [2]" w:date="2016-06-16T16:53:00Z">
        <w:r>
          <w:rPr/>
        </w:r>
      </w:del>
    </w:p>
    <w:p>
      <w:pPr>
        <w:pStyle w:val="TextBody"/>
        <w:spacing w:lineRule="auto" w:line="360" w:before="0" w:after="0"/>
        <w:ind w:left="426" w:hanging="426"/>
        <w:jc w:val="both"/>
        <w:rPr/>
      </w:pPr>
      <w:r>
        <w:rPr>
          <w:rFonts w:eastAsia="Arial" w:cs="Arial" w:ascii="Arial" w:hAnsi="Arial"/>
          <w:lang w:val="en-US" w:eastAsia="zh-CN"/>
        </w:rPr>
        <w:t xml:space="preserve">Brown, S.L., Reid, D., Rogan, E., 2013.A risk-based approach to rapidly screen </w:t>
      </w:r>
      <w:del w:id="1728" w:author="Flavia Lucena [2]" w:date="2016-07-06T11:46:00Z">
        <w:r>
          <w:rPr>
            <w:rFonts w:eastAsia="Arial" w:cs="Arial" w:ascii="Arial" w:hAnsi="Arial"/>
            <w:lang w:val="en-US" w:eastAsia="zh-CN"/>
          </w:rPr>
          <w:delText xml:space="preserve">vulnerability </w:delText>
        </w:r>
      </w:del>
      <w:ins w:id="1729" w:author="Flavia Lucena [2]" w:date="2016-07-06T11:46:00Z">
        <w:r>
          <w:rPr>
            <w:rFonts w:eastAsia="Arial" w:cs="Arial" w:ascii="Arial" w:hAnsi="Arial"/>
            <w:lang w:val="en-US" w:eastAsia="zh-CN"/>
          </w:rPr>
          <w:t xml:space="preserve">st </w:t>
        </w:r>
      </w:ins>
      <w:r>
        <w:rPr>
          <w:rFonts w:eastAsia="Arial" w:cs="Arial" w:ascii="Arial" w:hAnsi="Arial"/>
          <w:lang w:val="en-US" w:eastAsia="zh-CN"/>
        </w:rPr>
        <w:t>of cetaceans to impacts from fisheries bycatch. Biol. Cons. 168, 78–87.</w:t>
      </w:r>
    </w:p>
    <w:p>
      <w:pPr>
        <w:pStyle w:val="TextBody"/>
        <w:spacing w:lineRule="auto" w:line="360" w:before="0" w:after="0"/>
        <w:ind w:left="426" w:hanging="426"/>
        <w:jc w:val="both"/>
        <w:rPr>
          <w:rFonts w:ascii="Arial" w:hAnsi="Arial" w:eastAsia="Arial" w:cs="Arial"/>
          <w:lang w:val="en-GB" w:eastAsia="zh-CN"/>
        </w:rPr>
      </w:pPr>
      <w:r>
        <w:rPr>
          <w:rFonts w:eastAsia="Arial" w:cs="Arial" w:ascii="Arial" w:hAnsi="Arial"/>
          <w:lang w:val="en-US" w:eastAsia="zh-CN"/>
        </w:rPr>
        <w:t xml:space="preserve">Brown, S.L., Reid, D., Rogan, E., 2015. Spatial  and temporal assessment of potential risk to cetaceans from static fishing gears. </w:t>
      </w:r>
      <w:r>
        <w:rPr>
          <w:rFonts w:eastAsia="Arial" w:cs="Arial" w:ascii="Arial" w:hAnsi="Arial"/>
          <w:lang w:val="en-GB" w:eastAsia="zh-CN"/>
        </w:rPr>
        <w:t>Mar. Pol. 51, 267–280.</w:t>
      </w:r>
    </w:p>
    <w:p>
      <w:pPr>
        <w:pStyle w:val="TextBody"/>
        <w:spacing w:lineRule="auto" w:line="360" w:before="0" w:after="0"/>
        <w:ind w:left="426" w:hanging="426"/>
        <w:jc w:val="both"/>
        <w:rPr/>
      </w:pPr>
      <w:r>
        <w:rPr>
          <w:rStyle w:val="Strong"/>
          <w:rFonts w:cs="Arial" w:ascii="Arial" w:hAnsi="Arial"/>
          <w:b w:val="false"/>
          <w:lang w:val="en-GB"/>
        </w:rPr>
        <w:t xml:space="preserve">CCSBT, 2015. Report of the Twentieth Meeting of the Scientific Committee. </w:t>
      </w:r>
      <w:hyperlink r:id="rId2">
        <w:r>
          <w:rPr>
            <w:rStyle w:val="InternetLink"/>
            <w:rFonts w:cs="Arial" w:ascii="Arial" w:hAnsi="Arial"/>
            <w:color w:val="00000A"/>
            <w:u w:val="none"/>
            <w:lang w:val="en-GB"/>
          </w:rPr>
          <w:t>https://www.ccsbt.org/sites/ccsbt.org/files/userfiles/file/docs_english/meetings/meeting_reports/ccsbt_22/report_of_SC20.pdf</w:t>
        </w:r>
      </w:hyperlink>
      <w:r>
        <w:rPr>
          <w:rStyle w:val="Strong"/>
          <w:rFonts w:cs="Arial" w:ascii="Arial" w:hAnsi="Arial"/>
          <w:b w:val="false"/>
          <w:lang w:val="en-GB"/>
        </w:rPr>
        <w:t xml:space="preserve"> (accessed 25.04.16).</w:t>
      </w:r>
    </w:p>
    <w:p>
      <w:pPr>
        <w:pStyle w:val="TextBody"/>
        <w:spacing w:lineRule="auto" w:line="360" w:before="0" w:after="0"/>
        <w:ind w:left="426" w:hanging="426"/>
        <w:jc w:val="both"/>
        <w:rPr>
          <w:rFonts w:ascii="Arial" w:hAnsi="Arial" w:eastAsia="Arial" w:cs="Arial"/>
          <w:lang w:eastAsia="zh-CN"/>
        </w:rPr>
      </w:pPr>
      <w:r>
        <w:rPr>
          <w:rFonts w:eastAsia="Arial" w:cs="Arial" w:ascii="Arial" w:hAnsi="Arial"/>
          <w:lang w:val="en-US" w:eastAsia="zh-CN"/>
        </w:rPr>
        <w:t>Collette, B. B., Carpenter, K. E., Polidoro, B. A., Juan-Jorda, M. J., Boustany, A., Die, D. J., Elfes, C., Fox, W., Graves, J., Harrison, L. R., McManus, R., Minte-Vera, C. V., Nelson, R., Restrepo, V., Schratwieser, J., Sun, C.- L., Amorim, A., Brick Peres, M., Canales, C., Cardenas, G., Chang, S.- K., Chiang, W.- C., de Oliveira Leite, N., Harwell, H., L</w:t>
      </w:r>
      <w:ins w:id="1730" w:author="Flavia Lucena [2]" w:date="2016-07-05T15:38:00Z">
        <w:r>
          <w:rPr>
            <w:rFonts w:eastAsia="Arial" w:cs="Arial" w:ascii="Arial" w:hAnsi="Arial"/>
            <w:lang w:val="en-US" w:eastAsia="zh-CN"/>
          </w:rPr>
          <w:t>essa</w:t>
        </w:r>
      </w:ins>
      <w:del w:id="1731" w:author="Flavia Lucena [2]" w:date="2016-07-05T15:38:00Z">
        <w:r>
          <w:rPr>
            <w:rFonts w:eastAsia="Arial" w:cs="Arial" w:ascii="Arial" w:hAnsi="Arial"/>
            <w:lang w:val="en-US" w:eastAsia="zh-CN"/>
          </w:rPr>
          <w:delText>ESSA</w:delText>
        </w:r>
      </w:del>
      <w:r>
        <w:rPr>
          <w:rFonts w:eastAsia="Arial" w:cs="Arial" w:ascii="Arial" w:hAnsi="Arial"/>
          <w:lang w:val="en-US" w:eastAsia="zh-CN"/>
        </w:rPr>
        <w:t xml:space="preserve">, R., Fredou, F. L., Oxenford, H. A., Serra, R., Shao, K.- T., Sumaila, R., Wang, S.- P., Watson, R., Yanez, E., 2011. High Value and Long Life--Double Jeopardy for Tunas and Billfishes. </w:t>
      </w:r>
      <w:r>
        <w:rPr>
          <w:rFonts w:eastAsia="Arial" w:cs="Arial" w:ascii="Arial" w:hAnsi="Arial"/>
          <w:lang w:eastAsia="zh-CN"/>
        </w:rPr>
        <w:t>Science 333, 291 – 292.</w:t>
      </w:r>
    </w:p>
    <w:p>
      <w:pPr>
        <w:pStyle w:val="Normal"/>
        <w:spacing w:lineRule="auto" w:line="360" w:before="0" w:after="0"/>
        <w:ind w:left="426" w:hanging="426"/>
        <w:jc w:val="both"/>
        <w:rPr>
          <w:rFonts w:ascii="Arial" w:hAnsi="Arial" w:cs="Arial"/>
          <w:lang w:val="en-US" w:eastAsia="pt-BR"/>
        </w:rPr>
      </w:pPr>
      <w:r>
        <w:rPr>
          <w:rFonts w:cs="Arial" w:ascii="Arial" w:hAnsi="Arial"/>
          <w:lang w:eastAsia="pt-BR"/>
        </w:rPr>
        <w:t>Cortés</w:t>
      </w:r>
      <w:ins w:id="1732" w:author="Flavia Lucena [2]" w:date="2016-07-05T15:38:00Z">
        <w:r>
          <w:rPr>
            <w:rFonts w:cs="Arial" w:ascii="Arial" w:hAnsi="Arial"/>
            <w:lang w:eastAsia="pt-BR"/>
          </w:rPr>
          <w:t>,</w:t>
        </w:r>
      </w:ins>
      <w:r>
        <w:rPr>
          <w:rFonts w:cs="Arial" w:ascii="Arial" w:hAnsi="Arial"/>
          <w:lang w:eastAsia="pt-BR"/>
        </w:rPr>
        <w:t xml:space="preserve"> E., Arocha F., Beerkircher L., Carvalho F., Domingo A., Heupel M., Holtzhausen H., Santos M.N., Ribera M., Simpfendorfer, C., 2009. </w:t>
      </w:r>
      <w:r>
        <w:rPr>
          <w:rFonts w:cs="Arial" w:ascii="Arial" w:hAnsi="Arial"/>
          <w:lang w:val="en-US" w:eastAsia="pt-BR"/>
        </w:rPr>
        <w:t xml:space="preserve">Ecological risk assessment of pelagic sharks caught in Atlantic pelagic longline fisheries. Aquat. Living Resour. 23, 25–34. </w:t>
      </w:r>
    </w:p>
    <w:p>
      <w:pPr>
        <w:pStyle w:val="Normal"/>
        <w:spacing w:lineRule="auto" w:line="360" w:before="0" w:after="0"/>
        <w:ind w:left="426" w:hanging="426"/>
        <w:jc w:val="both"/>
        <w:rPr>
          <w:rFonts w:ascii="Arial" w:hAnsi="Arial" w:cs="Arial"/>
          <w:lang w:eastAsia="pt-BR"/>
        </w:rPr>
      </w:pPr>
      <w:r>
        <w:rPr>
          <w:rFonts w:cs="Arial" w:ascii="Arial" w:hAnsi="Arial"/>
          <w:lang w:val="en-US" w:eastAsia="pt-BR"/>
        </w:rPr>
        <w:t>Cortés, E., Brooks, E.N., Shertzer, K.W., 2015.</w:t>
      </w:r>
      <w:r>
        <w:rPr>
          <w:lang w:val="en-GB"/>
        </w:rPr>
        <w:t xml:space="preserve"> </w:t>
      </w:r>
      <w:r>
        <w:rPr>
          <w:rFonts w:cs="Arial" w:ascii="Arial" w:hAnsi="Arial"/>
          <w:lang w:val="en-US" w:eastAsia="pt-BR"/>
        </w:rPr>
        <w:t xml:space="preserve">Risk assessment of cartilaginous fish populations. </w:t>
      </w:r>
      <w:r>
        <w:rPr>
          <w:rFonts w:cs="Arial" w:ascii="Arial" w:hAnsi="Arial"/>
          <w:lang w:eastAsia="pt-BR"/>
        </w:rPr>
        <w:t>ICES J. Mar. Sci. 72, 1057–1068. http://dx.doi:10.1093/icesjms/fsu157</w:t>
      </w:r>
    </w:p>
    <w:p>
      <w:pPr>
        <w:pStyle w:val="Normal"/>
        <w:spacing w:lineRule="auto" w:line="360" w:before="0" w:after="0"/>
        <w:ind w:left="426" w:hanging="426"/>
        <w:jc w:val="both"/>
        <w:rPr>
          <w:rFonts w:ascii="Arial" w:hAnsi="Arial" w:cs="Arial"/>
          <w:lang w:val="en-US" w:eastAsia="pt-BR"/>
        </w:rPr>
      </w:pPr>
      <w:r>
        <w:rPr>
          <w:rFonts w:cs="Arial" w:ascii="Arial" w:hAnsi="Arial"/>
          <w:lang w:eastAsia="pt-BR"/>
        </w:rPr>
        <w:t xml:space="preserve">Davies, T. D., Baum, J. K., 2012. </w:t>
      </w:r>
      <w:r>
        <w:rPr>
          <w:rFonts w:cs="Arial" w:ascii="Arial" w:hAnsi="Arial"/>
          <w:lang w:val="en-US" w:eastAsia="pt-BR"/>
        </w:rPr>
        <w:t>Extinction risk and overfishing: reconciling conservation and fisheries perspectives on the status of marine fishes. Nature 2, 561.</w:t>
      </w:r>
    </w:p>
    <w:p>
      <w:pPr>
        <w:pStyle w:val="Normal"/>
        <w:spacing w:lineRule="auto" w:line="360" w:before="0" w:after="0"/>
        <w:ind w:left="426" w:hanging="426"/>
        <w:jc w:val="both"/>
        <w:rPr>
          <w:rFonts w:ascii="Arial" w:hAnsi="Arial" w:cs="Arial"/>
          <w:lang w:val="en-US" w:eastAsia="pt-BR"/>
        </w:rPr>
      </w:pPr>
      <w:r>
        <w:rPr>
          <w:rFonts w:cs="Arial" w:ascii="Arial" w:hAnsi="Arial"/>
          <w:lang w:val="en-US" w:eastAsia="pt-BR"/>
        </w:rPr>
        <w:t>Devine, J. A., Watling, L., Cailliet, G., Drazen, J., Durán Muñoz, P.,. Orlov, A. M., Bezaury, J., 2012. Evaluation of Potential Sustainability of Deep Sea Fisheries for Grenadiers (Macrouridae).</w:t>
      </w:r>
      <w:r>
        <w:rPr>
          <w:lang w:val="en-GB"/>
        </w:rPr>
        <w:t xml:space="preserve"> </w:t>
      </w:r>
      <w:r>
        <w:rPr>
          <w:rFonts w:cs="Arial" w:ascii="Arial" w:hAnsi="Arial"/>
          <w:lang w:val="en-US" w:eastAsia="pt-BR"/>
        </w:rPr>
        <w:t>J. Ichthyol. 52, 709–721.</w:t>
      </w:r>
    </w:p>
    <w:p>
      <w:pPr>
        <w:pStyle w:val="Normal"/>
        <w:spacing w:lineRule="auto" w:line="360" w:before="0" w:after="0"/>
        <w:ind w:left="426" w:hanging="426"/>
        <w:jc w:val="both"/>
        <w:rPr>
          <w:rFonts w:ascii="Arial" w:hAnsi="Arial" w:cs="Arial"/>
          <w:lang w:val="en-US" w:eastAsia="pt-BR"/>
        </w:rPr>
      </w:pPr>
      <w:r>
        <w:rPr>
          <w:rFonts w:cs="Arial" w:ascii="Arial" w:hAnsi="Arial"/>
          <w:lang w:val="en-US" w:eastAsia="pt-BR"/>
        </w:rPr>
        <w:t>Dulvy, N. K., Jennings, S., Goodwin, N. B., Grant, A., Reynolds, J.D., 2005. Comparison of threat and exploitation status in Northeast Atlantic marine populations. J. Appl. Ecol. 42, 883–891.</w:t>
      </w:r>
    </w:p>
    <w:p>
      <w:pPr>
        <w:pStyle w:val="Normal"/>
        <w:spacing w:lineRule="auto" w:line="360" w:before="0" w:after="0"/>
        <w:ind w:left="426" w:hanging="426"/>
        <w:jc w:val="both"/>
        <w:rPr>
          <w:rFonts w:ascii="Arial" w:hAnsi="Arial" w:cs="Arial"/>
          <w:lang w:val="en-US" w:eastAsia="pt-BR"/>
        </w:rPr>
      </w:pPr>
      <w:r>
        <w:rPr>
          <w:rFonts w:cs="Arial" w:ascii="Arial" w:hAnsi="Arial"/>
          <w:lang w:val="en-US" w:eastAsia="pt-BR"/>
        </w:rPr>
        <w:t>Dunstan, P.K., Bax, N.J., Dambacher, J.M., Hayes, K.R., Hedge, P.T., Smith, D.C., Smith, A.D.M., 2016. Using ecologically or biologically significant marine areas (EBSAs) to implement marine spatial planning. Ocean. Coast. Manage. 121, 116e127.</w:t>
      </w:r>
    </w:p>
    <w:p>
      <w:pPr>
        <w:pStyle w:val="Normal"/>
        <w:spacing w:lineRule="auto" w:line="360" w:before="0" w:after="0"/>
        <w:ind w:left="426" w:hanging="426"/>
        <w:jc w:val="both"/>
        <w:rPr>
          <w:rFonts w:ascii="Arial" w:hAnsi="Arial" w:cs="Arial"/>
          <w:color w:val="00000A"/>
          <w:lang w:val="en-US"/>
        </w:rPr>
      </w:pPr>
      <w:r>
        <w:rPr>
          <w:rFonts w:cs="Arial" w:ascii="Arial" w:hAnsi="Arial"/>
          <w:color w:val="00000A"/>
          <w:lang w:val="en-US"/>
        </w:rPr>
        <w:t>Fortuna, C. M., Kell, L., Holcer, D., Canese, S., Filidei Jr, E., Mackelworth, P., Donovan, G., 2014. Summer distribution and abundance of the giant devil ray (Mobula mobular) in the Adriatic Sea: Baseline data for an iterative management framework. Sci. Mar. 78, 227-237.</w:t>
      </w:r>
    </w:p>
    <w:p>
      <w:pPr>
        <w:pStyle w:val="Normal"/>
        <w:spacing w:lineRule="auto" w:line="360" w:before="0" w:after="0"/>
        <w:ind w:left="426" w:hanging="426"/>
        <w:jc w:val="both"/>
        <w:rPr>
          <w:rFonts w:ascii="Arial" w:hAnsi="Arial" w:cs="Arial"/>
          <w:color w:val="00000A"/>
          <w:lang w:val="en-US"/>
        </w:rPr>
      </w:pPr>
      <w:r>
        <w:rPr>
          <w:rFonts w:cs="Arial" w:ascii="Arial" w:hAnsi="Arial"/>
          <w:color w:val="00000A"/>
          <w:lang w:val="en-US"/>
        </w:rPr>
        <w:t>Francis, T.B., Levin, P.S., Harvey, C.J., 2011. The perils and promise of futures analysis in marine ecosystem-based management. Mar. Pol. 35,675–681.</w:t>
      </w:r>
    </w:p>
    <w:p>
      <w:pPr>
        <w:pStyle w:val="Normal"/>
        <w:spacing w:lineRule="auto" w:line="360" w:before="0" w:after="0"/>
        <w:ind w:left="426" w:hanging="426"/>
        <w:jc w:val="both"/>
        <w:rPr>
          <w:rFonts w:ascii="Arial" w:hAnsi="Arial" w:cs="Arial"/>
          <w:lang w:val="en-US"/>
        </w:rPr>
      </w:pPr>
      <w:r>
        <w:rPr>
          <w:rFonts w:cs="Arial" w:ascii="Arial" w:hAnsi="Arial"/>
          <w:lang w:val="en-US"/>
        </w:rPr>
        <w:t>Fujita, R., Thornhill, D.J., Karr, K., Cooper, C.H., Dee, L.E. 2014. Assessing and managing data-limited ornamental fisheries in coral reefs. Fish Fish. 15, 661–675.</w:t>
      </w:r>
    </w:p>
    <w:p>
      <w:pPr>
        <w:pStyle w:val="Normal"/>
        <w:spacing w:lineRule="auto" w:line="360" w:before="0" w:after="0"/>
        <w:ind w:left="426" w:hanging="426"/>
        <w:jc w:val="both"/>
        <w:rPr/>
      </w:pPr>
      <w:r>
        <w:rPr>
          <w:rFonts w:cs="Arial" w:ascii="Arial" w:hAnsi="Arial"/>
          <w:lang w:val="en-US"/>
        </w:rPr>
        <w:t>Froeser, R</w:t>
      </w:r>
      <w:r>
        <w:rPr>
          <w:rFonts w:cs="Arial" w:ascii="Arial" w:hAnsi="Arial"/>
          <w:color w:val="00000A"/>
          <w:lang w:val="en-US"/>
        </w:rPr>
        <w:t xml:space="preserve">., Pauly,D., 2007. Fishbase: world wide web electronic publication. </w:t>
      </w:r>
      <w:hyperlink r:id="rId3">
        <w:r>
          <w:rPr>
            <w:rStyle w:val="InternetLink"/>
            <w:rFonts w:cs="Arial" w:ascii="Arial" w:hAnsi="Arial"/>
            <w:color w:val="00000A"/>
            <w:u w:val="none"/>
            <w:lang w:val="en-US"/>
          </w:rPr>
          <w:t>http://www.fishbase.org</w:t>
        </w:r>
      </w:hyperlink>
      <w:r>
        <w:rPr>
          <w:rFonts w:cs="Arial" w:ascii="Arial" w:hAnsi="Arial"/>
          <w:color w:val="00000A"/>
          <w:lang w:val="en-US"/>
        </w:rPr>
        <w:t xml:space="preserve"> (accessed 02.01.2016).</w:t>
      </w:r>
    </w:p>
    <w:p>
      <w:pPr>
        <w:pStyle w:val="Normal"/>
        <w:spacing w:lineRule="auto" w:line="360" w:before="0" w:after="0"/>
        <w:ind w:left="426" w:hanging="426"/>
        <w:jc w:val="both"/>
        <w:rPr>
          <w:rFonts w:ascii="Arial" w:hAnsi="Arial" w:cs="Arial"/>
          <w:lang w:val="en-US"/>
        </w:rPr>
      </w:pPr>
      <w:r>
        <w:rPr>
          <w:rFonts w:cs="Arial" w:ascii="Arial" w:hAnsi="Arial"/>
          <w:lang w:val="en-US"/>
        </w:rPr>
        <w:t>Garcia, S. M.,1995. The precautionary approach to fisheries and its implications for fishery research, technology and management: an updated review. FAO Tech. Pap. 35, 1-76.</w:t>
      </w:r>
    </w:p>
    <w:p>
      <w:pPr>
        <w:pStyle w:val="TextBody"/>
        <w:spacing w:lineRule="auto" w:line="360" w:before="0" w:after="0"/>
        <w:ind w:left="426" w:hanging="426"/>
        <w:jc w:val="both"/>
        <w:rPr>
          <w:rFonts w:ascii="Arial" w:hAnsi="Arial" w:eastAsia="Arial" w:cs="Arial"/>
          <w:lang w:val="en-US" w:eastAsia="zh-CN"/>
        </w:rPr>
      </w:pPr>
      <w:ins w:id="1733" w:author="Flavia Lucena [2]" w:date="2016-06-16T16:53:00Z">
        <w:r>
          <w:rPr>
            <w:rFonts w:eastAsia="Arial" w:cs="Arial" w:ascii="Arial" w:hAnsi="Arial"/>
            <w:lang w:val="en-US" w:eastAsia="zh-CN"/>
          </w:rPr>
          <w:t>Gallucci,</w:t>
        </w:r>
      </w:ins>
      <w:ins w:id="1734" w:author="Flavia Lucena [2]" w:date="2016-07-05T15:38:00Z">
        <w:r>
          <w:rPr>
            <w:rFonts w:eastAsia="Arial" w:cs="Arial" w:ascii="Arial" w:hAnsi="Arial"/>
            <w:lang w:val="en-US" w:eastAsia="zh-CN"/>
          </w:rPr>
          <w:t xml:space="preserve"> V.F.</w:t>
        </w:r>
      </w:ins>
      <w:ins w:id="1735" w:author="Flavia Lucena [2]" w:date="2016-07-05T15:39:00Z">
        <w:r>
          <w:rPr>
            <w:rFonts w:eastAsia="Arial" w:cs="Arial" w:ascii="Arial" w:hAnsi="Arial"/>
            <w:lang w:val="en-US" w:eastAsia="zh-CN"/>
          </w:rPr>
          <w:t>,</w:t>
        </w:r>
      </w:ins>
      <w:ins w:id="1736" w:author="Flavia Lucena [2]" w:date="2016-07-05T15:38:00Z">
        <w:r>
          <w:rPr>
            <w:rFonts w:eastAsia="Arial" w:cs="Arial" w:ascii="Arial" w:hAnsi="Arial"/>
            <w:lang w:val="en-US" w:eastAsia="zh-CN"/>
          </w:rPr>
          <w:t xml:space="preserve"> </w:t>
        </w:r>
      </w:ins>
      <w:ins w:id="1737" w:author="Flavia Lucena [2]" w:date="2016-06-16T16:53:00Z">
        <w:r>
          <w:rPr>
            <w:rFonts w:eastAsia="Arial" w:cs="Arial" w:ascii="Arial" w:hAnsi="Arial"/>
            <w:lang w:val="en-US" w:eastAsia="zh-CN"/>
          </w:rPr>
          <w:t>Saila,</w:t>
        </w:r>
      </w:ins>
      <w:ins w:id="1738" w:author="Flavia Lucena [2]" w:date="2016-07-05T15:39:00Z">
        <w:r>
          <w:rPr>
            <w:rFonts w:eastAsia="Arial" w:cs="Arial" w:ascii="Arial" w:hAnsi="Arial"/>
            <w:lang w:val="en-US" w:eastAsia="zh-CN"/>
          </w:rPr>
          <w:t xml:space="preserve"> S.B., </w:t>
        </w:r>
      </w:ins>
      <w:ins w:id="1739" w:author="Flavia Lucena [2]" w:date="2016-06-16T16:53:00Z">
        <w:r>
          <w:rPr>
            <w:rFonts w:eastAsia="Arial" w:cs="Arial" w:ascii="Arial" w:hAnsi="Arial"/>
            <w:lang w:val="en-US" w:eastAsia="zh-CN"/>
          </w:rPr>
          <w:t>Gustafson,</w:t>
        </w:r>
      </w:ins>
      <w:ins w:id="1740" w:author="Flavia Lucena [2]" w:date="2016-07-05T15:39:00Z">
        <w:r>
          <w:rPr>
            <w:rFonts w:eastAsia="Arial" w:cs="Arial" w:ascii="Arial" w:hAnsi="Arial"/>
            <w:lang w:val="en-US" w:eastAsia="zh-CN"/>
          </w:rPr>
          <w:t xml:space="preserve"> D.J., </w:t>
        </w:r>
      </w:ins>
      <w:ins w:id="1741" w:author="Flavia Lucena [2]" w:date="2016-06-16T16:53:00Z">
        <w:r>
          <w:rPr>
            <w:rFonts w:eastAsia="Arial" w:cs="Arial" w:ascii="Arial" w:hAnsi="Arial"/>
            <w:lang w:val="en-US" w:eastAsia="zh-CN"/>
          </w:rPr>
          <w:t>Rothschild</w:t>
        </w:r>
      </w:ins>
      <w:ins w:id="1742" w:author="Flavia Lucena [2]" w:date="2016-07-05T15:39:00Z">
        <w:r>
          <w:rPr>
            <w:rFonts w:eastAsia="Arial" w:cs="Arial" w:ascii="Arial" w:hAnsi="Arial"/>
            <w:lang w:val="en-US" w:eastAsia="zh-CN"/>
          </w:rPr>
          <w:t>, B.J., 1995.</w:t>
        </w:r>
      </w:ins>
      <w:ins w:id="1743" w:author="Flavia Lucena [2]" w:date="2016-06-16T16:53:00Z">
        <w:r>
          <w:rPr>
            <w:rFonts w:eastAsia="Arial" w:cs="Arial" w:ascii="Arial" w:hAnsi="Arial"/>
            <w:lang w:val="en-US" w:eastAsia="zh-CN"/>
          </w:rPr>
          <w:t xml:space="preserve"> Stock Assessment: Quantitative Methods and Applications for Small Scale Fisheries, volume 1. CRC Press, 1995.</w:t>
        </w:r>
      </w:ins>
    </w:p>
    <w:p>
      <w:pPr>
        <w:pStyle w:val="Normal"/>
        <w:spacing w:lineRule="auto" w:line="360" w:before="0" w:after="0"/>
        <w:ind w:left="426" w:hanging="426"/>
        <w:jc w:val="both"/>
        <w:rPr>
          <w:rFonts w:ascii="Arial" w:hAnsi="Arial" w:cs="Arial"/>
          <w:lang w:val="en-US"/>
          <w:del w:id="1745" w:author="Flavia Lucena [2]" w:date="2016-06-16T16:53:00Z"/>
        </w:rPr>
      </w:pPr>
      <w:del w:id="1744" w:author="Flavia Lucena [2]" w:date="2016-06-16T16:53:00Z">
        <w:r>
          <w:rPr/>
        </w:r>
      </w:del>
    </w:p>
    <w:p>
      <w:pPr>
        <w:pStyle w:val="Normal"/>
        <w:spacing w:lineRule="auto" w:line="360" w:before="0" w:after="0"/>
        <w:ind w:left="426" w:hanging="426"/>
        <w:jc w:val="both"/>
        <w:rPr/>
      </w:pPr>
      <w:r>
        <w:rPr>
          <w:rFonts w:cs="Arial" w:ascii="Arial" w:hAnsi="Arial"/>
          <w:lang w:val="en-US"/>
        </w:rPr>
        <w:t>Hewitt, D.A., Hoenig, J.M., 2005. Comparison of two approaches for estimating natural mortality based on longevity. Fish. Bull. 103, 433-437.</w:t>
      </w:r>
    </w:p>
    <w:p>
      <w:pPr>
        <w:pStyle w:val="Normal"/>
        <w:spacing w:lineRule="auto" w:line="360" w:before="0" w:after="0"/>
        <w:ind w:left="426" w:hanging="426"/>
        <w:jc w:val="both"/>
        <w:rPr>
          <w:rFonts w:ascii="Arial" w:hAnsi="Arial" w:cs="Arial"/>
          <w:lang w:val="en-US"/>
        </w:rPr>
      </w:pPr>
      <w:r>
        <w:rPr>
          <w:rFonts w:cs="Arial" w:ascii="Arial" w:hAnsi="Arial"/>
          <w:lang w:val="en-US"/>
        </w:rPr>
        <w:t xml:space="preserve">Hobday, A.J., Smith, A.D.M., Webb, H., Daley, R., Wayte, S., Bulman, C., Dowdney, J., Williams, A., Sporcic, M., Dambacher, J., Fuller, M., Walker, T., 2007. Ecological Risk Assessment for the Effects of Fishing: Methodology. Report R04/1072 for the Australian Fisheries Management Authority, Canberra. </w:t>
      </w:r>
    </w:p>
    <w:p>
      <w:pPr>
        <w:pStyle w:val="Normal"/>
        <w:spacing w:lineRule="auto" w:line="360" w:before="0" w:after="0"/>
        <w:ind w:left="426" w:hanging="426"/>
        <w:jc w:val="both"/>
        <w:rPr>
          <w:rFonts w:ascii="Arial" w:hAnsi="Arial" w:cs="Arial"/>
          <w:lang w:val="en-US"/>
        </w:rPr>
      </w:pPr>
      <w:r>
        <w:rPr>
          <w:rFonts w:cs="Arial" w:ascii="Arial" w:hAnsi="Arial"/>
          <w:lang w:val="en-US"/>
        </w:rPr>
        <w:t>Hobday, A.J., Smith, A.D.M., Stobutzki, I.C., Bulman, C., Daley, R., Dambacher, J.M., Deng, R.A., Dowdney, J., Fuller, M., Furlani, D., Griffiths, S.P., Johnson, D., Kenyon, R., Knuckey, I.A., Ling, S.D., Pitcher, R., Sainsbury ,K.J., Sporcic, M., Smith, T., Turnbull, C., Walker, T.I., Wayte, S.E., Webb, H., Williams, A., Wise, B.S., Zhou, S., 2011. Ecological risk assessment for the effects of fishing. Fish. Res. 108, 372–384.</w:t>
      </w:r>
    </w:p>
    <w:p>
      <w:pPr>
        <w:pStyle w:val="Normal"/>
        <w:spacing w:lineRule="auto" w:line="360" w:before="0" w:after="0"/>
        <w:ind w:left="426" w:hanging="426"/>
        <w:jc w:val="both"/>
        <w:rPr>
          <w:rFonts w:ascii="Arial" w:hAnsi="Arial" w:eastAsia="Times New Roman" w:cs="Arial"/>
          <w:lang w:val="en-US" w:eastAsia="pt-BR"/>
        </w:rPr>
      </w:pPr>
      <w:r>
        <w:rPr>
          <w:rFonts w:eastAsia="Times New Roman" w:cs="Arial" w:ascii="Arial" w:hAnsi="Arial"/>
          <w:lang w:val="en-US" w:eastAsia="pt-BR"/>
        </w:rPr>
        <w:t>Huang., H., Liu, K. 2010. Bycatch and discards by Taiwanese large-scale tuna longline fleets in the Indian Ocean. Fish. Res. 106, 261-270.</w:t>
      </w:r>
    </w:p>
    <w:p>
      <w:pPr>
        <w:pStyle w:val="Normal"/>
        <w:spacing w:lineRule="auto" w:line="360" w:before="0" w:after="0"/>
        <w:ind w:left="426" w:hanging="426"/>
        <w:jc w:val="both"/>
        <w:rPr/>
      </w:pPr>
      <w:r>
        <w:rPr>
          <w:rFonts w:cs="Arial" w:ascii="Arial" w:hAnsi="Arial"/>
          <w:lang w:val="en-US" w:eastAsia="pt-BR"/>
        </w:rPr>
        <w:t>ICCAT, 2015a. SCRS. Report of the Standing Committee on Research and Statistics (SCRS).</w:t>
      </w:r>
      <w:hyperlink r:id="rId4">
        <w:r>
          <w:rPr>
            <w:rStyle w:val="InternetLink"/>
            <w:rFonts w:cs="Arial" w:ascii="Arial" w:hAnsi="Arial"/>
            <w:color w:val="00000A"/>
            <w:u w:val="none"/>
            <w:lang w:val="en-US" w:eastAsia="pt-BR"/>
          </w:rPr>
          <w:t>https://www.iccat.int/Documents/Meetings/SCRS2015/SCRS_PROV_ENG.pdf</w:t>
        </w:r>
      </w:hyperlink>
      <w:r>
        <w:rPr>
          <w:rFonts w:cs="Arial" w:ascii="Arial" w:hAnsi="Arial"/>
          <w:color w:val="00000A"/>
          <w:lang w:val="en-US" w:eastAsia="pt-BR"/>
        </w:rPr>
        <w:t xml:space="preserve"> </w:t>
      </w:r>
      <w:r>
        <w:rPr>
          <w:rStyle w:val="Strong"/>
          <w:rFonts w:cs="Arial" w:ascii="Arial" w:hAnsi="Arial"/>
          <w:b w:val="false"/>
          <w:color w:val="00000A"/>
          <w:lang w:val="en-GB"/>
        </w:rPr>
        <w:t>(accessed 25.04.16).</w:t>
      </w:r>
    </w:p>
    <w:p>
      <w:pPr>
        <w:pStyle w:val="Normal"/>
        <w:spacing w:lineRule="auto" w:line="360" w:before="0" w:after="0"/>
        <w:ind w:left="426" w:hanging="426"/>
        <w:jc w:val="both"/>
        <w:rPr/>
      </w:pPr>
      <w:r>
        <w:rPr>
          <w:rFonts w:cs="Arial" w:ascii="Arial" w:hAnsi="Arial"/>
          <w:color w:val="00000A"/>
          <w:lang w:val="en-US" w:eastAsia="pt-BR"/>
        </w:rPr>
        <w:t xml:space="preserve">ICCAT, 2015b. 2015 Small Tunas Species Group Intersessional Meeting. </w:t>
      </w:r>
      <w:hyperlink r:id="rId5">
        <w:r>
          <w:rPr>
            <w:rStyle w:val="InternetLink"/>
            <w:rFonts w:cs="Arial" w:ascii="Arial" w:hAnsi="Arial"/>
            <w:color w:val="00000A"/>
            <w:u w:val="none"/>
            <w:lang w:val="en-US" w:eastAsia="pt-BR"/>
          </w:rPr>
          <w:t>https://www.iccat.int/Documents/Meetings/Docs/2015_SMT_DATA_PREP_REP_ENG.pdf</w:t>
        </w:r>
      </w:hyperlink>
      <w:r>
        <w:rPr>
          <w:rFonts w:cs="Arial" w:ascii="Arial" w:hAnsi="Arial"/>
          <w:color w:val="00000A"/>
          <w:lang w:val="en-US" w:eastAsia="pt-BR"/>
        </w:rPr>
        <w:t xml:space="preserve"> </w:t>
      </w:r>
      <w:r>
        <w:rPr>
          <w:rStyle w:val="Strong"/>
          <w:rFonts w:cs="Arial" w:ascii="Arial" w:hAnsi="Arial"/>
          <w:b w:val="false"/>
          <w:color w:val="00000A"/>
          <w:lang w:val="en-GB"/>
        </w:rPr>
        <w:t>(accessed 25.04.16).</w:t>
      </w:r>
    </w:p>
    <w:p>
      <w:pPr>
        <w:pStyle w:val="Normal"/>
        <w:spacing w:lineRule="auto" w:line="360" w:before="0" w:after="0"/>
        <w:ind w:left="426" w:hanging="426"/>
        <w:jc w:val="both"/>
        <w:rPr>
          <w:rFonts w:ascii="Arial" w:hAnsi="Arial" w:cs="Arial"/>
          <w:color w:val="00000A"/>
          <w:lang w:val="en-US" w:eastAsia="pt-BR"/>
        </w:rPr>
      </w:pPr>
      <w:r>
        <w:rPr>
          <w:rFonts w:cs="Arial" w:ascii="Arial" w:hAnsi="Arial"/>
          <w:color w:val="00000A"/>
          <w:lang w:val="en-US" w:eastAsia="pt-BR"/>
        </w:rPr>
        <w:t>ICES, 2012a. Report of the Workshop on the Development of Assessments based on LIFE history traits and exploitation characteristics (WKLIFE). ICES CM 2012/ACOM:36.</w:t>
      </w:r>
    </w:p>
    <w:p>
      <w:pPr>
        <w:pStyle w:val="Normal"/>
        <w:spacing w:lineRule="auto" w:line="360" w:before="0" w:after="0"/>
        <w:ind w:left="426" w:hanging="426"/>
        <w:jc w:val="both"/>
        <w:rPr>
          <w:rFonts w:ascii="Arial" w:hAnsi="Arial" w:cs="Arial"/>
          <w:color w:val="00000A"/>
          <w:lang w:val="en-US" w:eastAsia="pt-BR"/>
        </w:rPr>
      </w:pPr>
      <w:r>
        <w:rPr>
          <w:rFonts w:cs="Arial" w:ascii="Arial" w:hAnsi="Arial"/>
          <w:color w:val="00000A"/>
          <w:lang w:val="en-US" w:eastAsia="pt-BR"/>
        </w:rPr>
        <w:t>ICES, 2012b. ICES implementation of advice for data-limited stocks in 2012 in its2012 advice. ICES CM 2012/ACOM 68.</w:t>
      </w:r>
    </w:p>
    <w:p>
      <w:pPr>
        <w:pStyle w:val="Normal"/>
        <w:spacing w:lineRule="auto" w:line="360" w:before="0" w:after="0"/>
        <w:ind w:left="426" w:hanging="426"/>
        <w:jc w:val="both"/>
        <w:rPr/>
      </w:pPr>
      <w:r>
        <w:rPr>
          <w:rFonts w:cs="Arial" w:ascii="Arial" w:hAnsi="Arial"/>
          <w:color w:val="00000A"/>
          <w:lang w:val="en-US" w:eastAsia="pt-BR"/>
        </w:rPr>
        <w:t>IOTC, 2015. Report of the 18th Session of the IOTC Scientific Committee.</w:t>
      </w:r>
      <w:r>
        <w:rPr>
          <w:color w:val="00000A"/>
          <w:lang w:val="en-GB"/>
        </w:rPr>
        <w:t xml:space="preserve"> </w:t>
      </w:r>
      <w:hyperlink r:id="rId6">
        <w:r>
          <w:rPr>
            <w:rStyle w:val="InternetLink"/>
            <w:rFonts w:cs="Arial" w:ascii="Arial" w:hAnsi="Arial"/>
            <w:color w:val="00000A"/>
            <w:u w:val="none"/>
            <w:lang w:val="en-US" w:eastAsia="pt-BR"/>
          </w:rPr>
          <w:t>http://www.iotc.org/documents/report-18th-session-iotc-scientific-committee-sc18</w:t>
        </w:r>
      </w:hyperlink>
      <w:r>
        <w:rPr>
          <w:rFonts w:cs="Arial" w:ascii="Arial" w:hAnsi="Arial"/>
          <w:color w:val="00000A"/>
          <w:lang w:val="en-US" w:eastAsia="pt-BR"/>
        </w:rPr>
        <w:t xml:space="preserve"> </w:t>
      </w:r>
      <w:r>
        <w:rPr>
          <w:rStyle w:val="Strong"/>
          <w:rFonts w:cs="Arial" w:ascii="Arial" w:hAnsi="Arial"/>
          <w:b w:val="false"/>
          <w:color w:val="00000A"/>
          <w:lang w:val="en-GB"/>
        </w:rPr>
        <w:t>(accessed 25.04.16).</w:t>
      </w:r>
    </w:p>
    <w:p>
      <w:pPr>
        <w:pStyle w:val="Normal"/>
        <w:spacing w:lineRule="auto" w:line="360" w:before="0" w:after="0"/>
        <w:ind w:left="426" w:hanging="426"/>
        <w:jc w:val="both"/>
        <w:rPr/>
      </w:pPr>
      <w:r>
        <w:rPr>
          <w:rFonts w:eastAsia="Times New Roman" w:cs="Arial" w:ascii="Arial" w:hAnsi="Arial"/>
          <w:lang w:val="en-US" w:eastAsia="pt-BR"/>
        </w:rPr>
        <w:t>IUCN, 2014. Guidelines for Using the IUCN Red List Categories and Criteria. Version 1</w:t>
      </w:r>
      <w:r>
        <w:rPr>
          <w:rFonts w:eastAsia="Times New Roman" w:cs="Arial" w:ascii="Arial" w:hAnsi="Arial"/>
          <w:color w:val="00000A"/>
          <w:lang w:val="en-US" w:eastAsia="pt-BR"/>
        </w:rPr>
        <w:t xml:space="preserve">1. </w:t>
      </w:r>
      <w:hyperlink r:id="rId7">
        <w:r>
          <w:rPr>
            <w:rStyle w:val="InternetLink"/>
            <w:rFonts w:eastAsia="Times New Roman" w:cs="Arial" w:ascii="Arial" w:hAnsi="Arial"/>
            <w:color w:val="00000A"/>
            <w:u w:val="none"/>
            <w:lang w:val="en-GB" w:eastAsia="pt-BR"/>
          </w:rPr>
          <w:t>http://www.iucnredlistorg/documents/RedListGuidelines.pdf</w:t>
        </w:r>
      </w:hyperlink>
      <w:r>
        <w:rPr>
          <w:rFonts w:eastAsia="Times New Roman" w:cs="Arial" w:ascii="Arial" w:hAnsi="Arial"/>
          <w:lang w:val="en-GB" w:eastAsia="pt-BR"/>
        </w:rPr>
        <w:t xml:space="preserve"> (accessed 15.01.2016)</w:t>
      </w:r>
    </w:p>
    <w:p>
      <w:pPr>
        <w:pStyle w:val="Normal"/>
        <w:spacing w:lineRule="auto" w:line="360" w:before="0" w:after="0"/>
        <w:ind w:left="426" w:hanging="426"/>
        <w:jc w:val="both"/>
        <w:rPr>
          <w:rFonts w:ascii="Arial" w:hAnsi="Arial" w:eastAsia="Times New Roman" w:cs="Arial"/>
          <w:lang w:val="en-US" w:eastAsia="pt-BR"/>
        </w:rPr>
      </w:pPr>
      <w:r>
        <w:rPr>
          <w:rFonts w:eastAsia="Times New Roman" w:cs="Arial" w:ascii="Arial" w:hAnsi="Arial"/>
          <w:lang w:val="en-GB" w:eastAsia="pt-BR"/>
        </w:rPr>
        <w:t xml:space="preserve">Isaac, V., Santo, R.E., Bentes, B., Mourão, K.R.M., Lucena Frédou, F., 2012. </w:t>
      </w:r>
      <w:r>
        <w:rPr>
          <w:rFonts w:eastAsia="Times New Roman" w:cs="Arial" w:ascii="Arial" w:hAnsi="Arial"/>
          <w:lang w:val="en-US" w:eastAsia="pt-BR"/>
        </w:rPr>
        <w:t>The Scomberomorus brasiliensis gill-net production system in Northern Brazil; an Invisible and Mismanaged Small-scale Fishery, in: Moksness, E.; Dahl, E.; Stottrup, J. (Eds.). Global Challenges in Integrated Coastal Zone Management. John Wiley &amp; Sons, Oxford, pp. 49-60.</w:t>
      </w:r>
    </w:p>
    <w:p>
      <w:pPr>
        <w:pStyle w:val="Normal"/>
        <w:spacing w:lineRule="auto" w:line="360" w:before="0" w:after="0"/>
        <w:ind w:left="426" w:hanging="426"/>
        <w:jc w:val="both"/>
        <w:rPr>
          <w:rFonts w:ascii="Arial" w:hAnsi="Arial" w:eastAsia="Times New Roman" w:cs="Arial"/>
          <w:lang w:val="en-US" w:eastAsia="pt-BR"/>
        </w:rPr>
      </w:pPr>
      <w:r>
        <w:rPr>
          <w:rFonts w:eastAsia="Times New Roman" w:cs="Arial" w:ascii="Arial" w:hAnsi="Arial"/>
          <w:lang w:val="en-US" w:eastAsia="pt-BR"/>
        </w:rPr>
        <w:t>Jensen A.L., 1996. Beverton and Holt life history invariants result from optimal trade-off of reproduction and survival. Can. J. Fish Aquat. Sci.  53,820-822.</w:t>
      </w:r>
    </w:p>
    <w:p>
      <w:pPr>
        <w:pStyle w:val="Normal"/>
        <w:spacing w:lineRule="auto" w:line="360" w:before="0" w:after="0"/>
        <w:ind w:left="426" w:hanging="426"/>
        <w:jc w:val="both"/>
        <w:rPr>
          <w:rFonts w:ascii="Arial" w:hAnsi="Arial" w:eastAsia="Times New Roman" w:cs="Arial"/>
          <w:lang w:val="en-US" w:eastAsia="pt-BR"/>
        </w:rPr>
      </w:pPr>
      <w:r>
        <w:rPr>
          <w:rFonts w:eastAsia="Times New Roman" w:cs="Arial" w:ascii="Arial" w:hAnsi="Arial"/>
          <w:lang w:val="en-GB" w:eastAsia="pt-BR"/>
        </w:rPr>
        <w:t xml:space="preserve">Juan-Jordá, M.J., Mosqueira, I., Freire, J., Dulvy, N.K., 2013. </w:t>
      </w:r>
      <w:r>
        <w:rPr>
          <w:rFonts w:eastAsia="Times New Roman" w:cs="Arial" w:ascii="Arial" w:hAnsi="Arial"/>
          <w:lang w:val="en-US" w:eastAsia="pt-BR"/>
        </w:rPr>
        <w:t>Life in 3-D: life history strategies in tunas, mackerels and bonitos. Rev. Fish Biol. Fish. 23, 135–155.</w:t>
      </w:r>
    </w:p>
    <w:p>
      <w:pPr>
        <w:pStyle w:val="Normal"/>
        <w:spacing w:lineRule="auto" w:line="360" w:before="0" w:after="0"/>
        <w:ind w:left="426" w:hanging="426"/>
        <w:jc w:val="both"/>
        <w:rPr>
          <w:rFonts w:ascii="Arial" w:hAnsi="Arial" w:cs="Arial"/>
          <w:lang w:val="en-US"/>
        </w:rPr>
      </w:pPr>
      <w:r>
        <w:rPr>
          <w:rFonts w:cs="Arial" w:ascii="Arial" w:hAnsi="Arial"/>
          <w:lang w:val="en-US"/>
        </w:rPr>
        <w:t>King. J.R., McFarlane, G.A., 2003. Marine fish life history strategies: applications to fisheries management. Fish. Manag. Ecol. 10, 249–264.</w:t>
      </w:r>
    </w:p>
    <w:p>
      <w:pPr>
        <w:pStyle w:val="Normal"/>
        <w:spacing w:lineRule="auto" w:line="360" w:before="0" w:after="0"/>
        <w:ind w:left="426" w:hanging="426"/>
        <w:jc w:val="both"/>
        <w:rPr>
          <w:rFonts w:ascii="Arial" w:hAnsi="Arial" w:cs="Arial"/>
          <w:highlight w:val="yellow"/>
        </w:rPr>
      </w:pPr>
      <w:r>
        <w:rPr>
          <w:rFonts w:cs="Arial" w:ascii="Arial" w:hAnsi="Arial"/>
          <w:lang w:val="en-US"/>
        </w:rPr>
        <w:t xml:space="preserve">Kwon, Y.J., An, D.H., Moon, D.Y., Hwang, S.J., Lee, J.B., 2009.  An ecological risk assessment for the effect of the Korean tuna longline fishery in the Western and Central Pacific Ocean. </w:t>
      </w:r>
      <w:r>
        <w:rPr>
          <w:rFonts w:cs="Arial" w:ascii="Arial" w:hAnsi="Arial"/>
        </w:rPr>
        <w:t xml:space="preserve">J. Kor. Soc. Fish. Tech. 45, 22-33. </w:t>
      </w:r>
    </w:p>
    <w:p>
      <w:pPr>
        <w:pStyle w:val="Normal"/>
        <w:spacing w:lineRule="auto" w:line="360" w:before="0" w:after="0"/>
        <w:ind w:left="426" w:hanging="426"/>
        <w:jc w:val="both"/>
        <w:rPr>
          <w:rFonts w:ascii="Arial" w:hAnsi="Arial" w:cs="Arial"/>
        </w:rPr>
      </w:pPr>
      <w:r>
        <w:rPr>
          <w:rFonts w:cs="Arial" w:ascii="Arial" w:hAnsi="Arial"/>
        </w:rPr>
        <w:t>Lessa, R., Nóbrega, M., Lucena Frédou, F., Santos, J.S., 2009a. Espécies Pelágicas, Scomberomorus cavala, in: Lessa, R., Nóbrega, M.F., Bezerra Jr, J.L. (Eds.), Dinâmica de Populações e Avaliação dos Estoques dos Recursos Pesqueiros do Nordeste. Martins &amp; Cordeiro LTDA, Fortaleza, pp. 76-89.</w:t>
      </w:r>
    </w:p>
    <w:p>
      <w:pPr>
        <w:pStyle w:val="Normal"/>
        <w:spacing w:lineRule="auto" w:line="360" w:before="0" w:after="0"/>
        <w:ind w:left="426" w:hanging="426"/>
        <w:jc w:val="both"/>
        <w:rPr>
          <w:rFonts w:ascii="Arial" w:hAnsi="Arial" w:cs="Arial"/>
        </w:rPr>
      </w:pPr>
      <w:r>
        <w:rPr>
          <w:rFonts w:cs="Arial" w:ascii="Arial" w:hAnsi="Arial"/>
        </w:rPr>
        <w:t>Lessa, R., Santana, F.M., Nogueira, G.D., 2009b. Espécies Pelágicas, Coryphaena hippurus, in: Lessa, R., Nóbrega, M.F., Bezerra Jr, J.L. (Eds.), Dinâmica de Populações e Avaliação dos Estoques dos Recursos Pesqueiros do Nordeste. Martins &amp; Cordeiro LTDA, Fortaleza, pp 35-48.</w:t>
      </w:r>
    </w:p>
    <w:p>
      <w:pPr>
        <w:pStyle w:val="Normal"/>
        <w:spacing w:lineRule="auto" w:line="360" w:before="0" w:after="0"/>
        <w:ind w:left="426" w:hanging="426"/>
        <w:jc w:val="both"/>
        <w:rPr>
          <w:rFonts w:ascii="Arial" w:hAnsi="Arial" w:cs="Arial"/>
        </w:rPr>
      </w:pPr>
      <w:r>
        <w:rPr>
          <w:rFonts w:cs="Arial" w:ascii="Arial" w:hAnsi="Arial"/>
        </w:rPr>
        <w:t>Lucena Frédou, F., Asano Filho, M., 2006. Recursos pesqueiros da região norte, in: Jablonski, S., Rossi-Wongtschowski, C.L.D.B., Haimovici, M., Lessa, R.P., Martins, A., Ávila, R., Lucena Frédou, F. (Eds.), Programa REVIZEE - Relatório Executivo. Ministério do Meio Ambiente, Brasília, pp. 121-152.</w:t>
      </w:r>
    </w:p>
    <w:p>
      <w:pPr>
        <w:pStyle w:val="TextBody"/>
        <w:spacing w:lineRule="auto" w:line="360" w:before="0" w:after="0"/>
        <w:ind w:left="426" w:hanging="426"/>
        <w:jc w:val="both"/>
        <w:rPr>
          <w:rFonts w:ascii="Arial" w:hAnsi="Arial" w:cs="Arial"/>
          <w:lang w:val="en-GB"/>
        </w:rPr>
      </w:pPr>
      <w:r>
        <w:rPr>
          <w:rFonts w:cs="Arial" w:ascii="Arial" w:hAnsi="Arial"/>
        </w:rPr>
        <w:t xml:space="preserve">Lucena Frédou, F., Frédou, T., Gaertner, D., Kell, L., Potier, M., Bach, P., Travassos, P.,  Hazin, F., Ménard, F., in press. </w:t>
      </w:r>
      <w:r>
        <w:rPr>
          <w:rFonts w:cs="Arial" w:ascii="Arial" w:hAnsi="Arial"/>
          <w:lang w:val="en-GB"/>
        </w:rPr>
        <w:t>Life history traits and fishery patterns of teleosts caught by the tuna longline fishery in the South Atlantic and Indian Oceans. Fish. Res.</w:t>
      </w:r>
    </w:p>
    <w:p>
      <w:pPr>
        <w:pStyle w:val="TextBody"/>
        <w:spacing w:lineRule="auto" w:line="360" w:before="0" w:after="0"/>
        <w:ind w:left="426" w:hanging="426"/>
        <w:jc w:val="both"/>
        <w:rPr>
          <w:rFonts w:ascii="Arial" w:hAnsi="Arial" w:cs="Arial"/>
          <w:lang w:val="en-US"/>
        </w:rPr>
      </w:pPr>
      <w:r>
        <w:rPr>
          <w:rFonts w:cs="Arial" w:ascii="Arial" w:hAnsi="Arial"/>
          <w:lang w:val="en-GB"/>
        </w:rPr>
        <w:t xml:space="preserve">Marín, Y., Brum, F., Barea, L., Chocca, J., 1998. </w:t>
      </w:r>
      <w:r>
        <w:rPr>
          <w:rFonts w:cs="Arial" w:ascii="Arial" w:hAnsi="Arial"/>
          <w:lang w:val="en-US"/>
        </w:rPr>
        <w:t>Incidental catch associated with swordfish longline fisheries in the southwest Atlantic Ocean. Mar. Fresh. Res. 49, 633–639.</w:t>
      </w:r>
    </w:p>
    <w:p>
      <w:pPr>
        <w:pStyle w:val="TextBody"/>
        <w:spacing w:lineRule="auto" w:line="360" w:before="0" w:after="0"/>
        <w:ind w:left="426" w:hanging="426"/>
        <w:jc w:val="both"/>
        <w:rPr/>
      </w:pPr>
      <w:r>
        <w:rPr>
          <w:rFonts w:cs="Arial" w:ascii="Arial" w:hAnsi="Arial"/>
          <w:color w:val="00000A"/>
          <w:lang w:val="en-US"/>
        </w:rPr>
        <w:t xml:space="preserve">Marine Stewardship Council, 2011. Fisheries Assessment Methodology: Productivity Susceptibility Analysis Workbook. </w:t>
      </w:r>
      <w:hyperlink r:id="rId8">
        <w:r>
          <w:rPr>
            <w:rStyle w:val="InternetLink"/>
            <w:rFonts w:cs="Arial" w:ascii="Arial" w:hAnsi="Arial"/>
            <w:color w:val="00000A"/>
            <w:u w:val="none"/>
            <w:lang w:val="en-US"/>
          </w:rPr>
          <w:t>http://www.msc.org/documents/scheme-documents/forms-andtemplates/msc-productivity-susceptibility-analysis-worksheet-for-rbf/view</w:t>
        </w:r>
      </w:hyperlink>
      <w:r>
        <w:rPr>
          <w:rFonts w:cs="Arial" w:ascii="Arial" w:hAnsi="Arial"/>
          <w:color w:val="00000A"/>
          <w:lang w:val="en-US"/>
        </w:rPr>
        <w:t>&gt; (accessed in 15.02.2016)</w:t>
      </w:r>
    </w:p>
    <w:p>
      <w:pPr>
        <w:pStyle w:val="TextBody"/>
        <w:spacing w:lineRule="auto" w:line="360" w:before="0" w:after="0"/>
        <w:ind w:left="426" w:hanging="426"/>
        <w:jc w:val="both"/>
        <w:rPr>
          <w:rFonts w:ascii="Arial" w:hAnsi="Arial" w:eastAsia="Arial" w:cs="Arial"/>
          <w:lang w:eastAsia="zh-CN"/>
        </w:rPr>
      </w:pPr>
      <w:r>
        <w:rPr>
          <w:rFonts w:eastAsia="Arial" w:cs="Arial" w:ascii="Arial" w:hAnsi="Arial"/>
          <w:lang w:val="en-GB" w:eastAsia="zh-CN"/>
        </w:rPr>
        <w:t xml:space="preserve">Micheli, F., De Leo, G., Butner, C., Martone, R.G., Shester, G., 2014. </w:t>
      </w:r>
      <w:r>
        <w:rPr>
          <w:rFonts w:eastAsia="Arial" w:cs="Arial" w:ascii="Arial" w:hAnsi="Arial"/>
          <w:lang w:val="en-US" w:eastAsia="zh-CN"/>
        </w:rPr>
        <w:t xml:space="preserve">A risk-based framework for assessing the cumulative impact of multiple fisheries. </w:t>
      </w:r>
      <w:r>
        <w:rPr>
          <w:rFonts w:eastAsia="Arial" w:cs="Arial" w:ascii="Arial" w:hAnsi="Arial"/>
          <w:lang w:eastAsia="zh-CN"/>
        </w:rPr>
        <w:t>Biol. Conserv. 176, 224–235.</w:t>
      </w:r>
    </w:p>
    <w:p>
      <w:pPr>
        <w:pStyle w:val="TextBody"/>
        <w:spacing w:lineRule="auto" w:line="360" w:before="0" w:after="0"/>
        <w:ind w:left="426" w:hanging="426"/>
        <w:jc w:val="both"/>
        <w:rPr>
          <w:rFonts w:ascii="Arial" w:hAnsi="Arial" w:eastAsia="Arial" w:cs="Arial"/>
          <w:lang w:eastAsia="zh-CN"/>
        </w:rPr>
      </w:pPr>
      <w:r>
        <w:rPr>
          <w:rFonts w:eastAsia="Arial" w:cs="Arial" w:ascii="Arial" w:hAnsi="Arial"/>
          <w:lang w:eastAsia="zh-CN"/>
        </w:rPr>
        <w:t>Mourão, K.R.M., Santos, R.E., Silva, B.B., Almeida, M., Isaac, V., Frédou, T., Lucena Frédou, F., 2014. A pesca da serra Scomberomorus brasiliensis e alternativas para o seu manejo no litoral nordeste do Pará, Brasil, in: Haimovici, M., Andriguetto Filho, J.M., Sunye, P.S. (eds.), A pesca marinha e estuarina no Brasil: estudos de caso multidisciplinares. Editora de Furg, Rio Grande, pp. 171-180.</w:t>
      </w:r>
    </w:p>
    <w:p>
      <w:pPr>
        <w:pStyle w:val="Normal"/>
        <w:suppressAutoHyphens w:val="false"/>
        <w:spacing w:lineRule="auto" w:line="360" w:before="0" w:after="0"/>
        <w:ind w:left="426" w:hanging="426"/>
        <w:jc w:val="both"/>
        <w:rPr>
          <w:rFonts w:ascii="Arial" w:hAnsi="Arial" w:eastAsia="Times New Roman" w:cs="Arial"/>
          <w:lang w:eastAsia="pt-BR"/>
        </w:rPr>
      </w:pPr>
      <w:r>
        <w:rPr>
          <w:rFonts w:eastAsia="Times New Roman" w:cs="Arial" w:ascii="Arial" w:hAnsi="Arial"/>
          <w:lang w:eastAsia="pt-BR"/>
        </w:rPr>
        <w:t xml:space="preserve">Musick, J.A., Harbin, M.M., Berkeley, S.A., Burgess, G.H., Eklund, A.M., Findley, L., Gilmore, R.G.,  Golden, J.T., Ha, D. S., Huntsman, G. R., McGovern, J. C., Parker, S. J.,  Poss, S. G., Sala,   E., Schmidt, T.W., Sedberry, T. W. G. R.,  Weeks, H., Wright, S. G., 2001. </w:t>
      </w:r>
      <w:r>
        <w:rPr>
          <w:rFonts w:eastAsia="Times New Roman" w:cs="Arial" w:ascii="Arial" w:hAnsi="Arial"/>
          <w:lang w:val="en-US" w:eastAsia="pt-BR"/>
        </w:rPr>
        <w:t xml:space="preserve">Marine, Estuarine, and Diadromous Fish Stocks at Risk of Extinction in North America (Exclusive of Pacific Salmonids). </w:t>
      </w:r>
      <w:r>
        <w:rPr>
          <w:rFonts w:eastAsia="Times New Roman" w:cs="Arial" w:ascii="Arial" w:hAnsi="Arial"/>
          <w:lang w:eastAsia="pt-BR"/>
        </w:rPr>
        <w:t>Fisheries 25, 6-30.</w:t>
      </w:r>
    </w:p>
    <w:p>
      <w:pPr>
        <w:pStyle w:val="Normal"/>
        <w:suppressAutoHyphens w:val="false"/>
        <w:spacing w:lineRule="auto" w:line="360" w:before="0" w:after="0"/>
        <w:ind w:left="426" w:hanging="426"/>
        <w:jc w:val="both"/>
        <w:rPr>
          <w:rFonts w:ascii="Arial" w:hAnsi="Arial" w:eastAsia="Times New Roman" w:cs="Arial"/>
          <w:lang w:eastAsia="pt-BR"/>
        </w:rPr>
      </w:pPr>
      <w:r>
        <w:rPr>
          <w:rFonts w:eastAsia="Times New Roman" w:cs="Arial" w:ascii="Arial" w:hAnsi="Arial"/>
          <w:lang w:eastAsia="pt-BR"/>
        </w:rPr>
        <w:t>Nóbrega, M. F., Lessa, R. P., 2009. Espécies Pelágicas, Scomberomorus brasiliensis, in: Lessa, R., Nóbrega, M.F., Bezerra Jr, J.L. (Eds.), Dinâmica de Populações e Avaliação dos Estoques dos Recursos Pesqueiros do Nordeste. Martins &amp; Cordeiro LTDA, Fortaleza, pp. 64-75.</w:t>
      </w:r>
    </w:p>
    <w:p>
      <w:pPr>
        <w:pStyle w:val="Normal"/>
        <w:suppressAutoHyphens w:val="false"/>
        <w:spacing w:lineRule="auto" w:line="360" w:before="0" w:after="0"/>
        <w:ind w:left="426" w:hanging="426"/>
        <w:jc w:val="both"/>
        <w:rPr>
          <w:rFonts w:ascii="Arial" w:hAnsi="Arial" w:eastAsia="Times New Roman" w:cs="Arial"/>
          <w:lang w:val="en-US" w:eastAsia="pt-BR"/>
        </w:rPr>
      </w:pPr>
      <w:r>
        <w:rPr>
          <w:rFonts w:eastAsia="Times New Roman" w:cs="Arial" w:ascii="Arial" w:hAnsi="Arial"/>
          <w:lang w:eastAsia="pt-BR"/>
        </w:rPr>
        <w:t xml:space="preserve">Ormseth, O.A., Spencer, P.D., 2011. </w:t>
      </w:r>
      <w:r>
        <w:rPr>
          <w:rFonts w:eastAsia="Times New Roman" w:cs="Arial" w:ascii="Arial" w:hAnsi="Arial"/>
          <w:lang w:val="en-US" w:eastAsia="pt-BR"/>
        </w:rPr>
        <w:t>An assessment of vulnerability in Alaska groundfish. Fish. Res. 112, 127– 133.</w:t>
      </w:r>
    </w:p>
    <w:p>
      <w:pPr>
        <w:pStyle w:val="Normal"/>
        <w:suppressAutoHyphens w:val="false"/>
        <w:spacing w:lineRule="auto" w:line="360" w:before="0" w:after="0"/>
        <w:ind w:left="426" w:hanging="426"/>
        <w:jc w:val="both"/>
        <w:rPr>
          <w:rFonts w:ascii="Arial" w:hAnsi="Arial" w:eastAsia="Times New Roman" w:cs="Arial"/>
          <w:lang w:val="en-US" w:eastAsia="pt-BR"/>
        </w:rPr>
      </w:pPr>
      <w:r>
        <w:rPr>
          <w:rFonts w:eastAsia="Times New Roman" w:cs="Arial" w:ascii="Arial" w:hAnsi="Arial"/>
          <w:lang w:val="en-GB" w:eastAsia="pt-BR"/>
        </w:rPr>
        <w:t xml:space="preserve">Osio, G.C., Orio, A., Millar, C.P., 2015. </w:t>
      </w:r>
      <w:r>
        <w:rPr>
          <w:rFonts w:eastAsia="Times New Roman" w:cs="Arial" w:ascii="Arial" w:hAnsi="Arial"/>
          <w:lang w:val="en-US" w:eastAsia="pt-BR"/>
        </w:rPr>
        <w:t>Assessing the vulnerability of Mediterranean demersal stocks and predicting exploitation status of un-assessed stocks. Fish. Res. http://dx.doi.org/10.1016/j.fishres.2015.02.005.</w:t>
      </w:r>
    </w:p>
    <w:p>
      <w:pPr>
        <w:pStyle w:val="Normal"/>
        <w:suppressAutoHyphens w:val="false"/>
        <w:spacing w:lineRule="auto" w:line="360" w:before="0" w:after="0"/>
        <w:ind w:left="426" w:hanging="426"/>
        <w:jc w:val="both"/>
        <w:rPr/>
      </w:pPr>
      <w:r>
        <w:rPr>
          <w:rFonts w:eastAsia="Times New Roman" w:cs="Arial" w:ascii="Arial" w:hAnsi="Arial"/>
          <w:lang w:val="en-US" w:eastAsia="pt-BR"/>
        </w:rPr>
        <w:t xml:space="preserve">Pacheco, J. C., Kerstetter, D. K., </w:t>
      </w:r>
      <w:r>
        <w:rPr>
          <w:rFonts w:eastAsia="Times New Roman" w:cs="Arial" w:ascii="Arial" w:hAnsi="Arial"/>
          <w:bCs/>
          <w:color w:val="00000A"/>
          <w:lang w:val="en-US" w:eastAsia="pt-BR"/>
        </w:rPr>
        <w:t>Hazin, F. H. V.,</w:t>
      </w:r>
      <w:r>
        <w:rPr>
          <w:rFonts w:eastAsia="Times New Roman" w:cs="Arial" w:ascii="Arial" w:hAnsi="Arial"/>
          <w:color w:val="00000A"/>
          <w:lang w:val="en-US" w:eastAsia="pt-BR"/>
        </w:rPr>
        <w:t xml:space="preserve"> </w:t>
      </w:r>
      <w:hyperlink r:id="rId9">
        <w:r>
          <w:rPr>
            <w:rStyle w:val="InternetLink"/>
            <w:rFonts w:eastAsia="Times New Roman" w:cs="Arial" w:ascii="Arial" w:hAnsi="Arial"/>
            <w:color w:val="00000A"/>
            <w:u w:val="none"/>
            <w:lang w:val="en-US" w:eastAsia="pt-BR"/>
          </w:rPr>
          <w:t>Hazin, H.</w:t>
        </w:r>
      </w:hyperlink>
      <w:r>
        <w:rPr>
          <w:rFonts w:eastAsia="Times New Roman" w:cs="Arial" w:ascii="Arial" w:hAnsi="Arial"/>
          <w:color w:val="00000A"/>
          <w:lang w:val="en-US" w:eastAsia="pt-BR"/>
        </w:rPr>
        <w:t xml:space="preserve">, Graves, J., </w:t>
      </w:r>
      <w:hyperlink r:id="rId10">
        <w:r>
          <w:rPr>
            <w:rStyle w:val="InternetLink"/>
            <w:rFonts w:eastAsia="Times New Roman" w:cs="Arial" w:ascii="Arial" w:hAnsi="Arial"/>
            <w:color w:val="00000A"/>
            <w:u w:val="none"/>
            <w:lang w:val="en-US" w:eastAsia="pt-BR"/>
          </w:rPr>
          <w:t>Carvalho, F. C.</w:t>
        </w:r>
      </w:hyperlink>
      <w:r>
        <w:rPr>
          <w:rStyle w:val="InternetLink"/>
          <w:rFonts w:eastAsia="Times New Roman" w:cs="Arial" w:ascii="Arial" w:hAnsi="Arial"/>
          <w:color w:val="00000A"/>
          <w:u w:val="none"/>
          <w:lang w:val="en-US" w:eastAsia="pt-BR"/>
        </w:rPr>
        <w:t>,</w:t>
      </w:r>
      <w:r>
        <w:rPr>
          <w:rFonts w:eastAsia="Times New Roman" w:cs="Arial" w:ascii="Arial" w:hAnsi="Arial"/>
          <w:color w:val="00000A"/>
          <w:lang w:val="en-US" w:eastAsia="pt-BR"/>
        </w:rPr>
        <w:t xml:space="preserve"> </w:t>
      </w:r>
      <w:hyperlink r:id="rId11">
        <w:r>
          <w:rPr>
            <w:rStyle w:val="InternetLink"/>
            <w:rFonts w:eastAsia="Times New Roman" w:cs="Arial" w:ascii="Arial" w:hAnsi="Arial"/>
            <w:color w:val="00000A"/>
            <w:u w:val="none"/>
            <w:lang w:val="en-US" w:eastAsia="pt-BR"/>
          </w:rPr>
          <w:t>Travassos, P. E., 2011</w:t>
        </w:r>
      </w:hyperlink>
      <w:r>
        <w:rPr>
          <w:rFonts w:eastAsia="Times New Roman" w:cs="Arial" w:ascii="Arial" w:hAnsi="Arial"/>
          <w:color w:val="00000A"/>
          <w:lang w:val="en-US" w:eastAsia="pt-BR"/>
        </w:rPr>
        <w:t xml:space="preserve">. A comparison of circle hook and J hook performance in a western equatorial Atlantic Ocean pelagic longline fishery. </w:t>
      </w:r>
      <w:r>
        <w:rPr>
          <w:rFonts w:eastAsia="Times New Roman" w:cs="Arial" w:ascii="Arial" w:hAnsi="Arial"/>
          <w:lang w:val="en-US" w:eastAsia="pt-BR"/>
        </w:rPr>
        <w:t>Fish. Res. 3038, 1-7.</w:t>
      </w:r>
    </w:p>
    <w:p>
      <w:pPr>
        <w:pStyle w:val="Normal"/>
        <w:suppressAutoHyphens w:val="false"/>
        <w:spacing w:lineRule="auto" w:line="360" w:before="0" w:after="0"/>
        <w:ind w:left="426" w:hanging="426"/>
        <w:jc w:val="both"/>
        <w:rPr>
          <w:rFonts w:ascii="Arial" w:hAnsi="Arial" w:eastAsia="Times New Roman" w:cs="Arial"/>
          <w:lang w:val="en-US" w:eastAsia="pt-BR"/>
        </w:rPr>
      </w:pPr>
      <w:r>
        <w:rPr>
          <w:rFonts w:eastAsia="Times New Roman" w:cs="Arial" w:ascii="Arial" w:hAnsi="Arial"/>
          <w:lang w:val="en-US" w:eastAsia="pt-BR"/>
        </w:rPr>
        <w:t>Patrick, W.S., Spencer, P., Link, J., Cope, J., Field, J., Kobayashi, D., Lawson, P., Gedamke, T., Cortés, E., Ormseth, O., Bigelow, K., Overholtz, W., 2010. Using productivity and susceptibility indices to assess the vulnerability of United States fish stocks to overfishing. Fish. Bull. 108, 305–322.</w:t>
      </w:r>
    </w:p>
    <w:p>
      <w:pPr>
        <w:pStyle w:val="Normal"/>
        <w:spacing w:lineRule="auto" w:line="360" w:before="0" w:after="0"/>
        <w:ind w:left="426" w:hanging="426"/>
        <w:jc w:val="both"/>
        <w:rPr>
          <w:rFonts w:ascii="Arial" w:hAnsi="Arial" w:cs="Arial"/>
          <w:color w:val="00000A"/>
          <w:lang w:val="en-US"/>
        </w:rPr>
      </w:pPr>
      <w:r>
        <w:rPr>
          <w:rFonts w:cs="Arial" w:ascii="Arial" w:hAnsi="Arial"/>
          <w:color w:val="00000A"/>
          <w:lang w:val="en-US"/>
        </w:rPr>
        <w:t>Pauly, D., 1984. Fish population dynamics in tropical waters: a manual for use with programmable calculators. ICLARM. Studies and Reviews 8.</w:t>
      </w:r>
    </w:p>
    <w:p>
      <w:pPr>
        <w:pStyle w:val="Normal"/>
        <w:spacing w:lineRule="auto" w:line="360" w:before="0" w:after="0"/>
        <w:ind w:left="426" w:hanging="426"/>
        <w:jc w:val="both"/>
        <w:rPr/>
      </w:pPr>
      <w:r>
        <w:rPr>
          <w:rFonts w:cs="Arial" w:ascii="Arial" w:hAnsi="Arial"/>
          <w:color w:val="00000A"/>
          <w:lang w:val="en-US"/>
        </w:rPr>
        <w:t xml:space="preserve">Phillips, S.R.M., Scott, F., Ellis, J.R., 2015. Having confidence in productivity susceptibility analyses: A method for underpinning scientific advice on skate stocks? Fish. Res. </w:t>
      </w:r>
      <w:hyperlink r:id="rId12">
        <w:r>
          <w:rPr>
            <w:rStyle w:val="InternetLink"/>
            <w:rFonts w:cs="Arial" w:ascii="Arial" w:hAnsi="Arial"/>
            <w:color w:val="00000A"/>
            <w:u w:val="none"/>
            <w:lang w:val="en-US"/>
          </w:rPr>
          <w:t>http://dx.doi.org/10.1016/j.fishres.2015.01.005</w:t>
        </w:r>
      </w:hyperlink>
      <w:r>
        <w:rPr>
          <w:rFonts w:cs="Arial" w:ascii="Arial" w:hAnsi="Arial"/>
          <w:color w:val="00000A"/>
          <w:u w:val="none"/>
          <w:lang w:val="en-US"/>
        </w:rPr>
        <w:t>.</w:t>
      </w:r>
    </w:p>
    <w:p>
      <w:pPr>
        <w:pStyle w:val="Normal"/>
        <w:spacing w:lineRule="auto" w:line="360" w:before="0" w:after="0"/>
        <w:ind w:left="426" w:hanging="426"/>
        <w:jc w:val="both"/>
        <w:rPr>
          <w:rFonts w:ascii="Arial" w:hAnsi="Arial" w:cs="Arial"/>
          <w:color w:val="00000A"/>
          <w:lang w:val="en-US"/>
        </w:rPr>
      </w:pPr>
      <w:r>
        <w:rPr>
          <w:rFonts w:cs="Arial" w:ascii="Arial" w:hAnsi="Arial"/>
          <w:color w:val="00000A"/>
          <w:lang w:val="en-US"/>
        </w:rPr>
        <w:t>Poisson, F., Gaertner, J.C., Taquet, M., Durbec,J.P., Bigelow, K., 2010. Effects of lunar cycle and fishing operations on longline-caught pelagic fish: fishing performance, capture time, and survival of fish. Fish. Bull. 108, 268–281.</w:t>
      </w:r>
    </w:p>
    <w:p>
      <w:pPr>
        <w:pStyle w:val="Normal"/>
        <w:spacing w:lineRule="auto" w:line="360" w:before="0" w:after="0"/>
        <w:ind w:left="426" w:hanging="426"/>
        <w:jc w:val="both"/>
        <w:rPr>
          <w:rFonts w:ascii="Arial" w:hAnsi="Arial" w:cs="Arial"/>
          <w:lang w:val="en-US"/>
        </w:rPr>
      </w:pPr>
      <w:r>
        <w:rPr>
          <w:rFonts w:cs="Arial" w:ascii="Arial" w:hAnsi="Arial"/>
          <w:lang w:val="en-US"/>
        </w:rPr>
        <w:t>R Development Core Team, 2014. R: A Language and Environment for Statistical Computing.</w:t>
      </w:r>
    </w:p>
    <w:p>
      <w:pPr>
        <w:pStyle w:val="Normal"/>
        <w:suppressAutoHyphens w:val="false"/>
        <w:spacing w:lineRule="auto" w:line="360" w:before="0" w:after="0"/>
        <w:ind w:left="426" w:hanging="426"/>
        <w:jc w:val="both"/>
        <w:rPr>
          <w:rFonts w:ascii="Arial" w:hAnsi="Arial" w:cs="Arial"/>
          <w:lang w:val="en-US"/>
        </w:rPr>
      </w:pPr>
      <w:r>
        <w:rPr>
          <w:rFonts w:cs="Arial" w:ascii="Arial" w:hAnsi="Arial"/>
          <w:lang w:val="en-US"/>
        </w:rPr>
        <w:t>Reynolds J.D., Jennings, S., Dulvy N.K., 2001. Life histories of fishes and population responses to exploitation, in: Reynolds, J.D.,  Mace, G.M.,  Redford, K.H., Robinson, J.G. (Eds.), Conservation of exploited species. Cambridge University Press, Cambridge, pp. 147-168</w:t>
      </w:r>
    </w:p>
    <w:p>
      <w:pPr>
        <w:pStyle w:val="Normal"/>
        <w:suppressAutoHyphens w:val="false"/>
        <w:spacing w:lineRule="auto" w:line="360" w:before="0" w:after="0"/>
        <w:ind w:left="426" w:hanging="426"/>
        <w:jc w:val="both"/>
        <w:rPr>
          <w:rFonts w:ascii="Arial" w:hAnsi="Arial" w:cs="Arial"/>
          <w:lang w:val="en-US"/>
        </w:rPr>
      </w:pPr>
      <w:r>
        <w:rPr>
          <w:rFonts w:cs="Arial" w:ascii="Arial" w:hAnsi="Arial"/>
          <w:lang w:val="en-US"/>
        </w:rPr>
        <w:t>Rice, J., 1994. Mathematical Statistics and Data Analysis, second ed. Duxbury, California.</w:t>
      </w:r>
    </w:p>
    <w:p>
      <w:pPr>
        <w:pStyle w:val="Normal"/>
        <w:suppressAutoHyphens w:val="false"/>
        <w:spacing w:lineRule="auto" w:line="360" w:before="0" w:after="0"/>
        <w:ind w:left="426" w:hanging="426"/>
        <w:jc w:val="both"/>
        <w:rPr>
          <w:rFonts w:ascii="Arial" w:hAnsi="Arial" w:cs="Arial"/>
          <w:highlight w:val="yellow"/>
          <w:lang w:val="en-US"/>
        </w:rPr>
      </w:pPr>
      <w:r>
        <w:rPr>
          <w:rFonts w:cs="Arial" w:ascii="Arial" w:hAnsi="Arial"/>
          <w:lang w:val="en-US"/>
        </w:rPr>
        <w:t>Roff,  D., 1984. The evolution of life history parameters in teleosts. Can. J. Fish Aquat. Sci.  41, 989-1000.</w:t>
      </w:r>
    </w:p>
    <w:p>
      <w:pPr>
        <w:pStyle w:val="Normal"/>
        <w:suppressAutoHyphens w:val="false"/>
        <w:spacing w:lineRule="auto" w:line="360" w:before="0" w:after="0"/>
        <w:ind w:left="426" w:hanging="426"/>
        <w:jc w:val="both"/>
        <w:rPr>
          <w:rFonts w:ascii="Arial" w:hAnsi="Arial" w:cs="Arial"/>
          <w:lang w:val="en-US"/>
        </w:rPr>
      </w:pPr>
      <w:r>
        <w:rPr>
          <w:rFonts w:cs="Arial" w:ascii="Arial" w:hAnsi="Arial"/>
          <w:lang w:val="en-US"/>
        </w:rPr>
        <w:t>Rosenberg, A., Ag new, D., Babcock, E., Cooper, A., Mogensen C., O’Boyle R., Powers J., Stefansson G., Swasey, J., 2007. Setting annual catch limits for U.S. fisheries: An expert working group report. MRAG Americas, Washington.</w:t>
      </w:r>
    </w:p>
    <w:p>
      <w:pPr>
        <w:pStyle w:val="Normal"/>
        <w:spacing w:lineRule="auto" w:line="360" w:before="0" w:after="0"/>
        <w:ind w:left="426" w:hanging="426"/>
        <w:jc w:val="both"/>
        <w:rPr>
          <w:rFonts w:ascii="Arial" w:hAnsi="Arial" w:eastAsia="Times New Roman" w:cs="Arial"/>
          <w:lang w:val="en-US" w:eastAsia="pt-BR"/>
        </w:rPr>
      </w:pPr>
      <w:r>
        <w:rPr>
          <w:rFonts w:eastAsia="Times New Roman" w:cs="Arial" w:ascii="Arial" w:hAnsi="Arial"/>
          <w:lang w:val="en-US" w:eastAsia="pt-BR"/>
        </w:rPr>
        <w:t>Smith A.D.M., Fulton E.J., Hobday A.J., Smith D.C., Shoulder P., 2007. Scientific tools to support the practical implementation of ecosystem-based fisheries management. ICES J. Mar. Sci. 64, 633–639.</w:t>
      </w:r>
    </w:p>
    <w:p>
      <w:pPr>
        <w:pStyle w:val="Normal"/>
        <w:spacing w:lineRule="auto" w:line="360" w:before="0" w:after="0"/>
        <w:ind w:left="426" w:hanging="426"/>
        <w:jc w:val="both"/>
        <w:rPr>
          <w:rFonts w:ascii="Arial" w:hAnsi="Arial" w:eastAsia="Times New Roman" w:cs="Arial"/>
          <w:highlight w:val="yellow"/>
          <w:lang w:val="en-US" w:eastAsia="pt-BR"/>
        </w:rPr>
      </w:pPr>
      <w:r>
        <w:rPr>
          <w:rFonts w:eastAsia="Times New Roman" w:cs="Arial" w:ascii="Arial" w:hAnsi="Arial"/>
          <w:lang w:val="en-US" w:eastAsia="pt-BR"/>
        </w:rPr>
        <w:t>Stobutzki, I., Miller, M., Brewer, D., 2001. Sustainability of fishery bycatch: a process for assessing highly diverse and numerous by catch. Environ. Conserv..28, 167–181.</w:t>
      </w:r>
    </w:p>
    <w:p>
      <w:pPr>
        <w:pStyle w:val="Normal"/>
        <w:spacing w:lineRule="auto" w:line="360" w:before="0" w:after="0"/>
        <w:ind w:left="426" w:hanging="426"/>
        <w:jc w:val="both"/>
        <w:rPr>
          <w:rFonts w:ascii="Arial" w:hAnsi="Arial" w:eastAsia="Times New Roman" w:cs="Arial"/>
          <w:lang w:val="en-US" w:eastAsia="pt-BR"/>
        </w:rPr>
      </w:pPr>
      <w:r>
        <w:rPr>
          <w:rFonts w:eastAsia="Times New Roman" w:cs="Arial" w:ascii="Arial" w:hAnsi="Arial"/>
          <w:lang w:val="en-US" w:eastAsia="pt-BR"/>
        </w:rPr>
        <w:t>Stobutzki, I. C., Miller, M. J., Heales, D. S., Brewer, D. T., 2002. Sustainability of elasmobranchs caught as bycatch in a tropical prawn (shrimp) trawl fishery. Fish. Bull. 100,800-821.</w:t>
      </w:r>
    </w:p>
    <w:p>
      <w:pPr>
        <w:pStyle w:val="Normal"/>
        <w:spacing w:lineRule="auto" w:line="360" w:before="0" w:after="0"/>
        <w:ind w:left="426" w:hanging="426"/>
        <w:jc w:val="both"/>
        <w:rPr>
          <w:rFonts w:ascii="Arial" w:hAnsi="Arial" w:eastAsia="Times New Roman" w:cs="Arial"/>
          <w:lang w:val="en-US" w:eastAsia="pt-BR"/>
        </w:rPr>
      </w:pPr>
      <w:r>
        <w:rPr>
          <w:rFonts w:eastAsia="Times New Roman" w:cs="Arial" w:ascii="Arial" w:hAnsi="Arial"/>
          <w:lang w:val="en-US" w:eastAsia="pt-BR"/>
        </w:rPr>
        <w:t xml:space="preserve">Tuck, G.N., Phillips, R.A., Small, C., Thomson, R.B., Klaer, N., Taylor, F., Wanless, R. M., Arrizabalaga, H., 2011. An assessment of seabird-fishery interactions in the Atlantic Ocean. ICES J. Mar Sci. 68,1628–1637. </w:t>
      </w:r>
    </w:p>
    <w:p>
      <w:pPr>
        <w:pStyle w:val="Normal"/>
        <w:spacing w:lineRule="auto" w:line="360" w:before="0" w:after="0"/>
        <w:ind w:left="426" w:hanging="426"/>
        <w:jc w:val="both"/>
        <w:rPr/>
      </w:pPr>
      <w:r>
        <w:rPr>
          <w:rFonts w:eastAsia="Times New Roman" w:cs="Arial" w:ascii="Arial" w:hAnsi="Arial"/>
          <w:lang w:val="en-US" w:eastAsia="pt-BR"/>
        </w:rPr>
        <w:t>Ward, P., Curran, D., 2004. Scientific Monitoring of Longline Fishing off Western Australia. Australian Fishery Management Authority. (</w:t>
      </w:r>
      <w:hyperlink r:id="rId13">
        <w:r>
          <w:rPr>
            <w:rStyle w:val="InternetLink"/>
            <w:rFonts w:eastAsia="Times New Roman" w:cs="Arial" w:ascii="Arial" w:hAnsi="Arial"/>
            <w:lang w:val="en-US" w:eastAsia="pt-BR"/>
          </w:rPr>
          <w:t>http://www.afma.gov.au/wp-content/uploads/2010/06/scientific_monitoring_longline_wa.pdf</w:t>
        </w:r>
      </w:hyperlink>
      <w:r>
        <w:rPr>
          <w:rFonts w:eastAsia="Times New Roman" w:cs="Arial" w:ascii="Arial" w:hAnsi="Arial"/>
          <w:lang w:val="en-US" w:eastAsia="pt-BR"/>
        </w:rPr>
        <w:t>) (accessed 13.02.16)</w:t>
      </w:r>
    </w:p>
    <w:p>
      <w:pPr>
        <w:pStyle w:val="Normal"/>
        <w:spacing w:lineRule="auto" w:line="360" w:before="0" w:after="0"/>
        <w:ind w:left="426" w:hanging="426"/>
        <w:jc w:val="both"/>
        <w:rPr>
          <w:rFonts w:ascii="Arial" w:hAnsi="Arial" w:cs="Arial"/>
          <w:lang w:val="en-US"/>
        </w:rPr>
      </w:pPr>
      <w:r>
        <w:rPr>
          <w:rFonts w:cs="Arial" w:ascii="Arial" w:hAnsi="Arial"/>
          <w:lang w:val="en-US"/>
        </w:rPr>
        <w:t>Waugh, S., Filippi, D.P., Kirby, D.S., Abraham, E., Walker, K., 2012. Ecological Risk Assessment for seabird interactions in the Western and Central Pacific longline fisheries. Mar. Pol. 36, 933–946.</w:t>
      </w:r>
    </w:p>
    <w:p>
      <w:pPr>
        <w:pStyle w:val="Normal"/>
        <w:spacing w:lineRule="auto" w:line="360" w:before="0" w:after="0"/>
        <w:ind w:left="426" w:hanging="426"/>
        <w:jc w:val="both"/>
        <w:rPr>
          <w:rFonts w:ascii="Arial" w:hAnsi="Arial" w:cs="Arial"/>
          <w:lang w:val="en-US"/>
        </w:rPr>
      </w:pPr>
      <w:r>
        <w:rPr>
          <w:rFonts w:cs="Arial" w:ascii="Arial" w:hAnsi="Arial"/>
          <w:lang w:val="en-US"/>
        </w:rPr>
        <w:t>Wetherall, J.A., Polovina, J.J., Ralston, S., 1987. Estimating growth and mortality in steady-state fish stocks from length-frequency data, in: Pauly, D., Morgan, G.R. (Eds.), Length-based methods in fisheries research. ICLARM Conference Proceedings 13, International Center for Living Aquatic Resources Management, Manila, Philippines, and Kuwait Institute for Scientific Research, Safat, Kuwait, pp. 53-74.</w:t>
      </w:r>
    </w:p>
    <w:p>
      <w:pPr>
        <w:sectPr>
          <w:type w:val="nextPage"/>
          <w:pgSz w:w="11906" w:h="16838"/>
          <w:pgMar w:left="1701" w:right="1701" w:header="0" w:top="1417" w:footer="0" w:bottom="1417" w:gutter="0"/>
          <w:pgNumType w:fmt="decimal"/>
          <w:formProt w:val="false"/>
          <w:textDirection w:val="lrTb"/>
          <w:docGrid w:type="default" w:linePitch="360" w:charSpace="4294965247"/>
        </w:sectPr>
        <w:pStyle w:val="Normal"/>
        <w:spacing w:lineRule="auto" w:line="360" w:before="0" w:after="0"/>
        <w:ind w:left="426" w:hanging="426"/>
        <w:jc w:val="both"/>
        <w:rPr>
          <w:rFonts w:ascii="Arial" w:hAnsi="Arial" w:cs="Arial"/>
          <w:lang w:val="en-GB"/>
        </w:rPr>
      </w:pPr>
      <w:r>
        <w:rPr>
          <w:rFonts w:cs="Arial" w:ascii="Arial" w:hAnsi="Arial"/>
          <w:lang w:val="en-GB"/>
        </w:rPr>
        <w:t>Zhou, S., Griffiths, S.P., 2008. Sustainability Assessment for Fishing Effects (SAFE): a new quantitative ecological risk assessment method and its application to elasmobranch bycatch in an Australian trawl fishery. Fish. Res. 91, 56–68.</w:t>
      </w:r>
    </w:p>
    <w:p>
      <w:pPr>
        <w:pStyle w:val="Normal"/>
        <w:suppressAutoHyphens w:val="false"/>
        <w:spacing w:lineRule="auto" w:line="360" w:before="0" w:after="0"/>
        <w:rPr>
          <w:rFonts w:ascii="Arial" w:hAnsi="Arial" w:cs="Arial"/>
          <w:b/>
          <w:b/>
          <w:lang w:val="en-US"/>
        </w:rPr>
      </w:pPr>
      <w:r>
        <w:rPr>
          <w:rFonts w:cs="Arial" w:ascii="Arial" w:hAnsi="Arial"/>
          <w:b/>
          <w:lang w:val="en-US"/>
        </w:rPr>
        <w:t>Legend of figures</w:t>
      </w:r>
    </w:p>
    <w:p>
      <w:pPr>
        <w:pStyle w:val="Normal"/>
        <w:suppressAutoHyphens w:val="false"/>
        <w:spacing w:lineRule="auto" w:line="360" w:before="0" w:after="0"/>
        <w:rPr>
          <w:rFonts w:ascii="Arial" w:hAnsi="Arial" w:cs="Arial"/>
          <w:b/>
          <w:b/>
          <w:lang w:val="en-US"/>
        </w:rPr>
      </w:pPr>
      <w:r>
        <w:rPr>
          <w:rFonts w:cs="Arial" w:ascii="Arial" w:hAnsi="Arial"/>
          <w:b/>
          <w:lang w:val="en-US"/>
        </w:rPr>
      </w:r>
    </w:p>
    <w:p>
      <w:pPr>
        <w:pStyle w:val="Normal"/>
        <w:suppressAutoHyphens w:val="false"/>
        <w:spacing w:lineRule="auto" w:line="360" w:before="0" w:after="0"/>
        <w:jc w:val="both"/>
        <w:rPr>
          <w:rFonts w:ascii="Arial" w:hAnsi="Arial" w:cs="Arial"/>
          <w:lang w:val="en-US"/>
        </w:rPr>
      </w:pPr>
      <w:r>
        <w:rPr>
          <w:rFonts w:cs="Arial" w:ascii="Arial" w:hAnsi="Arial"/>
          <w:lang w:val="en-US"/>
        </w:rPr>
        <w:t>Fig. 1 - Overall distribution of productivity and susceptibility x-y plot for the teleosts caught by tuna longline fisheries in South Atlantic and Indian Oceans. Codes are in Table 4.</w:t>
      </w:r>
    </w:p>
    <w:p>
      <w:pPr>
        <w:pStyle w:val="Normal"/>
        <w:suppressAutoHyphens w:val="false"/>
        <w:spacing w:lineRule="auto" w:line="360" w:before="0" w:after="0"/>
        <w:jc w:val="both"/>
        <w:rPr>
          <w:rFonts w:ascii="Arial" w:hAnsi="Arial" w:cs="Arial"/>
          <w:lang w:val="en-US"/>
        </w:rPr>
      </w:pPr>
      <w:r>
        <w:rPr>
          <w:rFonts w:cs="Arial" w:ascii="Arial" w:hAnsi="Arial"/>
          <w:lang w:val="en-US"/>
        </w:rPr>
        <w:t>Fig. 2 - Overall distribution of productivity and susceptibility x-y plot by family of  teleosts caught by tuna longline fisheries in South Atlantic and Indian Oceans. Codes are in Table 4.</w:t>
      </w:r>
      <w:r>
        <w:rPr>
          <w:rFonts w:cs="Arial" w:ascii="Arial" w:hAnsi="Arial"/>
          <w:lang w:val="en-US"/>
        </w:rPr>
        <w:drawing>
          <wp:inline distT="0" distB="0" distL="0" distR="0">
            <wp:extent cx="17145" cy="17145"/>
            <wp:effectExtent l="0" t="0" r="0" b="0"/>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14"/>
                    <a:stretch>
                      <a:fillRect/>
                    </a:stretch>
                  </pic:blipFill>
                  <pic:spPr bwMode="auto">
                    <a:xfrm>
                      <a:off x="0" y="0"/>
                      <a:ext cx="17145" cy="17145"/>
                    </a:xfrm>
                    <a:prstGeom prst="rect">
                      <a:avLst/>
                    </a:prstGeom>
                  </pic:spPr>
                </pic:pic>
              </a:graphicData>
            </a:graphic>
          </wp:inline>
        </w:drawing>
      </w:r>
      <w:r>
        <w:rPr>
          <w:rFonts w:cs="Arial" w:ascii="Arial" w:hAnsi="Arial"/>
          <w:lang w:val="en-US"/>
        </w:rPr>
        <w:t xml:space="preserve"> </w:t>
      </w:r>
      <w:r>
        <w:rPr>
          <w:rFonts w:cs="Arial" w:ascii="Arial" w:hAnsi="Arial"/>
          <w:lang w:val="en-US"/>
        </w:rPr>
        <w:drawing>
          <wp:inline distT="0" distB="0" distL="0" distR="0">
            <wp:extent cx="17145" cy="17145"/>
            <wp:effectExtent l="0" t="0" r="0" b="0"/>
            <wp:docPr id="2"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
                    <pic:cNvPicPr>
                      <a:picLocks noChangeAspect="1" noChangeArrowheads="1"/>
                    </pic:cNvPicPr>
                  </pic:nvPicPr>
                  <pic:blipFill>
                    <a:blip r:embed="rId15"/>
                    <a:stretch>
                      <a:fillRect/>
                    </a:stretch>
                  </pic:blipFill>
                  <pic:spPr bwMode="auto">
                    <a:xfrm>
                      <a:off x="0" y="0"/>
                      <a:ext cx="17145" cy="17145"/>
                    </a:xfrm>
                    <a:prstGeom prst="rect">
                      <a:avLst/>
                    </a:prstGeom>
                  </pic:spPr>
                </pic:pic>
              </a:graphicData>
            </a:graphic>
          </wp:inline>
        </w:drawing>
      </w:r>
    </w:p>
    <w:p>
      <w:pPr>
        <w:pStyle w:val="Normal"/>
        <w:suppressAutoHyphens w:val="false"/>
        <w:spacing w:lineRule="auto" w:line="360" w:before="0" w:after="0"/>
        <w:jc w:val="both"/>
        <w:rPr>
          <w:rFonts w:ascii="Arial" w:hAnsi="Arial" w:cs="Arial"/>
          <w:lang w:val="en-US"/>
        </w:rPr>
      </w:pPr>
      <w:r>
        <w:rPr>
          <w:rFonts w:cs="Arial" w:ascii="Arial" w:hAnsi="Arial"/>
          <w:lang w:val="en-US"/>
        </w:rPr>
        <w:t>Fig. 3 - Overall distribution of productivity and susceptibility x-y plot by fate of the catch for the teleosts caught by tuna longline fisheries in South Atlantic and Indian Oceans. Codes are in Table 4.</w:t>
      </w:r>
    </w:p>
    <w:p>
      <w:pPr>
        <w:pStyle w:val="Normal"/>
        <w:suppressAutoHyphens w:val="false"/>
        <w:spacing w:lineRule="auto" w:line="360" w:before="0" w:after="0"/>
        <w:jc w:val="both"/>
        <w:rPr>
          <w:rFonts w:ascii="Arial" w:hAnsi="Arial" w:cs="Arial"/>
          <w:lang w:val="en-US"/>
        </w:rPr>
      </w:pPr>
      <w:r>
        <w:rPr>
          <w:rFonts w:cs="Arial" w:ascii="Arial" w:hAnsi="Arial"/>
          <w:lang w:val="en-US"/>
        </w:rPr>
        <w:t>Fig. 4 – Overall distribution of productivity and susceptibility x-y plot by data quality index of the  teleosts caught by tuna longline fisheries in South Atlantic and Indian Oceans. Codes are in Table 4.</w:t>
      </w:r>
    </w:p>
    <w:p>
      <w:pPr>
        <w:pStyle w:val="Normal"/>
        <w:suppressAutoHyphens w:val="false"/>
        <w:spacing w:lineRule="auto" w:line="360" w:before="0" w:after="0"/>
        <w:jc w:val="both"/>
        <w:rPr>
          <w:rFonts w:ascii="Arial" w:hAnsi="Arial" w:cs="Arial"/>
          <w:lang w:val="en-US"/>
        </w:rPr>
      </w:pPr>
      <w:r>
        <w:rPr>
          <w:rFonts w:cs="Arial" w:ascii="Arial" w:hAnsi="Arial"/>
          <w:lang w:val="en-US"/>
        </w:rPr>
        <w:t>Fig. 5 - Overall distribution of vulnerability scores with error bars corresponding to the scores when the lower and upper confidence limits of r is used for the calculation of Productivity score. Lines corresponds to the limits of Low to Moderate and Moderate to High Risks. Codes are in Table 4.</w:t>
      </w:r>
    </w:p>
    <w:p>
      <w:pPr>
        <w:pStyle w:val="Normal"/>
        <w:suppressAutoHyphens w:val="false"/>
        <w:spacing w:lineRule="auto" w:line="360" w:before="0" w:after="0"/>
        <w:jc w:val="both"/>
        <w:rPr>
          <w:rFonts w:ascii="Arial" w:hAnsi="Arial" w:cs="Arial"/>
          <w:lang w:val="en-US"/>
        </w:rPr>
      </w:pPr>
      <w:r>
        <w:rPr>
          <w:rFonts w:cs="Arial" w:ascii="Arial" w:hAnsi="Arial"/>
          <w:lang w:val="en-US"/>
        </w:rPr>
        <w:t>Fig. 6 – Status of the stock (upper panel) and IUCN Red List categories (lower panel) by risk categories. Critically Endangered (CR), Endangered (EN), Vulnerable (VU), Near Threatened (NT), Least Concern (LC) and Data Deficient (DD)</w:t>
      </w:r>
    </w:p>
    <w:p>
      <w:pPr>
        <w:pStyle w:val="Normal"/>
        <w:rPr>
          <w:lang w:val="en-US"/>
        </w:rPr>
      </w:pPr>
      <w:r>
        <w:rPr>
          <w:lang w:val="en-US"/>
        </w:rPr>
      </w:r>
    </w:p>
    <w:p>
      <w:pPr>
        <w:pStyle w:val="Normal"/>
        <w:suppressAutoHyphens w:val="false"/>
        <w:spacing w:lineRule="auto" w:line="360" w:before="0" w:after="0"/>
        <w:rPr>
          <w:rFonts w:ascii="Arial" w:hAnsi="Arial" w:cs="Arial"/>
          <w:lang w:val="en-US"/>
        </w:rPr>
      </w:pPr>
      <w:r>
        <w:rPr>
          <w:rFonts w:cs="Arial" w:ascii="Arial" w:hAnsi="Arial"/>
          <w:lang w:val="en-US"/>
        </w:rPr>
      </w:r>
    </w:p>
    <w:p>
      <w:pPr>
        <w:pStyle w:val="Normal"/>
        <w:suppressAutoHyphens w:val="false"/>
        <w:spacing w:lineRule="auto" w:line="360" w:before="0" w:after="0"/>
        <w:rPr>
          <w:rFonts w:ascii="Arial" w:hAnsi="Arial" w:cs="Arial"/>
          <w:lang w:val="en-US"/>
        </w:rPr>
      </w:pPr>
      <w:r>
        <w:rPr>
          <w:rFonts w:cs="Arial" w:ascii="Arial" w:hAnsi="Arial"/>
          <w:lang w:val="en-US"/>
        </w:rPr>
      </w:r>
    </w:p>
    <w:p>
      <w:pPr>
        <w:pStyle w:val="Normal"/>
        <w:suppressAutoHyphens w:val="false"/>
        <w:spacing w:lineRule="auto" w:line="360" w:before="0" w:after="0"/>
        <w:rPr>
          <w:rFonts w:ascii="Arial" w:hAnsi="Arial" w:cs="Arial"/>
          <w:lang w:val="en-US"/>
        </w:rPr>
      </w:pPr>
      <w:r>
        <w:rPr>
          <w:rFonts w:cs="Arial" w:ascii="Arial" w:hAnsi="Arial"/>
          <w:lang w:val="en-US"/>
        </w:rPr>
      </w:r>
    </w:p>
    <w:p>
      <w:pPr>
        <w:pStyle w:val="Normal"/>
        <w:suppressAutoHyphens w:val="false"/>
        <w:spacing w:lineRule="auto" w:line="360" w:before="0" w:after="0"/>
        <w:rPr>
          <w:rFonts w:ascii="Arial" w:hAnsi="Arial" w:cs="Arial"/>
          <w:lang w:val="en-US"/>
        </w:rPr>
      </w:pPr>
      <w:r>
        <w:rPr>
          <w:rFonts w:cs="Arial" w:ascii="Arial" w:hAnsi="Arial"/>
          <w:lang w:val="en-US"/>
        </w:rPr>
      </w:r>
    </w:p>
    <w:p>
      <w:pPr>
        <w:pStyle w:val="Normal"/>
        <w:suppressAutoHyphens w:val="false"/>
        <w:spacing w:lineRule="auto" w:line="360" w:before="0" w:after="0"/>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6-07-10T20:02:37Z" w:initials="">
    <w:p>
      <w:r>
        <w:rPr>
          <w:rFonts w:eastAsia="Droid Sans Fallback"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Arrizabalaga, H., Dufour, F., Kell, L., Merino, G., Ibaibarriaga, L., Chust, G., Irigoien, X., Santiago, J., Murua, H., Fraile, I. and Chifflet, M., 2015. Global habitat preferences of commercially valuable tuna. Deep Sea Research Part II: Topical Studies in Oceanography, 113, pp.102-112.</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Cambria Math">
    <w:charset w:val="01"/>
    <w:family w:val="roman"/>
    <w:pitch w:val="variable"/>
  </w:font>
</w:fonts>
</file>

<file path=word/settings.xml><?xml version="1.0" encoding="utf-8"?>
<w:settings xmlns:w="http://schemas.openxmlformats.org/wordprocessingml/2006/main">
  <w:zoom w:percent="150"/>
  <w:trackRevisions/>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42f41"/>
    <w:pPr>
      <w:widowControl/>
      <w:suppressAutoHyphens w:val="true"/>
      <w:bidi w:val="0"/>
      <w:spacing w:lineRule="auto" w:line="276" w:before="0" w:after="200"/>
      <w:jc w:val="left"/>
    </w:pPr>
    <w:rPr>
      <w:rFonts w:ascii="Calibri" w:hAnsi="Calibri" w:eastAsia="Droid Sans Fallback" w:cs="Calibri"/>
      <w:color w:val="00000A"/>
      <w:sz w:val="22"/>
      <w:szCs w:val="22"/>
      <w:lang w:val="pt-BR" w:eastAsia="en-US" w:bidi="ar-SA"/>
    </w:rPr>
  </w:style>
  <w:style w:type="character" w:styleId="DefaultParagraphFont" w:default="1">
    <w:name w:val="Default Paragraph Font"/>
    <w:uiPriority w:val="1"/>
    <w:semiHidden/>
    <w:unhideWhenUsed/>
    <w:qFormat/>
    <w:rPr/>
  </w:style>
  <w:style w:type="character" w:styleId="St" w:customStyle="1">
    <w:name w:val="st"/>
    <w:basedOn w:val="DefaultParagraphFont"/>
    <w:qFormat/>
    <w:rsid w:val="00342f41"/>
    <w:rPr/>
  </w:style>
  <w:style w:type="character" w:styleId="Emphasis">
    <w:name w:val="Emphasis"/>
    <w:basedOn w:val="DefaultParagraphFont"/>
    <w:qFormat/>
    <w:rsid w:val="00342f41"/>
    <w:rPr>
      <w:i/>
      <w:iCs/>
    </w:rPr>
  </w:style>
  <w:style w:type="character" w:styleId="Strong">
    <w:name w:val="Strong"/>
    <w:basedOn w:val="DefaultParagraphFont"/>
    <w:qFormat/>
    <w:rsid w:val="00342f41"/>
    <w:rPr>
      <w:b/>
      <w:bCs/>
    </w:rPr>
  </w:style>
  <w:style w:type="character" w:styleId="PrformataoHTMLChar" w:customStyle="1">
    <w:name w:val="Pré-formatação HTML Char"/>
    <w:basedOn w:val="DefaultParagraphFont"/>
    <w:uiPriority w:val="99"/>
    <w:qFormat/>
    <w:rsid w:val="00342f41"/>
    <w:rPr>
      <w:rFonts w:ascii="Courier New" w:hAnsi="Courier New" w:eastAsia="Times New Roman" w:cs="Courier New"/>
      <w:sz w:val="20"/>
      <w:szCs w:val="20"/>
      <w:lang w:eastAsia="pt-BR"/>
    </w:rPr>
  </w:style>
  <w:style w:type="character" w:styleId="Annotationreference">
    <w:name w:val="annotation reference"/>
    <w:basedOn w:val="DefaultParagraphFont"/>
    <w:qFormat/>
    <w:rsid w:val="00342f41"/>
    <w:rPr>
      <w:sz w:val="16"/>
      <w:szCs w:val="16"/>
    </w:rPr>
  </w:style>
  <w:style w:type="character" w:styleId="TextodecomentrioChar" w:customStyle="1">
    <w:name w:val="Texto de comentário Char"/>
    <w:basedOn w:val="DefaultParagraphFont"/>
    <w:qFormat/>
    <w:rsid w:val="00342f41"/>
    <w:rPr>
      <w:sz w:val="20"/>
      <w:szCs w:val="20"/>
    </w:rPr>
  </w:style>
  <w:style w:type="character" w:styleId="TextodebaloChar" w:customStyle="1">
    <w:name w:val="Texto de balão Char"/>
    <w:basedOn w:val="DefaultParagraphFont"/>
    <w:qFormat/>
    <w:rsid w:val="00342f41"/>
    <w:rPr>
      <w:rFonts w:ascii="Tahoma" w:hAnsi="Tahoma" w:cs="Tahoma"/>
      <w:sz w:val="16"/>
      <w:szCs w:val="16"/>
    </w:rPr>
  </w:style>
  <w:style w:type="character" w:styleId="Applestylespan" w:customStyle="1">
    <w:name w:val="apple-style-span"/>
    <w:basedOn w:val="DefaultParagraphFont"/>
    <w:qFormat/>
    <w:rsid w:val="00342f41"/>
    <w:rPr/>
  </w:style>
  <w:style w:type="character" w:styleId="Appleconvertedspace" w:customStyle="1">
    <w:name w:val="apple-converted-space"/>
    <w:basedOn w:val="DefaultParagraphFont"/>
    <w:qFormat/>
    <w:rsid w:val="00342f41"/>
    <w:rPr/>
  </w:style>
  <w:style w:type="character" w:styleId="ListLabel1" w:customStyle="1">
    <w:name w:val="ListLabel 1"/>
    <w:qFormat/>
    <w:rsid w:val="00342f41"/>
    <w:rPr>
      <w:rFonts w:cs="Arial"/>
    </w:rPr>
  </w:style>
  <w:style w:type="character" w:styleId="ListLabel2" w:customStyle="1">
    <w:name w:val="ListLabel 2"/>
    <w:qFormat/>
    <w:rsid w:val="00342f41"/>
    <w:rPr>
      <w:rFonts w:cs="Courier New"/>
    </w:rPr>
  </w:style>
  <w:style w:type="character" w:styleId="ListLabel3" w:customStyle="1">
    <w:name w:val="ListLabel 3"/>
    <w:qFormat/>
    <w:rsid w:val="00342f41"/>
    <w:rPr>
      <w:rFonts w:cs="Times New Roman"/>
    </w:rPr>
  </w:style>
  <w:style w:type="character" w:styleId="TextodecomentrioChar1" w:customStyle="1">
    <w:name w:val="Texto de comentário Char1"/>
    <w:basedOn w:val="DefaultParagraphFont"/>
    <w:link w:val="Textodecomentrio"/>
    <w:qFormat/>
    <w:rsid w:val="00e21c7c"/>
    <w:rPr>
      <w:color w:val="00000A"/>
      <w:sz w:val="20"/>
      <w:szCs w:val="20"/>
    </w:rPr>
  </w:style>
  <w:style w:type="character" w:styleId="AssuntodocomentrioChar" w:customStyle="1">
    <w:name w:val="Assunto do comentário Char"/>
    <w:basedOn w:val="TextodecomentrioChar1"/>
    <w:link w:val="Assuntodocomentrio"/>
    <w:uiPriority w:val="99"/>
    <w:semiHidden/>
    <w:qFormat/>
    <w:rsid w:val="00e21c7c"/>
    <w:rPr>
      <w:b/>
      <w:bCs/>
      <w:color w:val="00000A"/>
      <w:sz w:val="20"/>
      <w:szCs w:val="20"/>
    </w:rPr>
  </w:style>
  <w:style w:type="character" w:styleId="ListLabel4" w:customStyle="1">
    <w:name w:val="ListLabel 4"/>
    <w:qFormat/>
    <w:rsid w:val="00342f41"/>
    <w:rPr>
      <w:rFonts w:cs="OpenSymbol"/>
    </w:rPr>
  </w:style>
  <w:style w:type="character" w:styleId="TextodenotaderodapChar" w:customStyle="1">
    <w:name w:val="Texto de nota de rodapé Char"/>
    <w:basedOn w:val="DefaultParagraphFont"/>
    <w:link w:val="Textodenotaderodap"/>
    <w:uiPriority w:val="99"/>
    <w:semiHidden/>
    <w:qFormat/>
    <w:rsid w:val="00151dd4"/>
    <w:rPr>
      <w:sz w:val="20"/>
      <w:szCs w:val="20"/>
    </w:rPr>
  </w:style>
  <w:style w:type="character" w:styleId="Footnotereference">
    <w:name w:val="footnote reference"/>
    <w:basedOn w:val="DefaultParagraphFont"/>
    <w:uiPriority w:val="99"/>
    <w:semiHidden/>
    <w:unhideWhenUsed/>
    <w:qFormat/>
    <w:rsid w:val="00151dd4"/>
    <w:rPr>
      <w:vertAlign w:val="superscript"/>
    </w:rPr>
  </w:style>
  <w:style w:type="character" w:styleId="TextodenotaderodapChar1" w:customStyle="1">
    <w:name w:val="Texto de nota de rodapé Char1"/>
    <w:basedOn w:val="DefaultParagraphFont"/>
    <w:uiPriority w:val="99"/>
    <w:semiHidden/>
    <w:qFormat/>
    <w:rsid w:val="00151dd4"/>
    <w:rPr>
      <w:color w:val="00000A"/>
      <w:sz w:val="20"/>
      <w:szCs w:val="20"/>
    </w:rPr>
  </w:style>
  <w:style w:type="character" w:styleId="FootnoteCharacters" w:customStyle="1">
    <w:name w:val="Footnote Characters"/>
    <w:qFormat/>
    <w:rsid w:val="00342f41"/>
    <w:rPr/>
  </w:style>
  <w:style w:type="character" w:styleId="FootnoteAnchor" w:customStyle="1">
    <w:name w:val="Footnote Anchor"/>
    <w:rsid w:val="00342f41"/>
    <w:rPr>
      <w:vertAlign w:val="superscript"/>
    </w:rPr>
  </w:style>
  <w:style w:type="character" w:styleId="EndnoteAnchor" w:customStyle="1">
    <w:name w:val="Endnote Anchor"/>
    <w:rsid w:val="00342f41"/>
    <w:rPr>
      <w:vertAlign w:val="superscript"/>
    </w:rPr>
  </w:style>
  <w:style w:type="character" w:styleId="EndnoteCharacters" w:customStyle="1">
    <w:name w:val="Endnote Characters"/>
    <w:qFormat/>
    <w:rsid w:val="00342f41"/>
    <w:rPr/>
  </w:style>
  <w:style w:type="character" w:styleId="PlaceholderText">
    <w:name w:val="Placeholder Text"/>
    <w:basedOn w:val="DefaultParagraphFont"/>
    <w:uiPriority w:val="99"/>
    <w:semiHidden/>
    <w:qFormat/>
    <w:rsid w:val="006e2b87"/>
    <w:rPr>
      <w:color w:val="808080"/>
    </w:rPr>
  </w:style>
  <w:style w:type="character" w:styleId="InternetLink">
    <w:name w:val="Internet Link"/>
    <w:basedOn w:val="DefaultParagraphFont"/>
    <w:uiPriority w:val="99"/>
    <w:unhideWhenUsed/>
    <w:rsid w:val="00c97bc1"/>
    <w:rPr>
      <w:color w:val="0000FF" w:themeColor="hyperlink"/>
      <w:u w:val="single"/>
    </w:rPr>
  </w:style>
  <w:style w:type="paragraph" w:styleId="Heading" w:customStyle="1">
    <w:name w:val="Heading"/>
    <w:basedOn w:val="Normal"/>
    <w:next w:val="TextBody"/>
    <w:qFormat/>
    <w:rsid w:val="00342f41"/>
    <w:pPr>
      <w:keepNext/>
      <w:spacing w:before="240" w:after="120"/>
    </w:pPr>
    <w:rPr>
      <w:rFonts w:ascii="Liberation Sans" w:hAnsi="Liberation Sans" w:cs="FreeSans"/>
      <w:sz w:val="28"/>
      <w:szCs w:val="28"/>
    </w:rPr>
  </w:style>
  <w:style w:type="paragraph" w:styleId="TextBody" w:customStyle="1">
    <w:name w:val="Body Text"/>
    <w:basedOn w:val="Normal"/>
    <w:rsid w:val="00342f41"/>
    <w:pPr>
      <w:spacing w:lineRule="auto" w:line="288" w:before="0" w:after="140"/>
    </w:pPr>
    <w:rPr/>
  </w:style>
  <w:style w:type="paragraph" w:styleId="List">
    <w:name w:val="List"/>
    <w:basedOn w:val="TextBody"/>
    <w:rsid w:val="00342f41"/>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342f41"/>
    <w:pPr>
      <w:suppressLineNumbers/>
    </w:pPr>
    <w:rPr>
      <w:rFonts w:cs="FreeSans"/>
    </w:rPr>
  </w:style>
  <w:style w:type="paragraph" w:styleId="Annotationtext">
    <w:name w:val="annotation text"/>
    <w:basedOn w:val="Normal"/>
    <w:link w:val="TextodecomentrioChar1"/>
    <w:qFormat/>
    <w:rsid w:val="00342f41"/>
    <w:pPr>
      <w:spacing w:lineRule="auto" w:line="240"/>
    </w:pPr>
    <w:rPr>
      <w:sz w:val="20"/>
      <w:szCs w:val="20"/>
    </w:rPr>
  </w:style>
  <w:style w:type="paragraph" w:styleId="Annotationsubject">
    <w:name w:val="annotation subject"/>
    <w:basedOn w:val="Annotationtext"/>
    <w:link w:val="AssuntodocomentrioChar"/>
    <w:uiPriority w:val="99"/>
    <w:semiHidden/>
    <w:unhideWhenUsed/>
    <w:qFormat/>
    <w:rsid w:val="00e21c7c"/>
    <w:pPr/>
    <w:rPr>
      <w:b/>
      <w:bCs/>
    </w:rPr>
  </w:style>
  <w:style w:type="paragraph" w:styleId="Footnotetext">
    <w:name w:val="footnote text"/>
    <w:basedOn w:val="Normal"/>
    <w:link w:val="TextodenotaderodapChar"/>
    <w:uiPriority w:val="99"/>
    <w:semiHidden/>
    <w:unhideWhenUsed/>
    <w:qFormat/>
    <w:rsid w:val="00151dd4"/>
    <w:pPr>
      <w:spacing w:lineRule="auto" w:line="240" w:before="0" w:after="0"/>
    </w:pPr>
    <w:rPr>
      <w:sz w:val="20"/>
      <w:szCs w:val="20"/>
    </w:rPr>
  </w:style>
  <w:style w:type="paragraph" w:styleId="Caption1">
    <w:name w:val="caption"/>
    <w:basedOn w:val="Normal"/>
    <w:qFormat/>
    <w:rsid w:val="00342f41"/>
    <w:pPr>
      <w:suppressLineNumbers/>
      <w:spacing w:before="120" w:after="120"/>
    </w:pPr>
    <w:rPr>
      <w:rFonts w:cs="FreeSans"/>
      <w:i/>
      <w:iCs/>
      <w:sz w:val="24"/>
      <w:szCs w:val="24"/>
    </w:rPr>
  </w:style>
  <w:style w:type="paragraph" w:styleId="ListParagraph">
    <w:name w:val="List Paragraph"/>
    <w:basedOn w:val="Normal"/>
    <w:qFormat/>
    <w:rsid w:val="00342f41"/>
    <w:pPr>
      <w:spacing w:before="0" w:after="200"/>
      <w:ind w:left="720" w:hanging="0"/>
      <w:contextualSpacing/>
    </w:pPr>
    <w:rPr/>
  </w:style>
  <w:style w:type="paragraph" w:styleId="HTMLPreformatted">
    <w:name w:val="HTML Preformatted"/>
    <w:basedOn w:val="Normal"/>
    <w:uiPriority w:val="99"/>
    <w:qFormat/>
    <w:rsid w:val="00342f4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pt-BR"/>
    </w:rPr>
  </w:style>
  <w:style w:type="paragraph" w:styleId="BalloonText">
    <w:name w:val="Balloon Text"/>
    <w:basedOn w:val="Normal"/>
    <w:qFormat/>
    <w:rsid w:val="00342f41"/>
    <w:pPr>
      <w:spacing w:lineRule="auto" w:line="240" w:before="0" w:after="0"/>
    </w:pPr>
    <w:rPr>
      <w:rFonts w:ascii="Tahoma" w:hAnsi="Tahoma" w:cs="Tahoma"/>
      <w:sz w:val="16"/>
      <w:szCs w:val="16"/>
    </w:rPr>
  </w:style>
  <w:style w:type="paragraph" w:styleId="TableContents" w:customStyle="1">
    <w:name w:val="Table Contents"/>
    <w:basedOn w:val="Normal"/>
    <w:qFormat/>
    <w:rsid w:val="00342f41"/>
    <w:pPr/>
    <w:rPr/>
  </w:style>
  <w:style w:type="paragraph" w:styleId="Revision">
    <w:name w:val="Revision"/>
    <w:uiPriority w:val="99"/>
    <w:semiHidden/>
    <w:qFormat/>
    <w:rsid w:val="00d03539"/>
    <w:pPr>
      <w:widowControl/>
      <w:suppressAutoHyphens w:val="true"/>
      <w:bidi w:val="0"/>
      <w:spacing w:lineRule="auto" w:line="240"/>
      <w:jc w:val="left"/>
    </w:pPr>
    <w:rPr>
      <w:rFonts w:ascii="Calibri" w:hAnsi="Calibri" w:eastAsia="Droid Sans Fallback" w:cs="Calibri"/>
      <w:color w:val="00000A"/>
      <w:sz w:val="22"/>
      <w:szCs w:val="22"/>
      <w:lang w:val="pt-BR" w:eastAsia="en-US" w:bidi="ar-SA"/>
    </w:rPr>
  </w:style>
  <w:style w:type="paragraph" w:styleId="Footnote" w:customStyle="1">
    <w:name w:val="Footnote Text"/>
    <w:basedOn w:val="Normal"/>
    <w:rsid w:val="00342f41"/>
    <w:pPr/>
    <w:rPr/>
  </w:style>
  <w:style w:type="paragraph" w:styleId="EndNoteBibliography" w:customStyle="1">
    <w:name w:val="EndNote Bibliography"/>
    <w:basedOn w:val="Normal"/>
    <w:qFormat/>
    <w:rsid w:val="00c97bc1"/>
    <w:pPr>
      <w:suppressAutoHyphens w:val="false"/>
      <w:spacing w:lineRule="auto" w:line="240" w:before="0" w:after="0"/>
    </w:pPr>
    <w:rPr>
      <w:rFonts w:ascii="Times New Roman" w:hAnsi="Times New Roman" w:eastAsia="MS Mincho" w:cs="Times New Roman"/>
      <w:sz w:val="24"/>
      <w:szCs w:val="24"/>
      <w:lang w:val="en-U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fd3104"/>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csbt.org/sites/ccsbt.org/files/userfiles/file/docs_english/meetings/meeting_reports/ccsbt_22/report_of_SC20.pdf" TargetMode="External"/><Relationship Id="rId3" Type="http://schemas.openxmlformats.org/officeDocument/2006/relationships/hyperlink" Target="http://www.fishbase.org/" TargetMode="External"/><Relationship Id="rId4" Type="http://schemas.openxmlformats.org/officeDocument/2006/relationships/hyperlink" Target="https://www.iccat.int/Documents/Meetings/SCRS2015/SCRS_PROV_ENG.pdf" TargetMode="External"/><Relationship Id="rId5" Type="http://schemas.openxmlformats.org/officeDocument/2006/relationships/hyperlink" Target="https://www.iccat.int/Documents/Meetings/Docs/2015_SMT_DATA_PREP_REP_ENG.pdf" TargetMode="External"/><Relationship Id="rId6" Type="http://schemas.openxmlformats.org/officeDocument/2006/relationships/hyperlink" Target="http://www.iotc.org/documents/report-18th-session-iotc-scientific-committee-sc18" TargetMode="External"/><Relationship Id="rId7" Type="http://schemas.openxmlformats.org/officeDocument/2006/relationships/hyperlink" Target="http://www.iucnredlistorg/documents/RedListGuidelines.pdf" TargetMode="External"/><Relationship Id="rId8" Type="http://schemas.openxmlformats.org/officeDocument/2006/relationships/hyperlink" Target="http://www.msc.org/documents/scheme-documents/forms-andtemplates/msc-productivity-susceptibility-analysis-worksheet-for-rbf/view" TargetMode="External"/><Relationship Id="rId9" Type="http://schemas.openxmlformats.org/officeDocument/2006/relationships/hyperlink" Target="http://lattes.cnpq.br/9181022363673469" TargetMode="External"/><Relationship Id="rId10" Type="http://schemas.openxmlformats.org/officeDocument/2006/relationships/hyperlink" Target="http://lattes.cnpq.br/2397836203943830" TargetMode="External"/><Relationship Id="rId11" Type="http://schemas.openxmlformats.org/officeDocument/2006/relationships/hyperlink" Target="http://lattes.cnpq.br/0623255059511945" TargetMode="External"/><Relationship Id="rId12" Type="http://schemas.openxmlformats.org/officeDocument/2006/relationships/hyperlink" Target="http://dx.doi.org/10.1016/j.fishres.2015.01.005" TargetMode="External"/><Relationship Id="rId13" Type="http://schemas.openxmlformats.org/officeDocument/2006/relationships/hyperlink" Target="http://www.afma.gov.au/wp-content/uploads/2010/06/scientific_monitoring_longline_wa.pdf" TargetMode="External"/><Relationship Id="rId14" Type="http://schemas.openxmlformats.org/officeDocument/2006/relationships/image" Target="media/image1.wmf"/><Relationship Id="rId15" Type="http://schemas.openxmlformats.org/officeDocument/2006/relationships/image" Target="media/image2.wmf"/><Relationship Id="rId16" Type="http://schemas.openxmlformats.org/officeDocument/2006/relationships/comments" Target="comments.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1835</TotalTime>
  <Application>LibreOffice/5.1.4.2$Linux_X86_64 LibreOffice_project/10m0$Build-2</Application>
  <Pages>28</Pages>
  <Words>8844</Words>
  <Characters>49645</Characters>
  <CharactersWithSpaces>58408</CharactersWithSpaces>
  <Paragraphs>179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2016-06-29T12:53:00Z</dcterms:created>
  <dc:creator>Flavia</dc:creator>
  <dc:description/>
  <dc:language>en-US</dc:language>
  <cp:lastModifiedBy/>
  <cp:lastPrinted>2016-02-26T14:19:00Z</cp:lastPrinted>
  <dcterms:modified xsi:type="dcterms:W3CDTF">2016-07-10T20:05:58Z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